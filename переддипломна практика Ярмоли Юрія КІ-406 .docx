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2B7A" w14:textId="77777777" w:rsidR="00AD0406" w:rsidRPr="00A412B8" w:rsidRDefault="00AD0406" w:rsidP="00157876">
      <w:pPr>
        <w:spacing w:after="30" w:line="360" w:lineRule="auto"/>
        <w:ind w:left="85" w:right="113"/>
        <w:jc w:val="center"/>
        <w:rPr>
          <w:color w:val="000000" w:themeColor="text1"/>
          <w:szCs w:val="28"/>
          <w:lang w:val="uk-UA"/>
        </w:rPr>
      </w:pPr>
      <w:r w:rsidRPr="00A412B8">
        <w:rPr>
          <w:color w:val="000000" w:themeColor="text1"/>
          <w:szCs w:val="28"/>
          <w:lang w:val="uk-UA"/>
        </w:rPr>
        <w:t>Міністерство освіти і науки України</w:t>
      </w:r>
    </w:p>
    <w:p w14:paraId="3C4C72FA" w14:textId="51986C5E" w:rsidR="00AD0406" w:rsidRPr="00A412B8" w:rsidRDefault="00AD0406" w:rsidP="00157876">
      <w:pPr>
        <w:spacing w:after="30" w:line="360" w:lineRule="auto"/>
        <w:ind w:left="85" w:right="113"/>
        <w:jc w:val="center"/>
        <w:rPr>
          <w:color w:val="000000" w:themeColor="text1"/>
          <w:szCs w:val="28"/>
          <w:lang w:val="uk-UA"/>
        </w:rPr>
      </w:pPr>
      <w:r w:rsidRPr="00A412B8">
        <w:rPr>
          <w:color w:val="000000" w:themeColor="text1"/>
          <w:szCs w:val="28"/>
          <w:lang w:val="uk-UA"/>
        </w:rPr>
        <w:t>Національний університет</w:t>
      </w:r>
      <w:r w:rsidR="00197A23" w:rsidRPr="00A412B8">
        <w:rPr>
          <w:color w:val="000000" w:themeColor="text1"/>
          <w:szCs w:val="28"/>
          <w:lang w:val="uk-UA"/>
        </w:rPr>
        <w:t xml:space="preserve"> </w:t>
      </w:r>
      <w:r w:rsidRPr="00A412B8">
        <w:rPr>
          <w:color w:val="000000" w:themeColor="text1"/>
          <w:szCs w:val="28"/>
          <w:lang w:val="uk-UA"/>
        </w:rPr>
        <w:t>«Львівська політехніка»</w:t>
      </w:r>
    </w:p>
    <w:p w14:paraId="5BE3B783" w14:textId="77777777" w:rsidR="00AD0406" w:rsidRPr="00A412B8" w:rsidRDefault="00AD0406" w:rsidP="00157876">
      <w:pPr>
        <w:spacing w:after="30" w:line="360" w:lineRule="auto"/>
        <w:ind w:left="85" w:right="113"/>
        <w:jc w:val="center"/>
        <w:rPr>
          <w:color w:val="000000" w:themeColor="text1"/>
          <w:szCs w:val="28"/>
          <w:lang w:val="uk-UA"/>
        </w:rPr>
      </w:pPr>
      <w:r w:rsidRPr="00A412B8">
        <w:rPr>
          <w:color w:val="000000" w:themeColor="text1"/>
          <w:szCs w:val="28"/>
          <w:lang w:val="uk-UA"/>
        </w:rPr>
        <w:t>Кафедра електронних обчислювальних машин</w:t>
      </w:r>
    </w:p>
    <w:p w14:paraId="30965C2D" w14:textId="77777777" w:rsidR="00AD0406" w:rsidRPr="00A412B8" w:rsidRDefault="00AD0406" w:rsidP="00157876">
      <w:pPr>
        <w:spacing w:after="30" w:line="360" w:lineRule="auto"/>
        <w:ind w:right="113"/>
        <w:jc w:val="both"/>
        <w:rPr>
          <w:noProof/>
          <w:color w:val="000000" w:themeColor="text1"/>
          <w:szCs w:val="28"/>
          <w:lang w:val="uk-UA" w:eastAsia="en-GB"/>
        </w:rPr>
      </w:pPr>
    </w:p>
    <w:p w14:paraId="135AE565" w14:textId="436C0956" w:rsidR="00AD0406" w:rsidRPr="00A412B8" w:rsidRDefault="00197A23" w:rsidP="00157876">
      <w:pPr>
        <w:spacing w:after="30" w:line="360" w:lineRule="auto"/>
        <w:ind w:left="85" w:right="113"/>
        <w:jc w:val="center"/>
        <w:rPr>
          <w:noProof/>
          <w:color w:val="000000" w:themeColor="text1"/>
          <w:szCs w:val="28"/>
          <w:lang w:val="uk-UA" w:eastAsia="en-GB"/>
        </w:rPr>
      </w:pPr>
      <w:r w:rsidRPr="00A412B8">
        <w:rPr>
          <w:noProof/>
          <w:color w:val="000000" w:themeColor="text1"/>
          <w:szCs w:val="28"/>
        </w:rPr>
        <w:drawing>
          <wp:inline distT="0" distB="0" distL="0" distR="0" wp14:anchorId="22AEFB91" wp14:editId="2DF59C8E">
            <wp:extent cx="2562225" cy="2438400"/>
            <wp:effectExtent l="0" t="0" r="9525" b="0"/>
            <wp:docPr id="4" name="Рисунок 4" descr="_Нова_Лого_політех_2016_"/>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2438400"/>
                    </a:xfrm>
                    <a:prstGeom prst="rect">
                      <a:avLst/>
                    </a:prstGeom>
                    <a:noFill/>
                    <a:ln>
                      <a:noFill/>
                    </a:ln>
                  </pic:spPr>
                </pic:pic>
              </a:graphicData>
            </a:graphic>
          </wp:inline>
        </w:drawing>
      </w:r>
    </w:p>
    <w:p w14:paraId="3A450D34" w14:textId="0E10165B" w:rsidR="00AD0406" w:rsidRPr="00A412B8" w:rsidRDefault="00197A23" w:rsidP="00157876">
      <w:pPr>
        <w:spacing w:after="30" w:line="360" w:lineRule="auto"/>
        <w:ind w:right="113"/>
        <w:jc w:val="center"/>
        <w:rPr>
          <w:b/>
          <w:bCs/>
          <w:color w:val="000000" w:themeColor="text1"/>
          <w:szCs w:val="28"/>
          <w:lang w:val="uk-UA"/>
        </w:rPr>
      </w:pPr>
      <w:r w:rsidRPr="00A412B8">
        <w:rPr>
          <w:b/>
          <w:bCs/>
          <w:color w:val="000000" w:themeColor="text1"/>
          <w:szCs w:val="28"/>
          <w:lang w:val="uk-UA"/>
        </w:rPr>
        <w:t>ЗВІТ</w:t>
      </w:r>
    </w:p>
    <w:p w14:paraId="236D9196" w14:textId="6A589FEA" w:rsidR="00197A23" w:rsidRPr="00A412B8" w:rsidRDefault="00197A23" w:rsidP="00157876">
      <w:pPr>
        <w:spacing w:after="30" w:line="360" w:lineRule="auto"/>
        <w:ind w:left="85" w:right="113"/>
        <w:jc w:val="center"/>
        <w:rPr>
          <w:color w:val="000000" w:themeColor="text1"/>
          <w:szCs w:val="28"/>
          <w:lang w:val="uk-UA"/>
        </w:rPr>
      </w:pPr>
      <w:r w:rsidRPr="00A412B8">
        <w:rPr>
          <w:color w:val="000000" w:themeColor="text1"/>
          <w:szCs w:val="28"/>
          <w:lang w:val="uk-UA"/>
        </w:rPr>
        <w:t>З перед дипломної практики</w:t>
      </w:r>
    </w:p>
    <w:p w14:paraId="7AA9006C" w14:textId="5A2DDA65" w:rsidR="00197A23" w:rsidRPr="00A412B8" w:rsidRDefault="00197A23" w:rsidP="00157876">
      <w:pPr>
        <w:spacing w:after="30" w:line="360" w:lineRule="auto"/>
        <w:ind w:left="85" w:right="113"/>
        <w:jc w:val="center"/>
        <w:rPr>
          <w:color w:val="000000" w:themeColor="text1"/>
          <w:szCs w:val="28"/>
          <w:lang w:val="uk-UA"/>
        </w:rPr>
      </w:pPr>
      <w:r w:rsidRPr="00A412B8">
        <w:rPr>
          <w:color w:val="000000" w:themeColor="text1"/>
          <w:szCs w:val="28"/>
          <w:lang w:val="uk-UA"/>
        </w:rPr>
        <w:t xml:space="preserve">Студента </w:t>
      </w:r>
      <w:r w:rsidR="00137564" w:rsidRPr="00A412B8">
        <w:rPr>
          <w:color w:val="000000" w:themeColor="text1"/>
          <w:szCs w:val="28"/>
          <w:lang w:val="en-US"/>
        </w:rPr>
        <w:t>IV</w:t>
      </w:r>
      <w:r w:rsidRPr="00A412B8">
        <w:rPr>
          <w:color w:val="000000" w:themeColor="text1"/>
          <w:szCs w:val="28"/>
          <w:lang w:val="uk-UA"/>
        </w:rPr>
        <w:t xml:space="preserve"> курсу групи КІ-406</w:t>
      </w:r>
    </w:p>
    <w:p w14:paraId="57F28675" w14:textId="0EEC099B" w:rsidR="00197A23" w:rsidRPr="00A412B8" w:rsidRDefault="00197A23" w:rsidP="00157876">
      <w:pPr>
        <w:spacing w:after="30" w:line="360" w:lineRule="auto"/>
        <w:ind w:left="85" w:right="113"/>
        <w:jc w:val="center"/>
        <w:rPr>
          <w:color w:val="000000" w:themeColor="text1"/>
          <w:szCs w:val="28"/>
          <w:lang w:val="uk-UA"/>
        </w:rPr>
      </w:pPr>
      <w:r w:rsidRPr="00A412B8">
        <w:rPr>
          <w:color w:val="000000" w:themeColor="text1"/>
          <w:szCs w:val="28"/>
          <w:lang w:val="uk-UA"/>
        </w:rPr>
        <w:t>Ярмола Юрія Юрійовича</w:t>
      </w:r>
    </w:p>
    <w:p w14:paraId="55BCF173" w14:textId="6437849A" w:rsidR="00AD0406" w:rsidRPr="00A412B8" w:rsidRDefault="00197A23" w:rsidP="00157876">
      <w:pPr>
        <w:spacing w:after="30" w:line="360" w:lineRule="auto"/>
        <w:ind w:left="85" w:right="113"/>
        <w:jc w:val="both"/>
        <w:rPr>
          <w:color w:val="000000" w:themeColor="text1"/>
          <w:szCs w:val="28"/>
          <w:lang w:val="uk-UA"/>
        </w:rPr>
      </w:pPr>
      <w:r w:rsidRPr="00A412B8">
        <w:rPr>
          <w:b/>
          <w:bCs/>
          <w:color w:val="000000" w:themeColor="text1"/>
          <w:szCs w:val="28"/>
          <w:lang w:val="uk-UA"/>
        </w:rPr>
        <w:t>Тема</w:t>
      </w:r>
      <w:r w:rsidR="00AD0406" w:rsidRPr="00A412B8">
        <w:rPr>
          <w:b/>
          <w:bCs/>
          <w:color w:val="000000" w:themeColor="text1"/>
          <w:szCs w:val="28"/>
          <w:lang w:val="uk-UA"/>
        </w:rPr>
        <w:t>:</w:t>
      </w:r>
      <w:r w:rsidR="00AD0406" w:rsidRPr="00A412B8">
        <w:rPr>
          <w:color w:val="000000" w:themeColor="text1"/>
          <w:szCs w:val="28"/>
          <w:lang w:val="uk-UA"/>
        </w:rPr>
        <w:t xml:space="preserve"> “</w:t>
      </w:r>
      <w:r w:rsidR="00DA781C" w:rsidRPr="00DA781C">
        <w:t xml:space="preserve"> </w:t>
      </w:r>
      <w:r w:rsidR="00DA781C" w:rsidRPr="00DA781C">
        <w:rPr>
          <w:color w:val="000000" w:themeColor="text1"/>
          <w:szCs w:val="28"/>
          <w:lang w:val="uk-UA" w:eastAsia="uk-UA"/>
        </w:rPr>
        <w:t xml:space="preserve">Програмна платформа створення штучних нейронних мереж </w:t>
      </w:r>
      <w:r w:rsidR="00AD0406" w:rsidRPr="00A412B8">
        <w:rPr>
          <w:color w:val="000000" w:themeColor="text1"/>
          <w:szCs w:val="28"/>
          <w:lang w:val="uk-UA"/>
        </w:rPr>
        <w:t>”</w:t>
      </w:r>
    </w:p>
    <w:p w14:paraId="136093EB" w14:textId="6ED28713" w:rsidR="00197A23" w:rsidRPr="00A412B8" w:rsidRDefault="00197A23" w:rsidP="00157876">
      <w:pPr>
        <w:spacing w:after="30" w:line="360" w:lineRule="auto"/>
        <w:ind w:left="85" w:right="113"/>
        <w:jc w:val="both"/>
        <w:rPr>
          <w:color w:val="000000" w:themeColor="text1"/>
          <w:szCs w:val="28"/>
          <w:lang w:val="uk-UA"/>
        </w:rPr>
      </w:pPr>
      <w:r w:rsidRPr="00A412B8">
        <w:rPr>
          <w:b/>
          <w:bCs/>
          <w:color w:val="000000" w:themeColor="text1"/>
          <w:szCs w:val="28"/>
          <w:lang w:val="uk-UA"/>
        </w:rPr>
        <w:t xml:space="preserve">Термін практики </w:t>
      </w:r>
      <w:r w:rsidRPr="00A412B8">
        <w:rPr>
          <w:color w:val="000000" w:themeColor="text1"/>
          <w:szCs w:val="28"/>
          <w:lang w:val="uk-UA"/>
        </w:rPr>
        <w:t>з «2</w:t>
      </w:r>
      <w:r w:rsidR="00DA781C">
        <w:rPr>
          <w:color w:val="000000" w:themeColor="text1"/>
          <w:szCs w:val="28"/>
          <w:lang w:val="uk-UA"/>
        </w:rPr>
        <w:t>8</w:t>
      </w:r>
      <w:r w:rsidRPr="00A412B8">
        <w:rPr>
          <w:color w:val="000000" w:themeColor="text1"/>
          <w:szCs w:val="28"/>
          <w:lang w:val="uk-UA"/>
        </w:rPr>
        <w:t xml:space="preserve">» </w:t>
      </w:r>
      <w:r w:rsidR="00DA781C">
        <w:rPr>
          <w:color w:val="000000" w:themeColor="text1"/>
          <w:szCs w:val="28"/>
          <w:lang w:val="uk-UA"/>
        </w:rPr>
        <w:t xml:space="preserve">квітня </w:t>
      </w:r>
      <w:r w:rsidRPr="00A412B8">
        <w:rPr>
          <w:color w:val="000000" w:themeColor="text1"/>
          <w:szCs w:val="28"/>
          <w:lang w:val="uk-UA"/>
        </w:rPr>
        <w:t>202</w:t>
      </w:r>
      <w:r w:rsidR="00DA781C">
        <w:rPr>
          <w:color w:val="000000" w:themeColor="text1"/>
          <w:szCs w:val="28"/>
          <w:lang w:val="uk-UA"/>
        </w:rPr>
        <w:t>5</w:t>
      </w:r>
      <w:r w:rsidRPr="00A412B8">
        <w:rPr>
          <w:color w:val="000000" w:themeColor="text1"/>
          <w:szCs w:val="28"/>
          <w:lang w:val="uk-UA"/>
        </w:rPr>
        <w:t>р. по «</w:t>
      </w:r>
      <w:r w:rsidR="00D11BBA">
        <w:rPr>
          <w:color w:val="000000" w:themeColor="text1"/>
          <w:szCs w:val="28"/>
          <w:lang w:val="uk-UA"/>
        </w:rPr>
        <w:t>10</w:t>
      </w:r>
      <w:r w:rsidRPr="00A412B8">
        <w:rPr>
          <w:color w:val="000000" w:themeColor="text1"/>
          <w:szCs w:val="28"/>
          <w:lang w:val="uk-UA"/>
        </w:rPr>
        <w:t xml:space="preserve">» </w:t>
      </w:r>
      <w:r w:rsidR="00DA781C">
        <w:rPr>
          <w:color w:val="000000" w:themeColor="text1"/>
          <w:szCs w:val="28"/>
          <w:lang w:val="uk-UA"/>
        </w:rPr>
        <w:t xml:space="preserve">травня </w:t>
      </w:r>
      <w:r w:rsidRPr="00A412B8">
        <w:rPr>
          <w:color w:val="000000" w:themeColor="text1"/>
          <w:szCs w:val="28"/>
          <w:lang w:val="uk-UA"/>
        </w:rPr>
        <w:t>202</w:t>
      </w:r>
      <w:r w:rsidR="00DA781C">
        <w:rPr>
          <w:color w:val="000000" w:themeColor="text1"/>
          <w:szCs w:val="28"/>
          <w:lang w:val="uk-UA"/>
        </w:rPr>
        <w:t>5</w:t>
      </w:r>
      <w:r w:rsidRPr="00A412B8">
        <w:rPr>
          <w:color w:val="000000" w:themeColor="text1"/>
          <w:szCs w:val="28"/>
          <w:lang w:val="uk-UA"/>
        </w:rPr>
        <w:t xml:space="preserve">р. </w:t>
      </w:r>
    </w:p>
    <w:p w14:paraId="191F3CAF" w14:textId="77777777" w:rsidR="00197A23" w:rsidRPr="00A412B8" w:rsidRDefault="00197A23" w:rsidP="00157876">
      <w:pPr>
        <w:spacing w:after="30" w:line="360" w:lineRule="auto"/>
        <w:ind w:left="85" w:right="113"/>
        <w:jc w:val="both"/>
        <w:rPr>
          <w:b/>
          <w:bCs/>
          <w:color w:val="000000" w:themeColor="text1"/>
          <w:szCs w:val="28"/>
          <w:lang w:val="uk-UA"/>
        </w:rPr>
      </w:pPr>
    </w:p>
    <w:p w14:paraId="6F1218A8" w14:textId="50016D8D" w:rsidR="00197A23" w:rsidRPr="00A412B8" w:rsidRDefault="00197A23" w:rsidP="00157876">
      <w:pPr>
        <w:spacing w:after="30" w:line="360" w:lineRule="auto"/>
        <w:ind w:left="85" w:right="113"/>
        <w:jc w:val="both"/>
        <w:rPr>
          <w:b/>
          <w:bCs/>
          <w:color w:val="000000" w:themeColor="text1"/>
          <w:szCs w:val="28"/>
          <w:lang w:val="uk-UA"/>
        </w:rPr>
      </w:pPr>
      <w:r w:rsidRPr="00A412B8">
        <w:rPr>
          <w:b/>
          <w:bCs/>
          <w:color w:val="000000" w:themeColor="text1"/>
          <w:szCs w:val="28"/>
          <w:lang w:val="uk-UA"/>
        </w:rPr>
        <w:t>Керівники практики:</w:t>
      </w:r>
    </w:p>
    <w:p w14:paraId="2F3A75B8" w14:textId="77777777" w:rsidR="00197A23" w:rsidRPr="00A412B8" w:rsidRDefault="00197A23" w:rsidP="00157876">
      <w:pPr>
        <w:spacing w:after="30" w:line="360" w:lineRule="auto"/>
        <w:ind w:left="85" w:right="113"/>
        <w:jc w:val="both"/>
        <w:rPr>
          <w:color w:val="000000" w:themeColor="text1"/>
          <w:szCs w:val="28"/>
          <w:lang w:val="uk-UA"/>
        </w:rPr>
      </w:pPr>
    </w:p>
    <w:p w14:paraId="6730073D" w14:textId="45207EB6" w:rsidR="00197A23" w:rsidRPr="00A412B8" w:rsidRDefault="00137564" w:rsidP="00157876">
      <w:pPr>
        <w:spacing w:after="30" w:line="360" w:lineRule="auto"/>
        <w:ind w:left="85" w:right="113"/>
        <w:jc w:val="both"/>
        <w:rPr>
          <w:color w:val="000000" w:themeColor="text1"/>
          <w:szCs w:val="28"/>
          <w:lang w:val="uk-UA"/>
        </w:rPr>
      </w:pPr>
      <w:r w:rsidRPr="00A412B8">
        <w:rPr>
          <w:color w:val="000000" w:themeColor="text1"/>
          <w:szCs w:val="28"/>
          <w:lang w:val="uk-UA"/>
        </w:rPr>
        <w:t>в</w:t>
      </w:r>
      <w:r w:rsidR="00197A23" w:rsidRPr="00A412B8">
        <w:rPr>
          <w:color w:val="000000" w:themeColor="text1"/>
          <w:szCs w:val="28"/>
          <w:lang w:val="uk-UA"/>
        </w:rPr>
        <w:t xml:space="preserve">ід кафедри   ______________ </w:t>
      </w:r>
      <w:r w:rsidR="00D11BBA">
        <w:rPr>
          <w:color w:val="000000" w:themeColor="text1"/>
          <w:szCs w:val="28"/>
          <w:lang w:val="uk-UA"/>
        </w:rPr>
        <w:t>ст. викладач</w:t>
      </w:r>
      <w:r w:rsidR="00197A23" w:rsidRPr="00A412B8">
        <w:rPr>
          <w:color w:val="000000" w:themeColor="text1"/>
          <w:szCs w:val="28"/>
          <w:lang w:val="uk-UA"/>
        </w:rPr>
        <w:t xml:space="preserve"> каф. ЕОМ </w:t>
      </w:r>
      <w:proofErr w:type="spellStart"/>
      <w:r w:rsidR="00197A23" w:rsidRPr="00A412B8">
        <w:rPr>
          <w:color w:val="000000" w:themeColor="text1"/>
          <w:szCs w:val="28"/>
          <w:lang w:val="uk-UA"/>
        </w:rPr>
        <w:t>Гузинець</w:t>
      </w:r>
      <w:proofErr w:type="spellEnd"/>
      <w:r w:rsidR="00197A23" w:rsidRPr="00A412B8">
        <w:rPr>
          <w:color w:val="000000" w:themeColor="text1"/>
          <w:szCs w:val="28"/>
          <w:lang w:val="uk-UA"/>
        </w:rPr>
        <w:t xml:space="preserve"> Н. В.</w:t>
      </w:r>
    </w:p>
    <w:p w14:paraId="71347CA8" w14:textId="23D7E1C6" w:rsidR="00197A23" w:rsidRPr="00A412B8" w:rsidRDefault="00197A23" w:rsidP="00157876">
      <w:pPr>
        <w:spacing w:after="30" w:line="360" w:lineRule="auto"/>
        <w:ind w:left="85" w:right="113"/>
        <w:jc w:val="both"/>
        <w:rPr>
          <w:color w:val="000000" w:themeColor="text1"/>
          <w:szCs w:val="28"/>
          <w:lang w:val="uk-UA"/>
        </w:rPr>
      </w:pPr>
      <w:r w:rsidRPr="00A412B8">
        <w:rPr>
          <w:color w:val="000000" w:themeColor="text1"/>
          <w:sz w:val="22"/>
          <w:szCs w:val="22"/>
          <w:lang w:val="uk-UA"/>
        </w:rPr>
        <w:t xml:space="preserve">                                     (підпис)              (</w:t>
      </w:r>
      <w:proofErr w:type="spellStart"/>
      <w:r w:rsidRPr="00A412B8">
        <w:rPr>
          <w:color w:val="000000" w:themeColor="text1"/>
          <w:sz w:val="22"/>
          <w:szCs w:val="22"/>
          <w:lang w:val="uk-UA"/>
        </w:rPr>
        <w:t>наук.ст</w:t>
      </w:r>
      <w:proofErr w:type="spellEnd"/>
      <w:r w:rsidRPr="00A412B8">
        <w:rPr>
          <w:color w:val="000000" w:themeColor="text1"/>
          <w:sz w:val="22"/>
          <w:szCs w:val="22"/>
          <w:lang w:val="uk-UA"/>
        </w:rPr>
        <w:t xml:space="preserve">, </w:t>
      </w:r>
      <w:proofErr w:type="spellStart"/>
      <w:r w:rsidRPr="00A412B8">
        <w:rPr>
          <w:color w:val="000000" w:themeColor="text1"/>
          <w:sz w:val="22"/>
          <w:szCs w:val="22"/>
          <w:lang w:val="uk-UA"/>
        </w:rPr>
        <w:t>вч.звання</w:t>
      </w:r>
      <w:proofErr w:type="spellEnd"/>
      <w:r w:rsidRPr="00A412B8">
        <w:rPr>
          <w:color w:val="000000" w:themeColor="text1"/>
          <w:sz w:val="22"/>
          <w:szCs w:val="22"/>
          <w:lang w:val="uk-UA"/>
        </w:rPr>
        <w:t>, прізвище, ім’я, по-батькові)</w:t>
      </w:r>
    </w:p>
    <w:p w14:paraId="06BB3BBE" w14:textId="77777777" w:rsidR="00137564" w:rsidRPr="00A412B8" w:rsidRDefault="00137564" w:rsidP="00157876">
      <w:pPr>
        <w:spacing w:after="30" w:line="360" w:lineRule="auto"/>
        <w:ind w:right="113"/>
        <w:jc w:val="both"/>
        <w:rPr>
          <w:b/>
          <w:bCs/>
          <w:color w:val="000000" w:themeColor="text1"/>
          <w:szCs w:val="28"/>
          <w:lang w:val="uk-UA"/>
        </w:rPr>
      </w:pPr>
    </w:p>
    <w:p w14:paraId="20FBEED8" w14:textId="77777777" w:rsidR="00137564" w:rsidRPr="00A412B8" w:rsidRDefault="00137564" w:rsidP="00157876">
      <w:pPr>
        <w:spacing w:after="30" w:line="360" w:lineRule="auto"/>
        <w:ind w:left="85" w:right="113"/>
        <w:jc w:val="both"/>
        <w:rPr>
          <w:b/>
          <w:bCs/>
          <w:color w:val="000000" w:themeColor="text1"/>
          <w:szCs w:val="28"/>
          <w:lang w:val="uk-UA"/>
        </w:rPr>
      </w:pPr>
    </w:p>
    <w:p w14:paraId="4CFB1E58" w14:textId="57EFAE3B" w:rsidR="00197A23" w:rsidRPr="00A412B8" w:rsidRDefault="00197A23" w:rsidP="00157876">
      <w:pPr>
        <w:spacing w:after="30" w:line="360" w:lineRule="auto"/>
        <w:ind w:left="85" w:right="113"/>
        <w:jc w:val="both"/>
        <w:rPr>
          <w:color w:val="000000" w:themeColor="text1"/>
          <w:szCs w:val="28"/>
          <w:lang w:val="uk-UA"/>
        </w:rPr>
      </w:pPr>
      <w:r w:rsidRPr="00A412B8">
        <w:rPr>
          <w:b/>
          <w:bCs/>
          <w:color w:val="000000" w:themeColor="text1"/>
          <w:szCs w:val="28"/>
          <w:lang w:val="uk-UA"/>
        </w:rPr>
        <w:t xml:space="preserve">ОЦІНКА </w:t>
      </w:r>
      <w:r w:rsidRPr="00A412B8">
        <w:rPr>
          <w:color w:val="000000" w:themeColor="text1"/>
          <w:szCs w:val="28"/>
          <w:lang w:val="uk-UA"/>
        </w:rPr>
        <w:t>_________</w:t>
      </w:r>
    </w:p>
    <w:p w14:paraId="2B5D3FC2" w14:textId="77777777" w:rsidR="00197A23" w:rsidRPr="00A412B8" w:rsidRDefault="00197A23" w:rsidP="00157876">
      <w:pPr>
        <w:spacing w:after="30" w:line="360" w:lineRule="auto"/>
        <w:ind w:left="85" w:right="113"/>
        <w:jc w:val="both"/>
        <w:rPr>
          <w:b/>
          <w:bCs/>
          <w:color w:val="000000" w:themeColor="text1"/>
          <w:szCs w:val="28"/>
          <w:lang w:val="uk-UA"/>
        </w:rPr>
      </w:pPr>
    </w:p>
    <w:p w14:paraId="63E9F5B7" w14:textId="57EA9399" w:rsidR="00197A23" w:rsidRPr="00A412B8" w:rsidRDefault="00197A23" w:rsidP="00157876">
      <w:pPr>
        <w:spacing w:after="30" w:line="360" w:lineRule="auto"/>
        <w:ind w:left="85" w:right="113"/>
        <w:jc w:val="both"/>
        <w:rPr>
          <w:color w:val="000000" w:themeColor="text1"/>
          <w:szCs w:val="28"/>
          <w:lang w:val="uk-UA" w:eastAsia="uk-UA"/>
        </w:rPr>
      </w:pPr>
      <w:r w:rsidRPr="00A412B8">
        <w:rPr>
          <w:b/>
          <w:bCs/>
          <w:color w:val="000000" w:themeColor="text1"/>
          <w:szCs w:val="28"/>
          <w:lang w:val="uk-UA"/>
        </w:rPr>
        <w:t xml:space="preserve">Дата </w:t>
      </w:r>
      <w:r w:rsidRPr="00A412B8">
        <w:rPr>
          <w:color w:val="000000" w:themeColor="text1"/>
          <w:szCs w:val="28"/>
          <w:lang w:val="uk-UA"/>
        </w:rPr>
        <w:t>_____________</w:t>
      </w:r>
    </w:p>
    <w:p w14:paraId="4E7B91FB" w14:textId="759C176F" w:rsidR="00197A23" w:rsidRPr="00A412B8" w:rsidRDefault="00197A23" w:rsidP="00157876">
      <w:pPr>
        <w:spacing w:after="30" w:line="360" w:lineRule="auto"/>
        <w:ind w:left="85" w:right="113"/>
        <w:jc w:val="right"/>
        <w:rPr>
          <w:color w:val="000000" w:themeColor="text1"/>
          <w:szCs w:val="28"/>
          <w:vertAlign w:val="superscript"/>
          <w:lang w:val="uk-UA"/>
        </w:rPr>
      </w:pPr>
    </w:p>
    <w:p w14:paraId="19A3A78D" w14:textId="626AA828" w:rsidR="00A412B8" w:rsidRPr="00B61D0B" w:rsidRDefault="00A412B8" w:rsidP="00B61D0B">
      <w:pPr>
        <w:jc w:val="center"/>
        <w:rPr>
          <w:b/>
          <w:bCs/>
          <w:lang w:val="uk-UA"/>
        </w:rPr>
      </w:pPr>
      <w:r w:rsidRPr="00B61D0B">
        <w:rPr>
          <w:b/>
          <w:bCs/>
          <w:lang w:val="uk-UA"/>
        </w:rPr>
        <w:lastRenderedPageBreak/>
        <w:t>ЗМІСТ</w:t>
      </w:r>
    </w:p>
    <w:sdt>
      <w:sdtPr>
        <w:rPr>
          <w:color w:val="000000" w:themeColor="text1"/>
        </w:rPr>
        <w:id w:val="2002770538"/>
        <w:docPartObj>
          <w:docPartGallery w:val="Table of Contents"/>
          <w:docPartUnique/>
        </w:docPartObj>
      </w:sdtPr>
      <w:sdtEndPr>
        <w:rPr>
          <w:noProof/>
        </w:rPr>
      </w:sdtEndPr>
      <w:sdtContent>
        <w:p w14:paraId="55E76FB4" w14:textId="04C5722C" w:rsidR="00B61D0B" w:rsidRDefault="00A412B8">
          <w:pPr>
            <w:pStyle w:val="TOC1"/>
            <w:tabs>
              <w:tab w:val="right" w:leader="dot" w:pos="9628"/>
            </w:tabs>
            <w:rPr>
              <w:rFonts w:asciiTheme="minorHAnsi" w:eastAsiaTheme="minorEastAsia" w:hAnsiTheme="minorHAnsi" w:cstheme="minorBidi"/>
              <w:noProof/>
              <w:sz w:val="22"/>
              <w:szCs w:val="22"/>
              <w:lang w:val="uk-UA" w:eastAsia="uk-UA"/>
            </w:rPr>
          </w:pPr>
          <w:r w:rsidRPr="00D11BBA">
            <w:rPr>
              <w:color w:val="000000" w:themeColor="text1"/>
            </w:rPr>
            <w:fldChar w:fldCharType="begin"/>
          </w:r>
          <w:r w:rsidRPr="00D11BBA">
            <w:rPr>
              <w:color w:val="000000" w:themeColor="text1"/>
            </w:rPr>
            <w:instrText xml:space="preserve"> TOC \o "1-3" \h \z \u </w:instrText>
          </w:r>
          <w:r w:rsidRPr="00D11BBA">
            <w:rPr>
              <w:color w:val="000000" w:themeColor="text1"/>
            </w:rPr>
            <w:fldChar w:fldCharType="separate"/>
          </w:r>
          <w:hyperlink w:anchor="_Toc197794488" w:history="1">
            <w:r w:rsidR="00B61D0B" w:rsidRPr="00B07C77">
              <w:rPr>
                <w:rStyle w:val="Hyperlink"/>
                <w:noProof/>
                <w:lang w:val="uk-UA"/>
              </w:rPr>
              <w:t>Розділ 1. АНАЛІТИЧНИЙ ОГЛЯД ТА ОБГРУНТУВАННЯ ВИБОРУ МЕТОДУ РОЗВ’ЯЗАННЯ ЗАДАЧІ</w:t>
            </w:r>
            <w:r w:rsidR="00B61D0B">
              <w:rPr>
                <w:noProof/>
                <w:webHidden/>
              </w:rPr>
              <w:tab/>
            </w:r>
            <w:r w:rsidR="00B61D0B">
              <w:rPr>
                <w:noProof/>
                <w:webHidden/>
              </w:rPr>
              <w:fldChar w:fldCharType="begin"/>
            </w:r>
            <w:r w:rsidR="00B61D0B">
              <w:rPr>
                <w:noProof/>
                <w:webHidden/>
              </w:rPr>
              <w:instrText xml:space="preserve"> PAGEREF _Toc197794488 \h </w:instrText>
            </w:r>
            <w:r w:rsidR="00B61D0B">
              <w:rPr>
                <w:noProof/>
                <w:webHidden/>
              </w:rPr>
            </w:r>
            <w:r w:rsidR="00B61D0B">
              <w:rPr>
                <w:noProof/>
                <w:webHidden/>
              </w:rPr>
              <w:fldChar w:fldCharType="separate"/>
            </w:r>
            <w:r w:rsidR="00B61D0B">
              <w:rPr>
                <w:noProof/>
                <w:webHidden/>
              </w:rPr>
              <w:t>3</w:t>
            </w:r>
            <w:r w:rsidR="00B61D0B">
              <w:rPr>
                <w:noProof/>
                <w:webHidden/>
              </w:rPr>
              <w:fldChar w:fldCharType="end"/>
            </w:r>
          </w:hyperlink>
        </w:p>
        <w:p w14:paraId="2AB53298" w14:textId="30D34689"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489" w:history="1">
            <w:r w:rsidRPr="00B07C77">
              <w:rPr>
                <w:rStyle w:val="Hyperlink"/>
                <w:noProof/>
                <w:lang w:val="uk-UA"/>
              </w:rPr>
              <w:t>1.1 Аналіз сучасних підходів до створення штучних нейронних мереж</w:t>
            </w:r>
            <w:r>
              <w:rPr>
                <w:noProof/>
                <w:webHidden/>
              </w:rPr>
              <w:tab/>
            </w:r>
            <w:r>
              <w:rPr>
                <w:noProof/>
                <w:webHidden/>
              </w:rPr>
              <w:fldChar w:fldCharType="begin"/>
            </w:r>
            <w:r>
              <w:rPr>
                <w:noProof/>
                <w:webHidden/>
              </w:rPr>
              <w:instrText xml:space="preserve"> PAGEREF _Toc197794489 \h </w:instrText>
            </w:r>
            <w:r>
              <w:rPr>
                <w:noProof/>
                <w:webHidden/>
              </w:rPr>
            </w:r>
            <w:r>
              <w:rPr>
                <w:noProof/>
                <w:webHidden/>
              </w:rPr>
              <w:fldChar w:fldCharType="separate"/>
            </w:r>
            <w:r>
              <w:rPr>
                <w:noProof/>
                <w:webHidden/>
              </w:rPr>
              <w:t>3</w:t>
            </w:r>
            <w:r>
              <w:rPr>
                <w:noProof/>
                <w:webHidden/>
              </w:rPr>
              <w:fldChar w:fldCharType="end"/>
            </w:r>
          </w:hyperlink>
        </w:p>
        <w:p w14:paraId="0462C1C5" w14:textId="7480F64B"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490" w:history="1">
            <w:r w:rsidRPr="00B07C77">
              <w:rPr>
                <w:rStyle w:val="Hyperlink"/>
                <w:noProof/>
                <w:lang w:val="uk-UA"/>
              </w:rPr>
              <w:t>1.2 Аналіз відомих інструментів та платформ для побудови, навчання та оцінки моделей</w:t>
            </w:r>
            <w:r>
              <w:rPr>
                <w:noProof/>
                <w:webHidden/>
              </w:rPr>
              <w:tab/>
            </w:r>
            <w:r>
              <w:rPr>
                <w:noProof/>
                <w:webHidden/>
              </w:rPr>
              <w:fldChar w:fldCharType="begin"/>
            </w:r>
            <w:r>
              <w:rPr>
                <w:noProof/>
                <w:webHidden/>
              </w:rPr>
              <w:instrText xml:space="preserve"> PAGEREF _Toc197794490 \h </w:instrText>
            </w:r>
            <w:r>
              <w:rPr>
                <w:noProof/>
                <w:webHidden/>
              </w:rPr>
            </w:r>
            <w:r>
              <w:rPr>
                <w:noProof/>
                <w:webHidden/>
              </w:rPr>
              <w:fldChar w:fldCharType="separate"/>
            </w:r>
            <w:r>
              <w:rPr>
                <w:noProof/>
                <w:webHidden/>
              </w:rPr>
              <w:t>4</w:t>
            </w:r>
            <w:r>
              <w:rPr>
                <w:noProof/>
                <w:webHidden/>
              </w:rPr>
              <w:fldChar w:fldCharType="end"/>
            </w:r>
          </w:hyperlink>
        </w:p>
        <w:p w14:paraId="5BB06028" w14:textId="021D8285"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491" w:history="1">
            <w:r w:rsidRPr="00B07C77">
              <w:rPr>
                <w:rStyle w:val="Hyperlink"/>
                <w:noProof/>
                <w:lang w:val="uk-UA"/>
              </w:rPr>
              <w:t>1.3 Аналіз алгоритмів розв’язання задачі</w:t>
            </w:r>
            <w:r>
              <w:rPr>
                <w:noProof/>
                <w:webHidden/>
              </w:rPr>
              <w:tab/>
            </w:r>
            <w:r>
              <w:rPr>
                <w:noProof/>
                <w:webHidden/>
              </w:rPr>
              <w:fldChar w:fldCharType="begin"/>
            </w:r>
            <w:r>
              <w:rPr>
                <w:noProof/>
                <w:webHidden/>
              </w:rPr>
              <w:instrText xml:space="preserve"> PAGEREF _Toc197794491 \h </w:instrText>
            </w:r>
            <w:r>
              <w:rPr>
                <w:noProof/>
                <w:webHidden/>
              </w:rPr>
            </w:r>
            <w:r>
              <w:rPr>
                <w:noProof/>
                <w:webHidden/>
              </w:rPr>
              <w:fldChar w:fldCharType="separate"/>
            </w:r>
            <w:r>
              <w:rPr>
                <w:noProof/>
                <w:webHidden/>
              </w:rPr>
              <w:t>7</w:t>
            </w:r>
            <w:r>
              <w:rPr>
                <w:noProof/>
                <w:webHidden/>
              </w:rPr>
              <w:fldChar w:fldCharType="end"/>
            </w:r>
          </w:hyperlink>
        </w:p>
        <w:p w14:paraId="1865C436" w14:textId="64905D24" w:rsidR="00B61D0B" w:rsidRDefault="00B61D0B">
          <w:pPr>
            <w:pStyle w:val="TOC3"/>
            <w:tabs>
              <w:tab w:val="right" w:leader="dot" w:pos="9628"/>
            </w:tabs>
            <w:rPr>
              <w:rFonts w:asciiTheme="minorHAnsi" w:eastAsiaTheme="minorEastAsia" w:hAnsiTheme="minorHAnsi" w:cstheme="minorBidi"/>
              <w:noProof/>
              <w:sz w:val="22"/>
              <w:szCs w:val="22"/>
              <w:lang w:val="uk-UA" w:eastAsia="uk-UA"/>
            </w:rPr>
          </w:pPr>
          <w:hyperlink w:anchor="_Toc197794492" w:history="1">
            <w:r w:rsidRPr="00B07C77">
              <w:rPr>
                <w:rStyle w:val="Hyperlink"/>
                <w:noProof/>
                <w:lang w:val="uk-UA"/>
              </w:rPr>
              <w:t>1.3.1 Алгоритми формування даних для тренування та валідації</w:t>
            </w:r>
            <w:r>
              <w:rPr>
                <w:noProof/>
                <w:webHidden/>
              </w:rPr>
              <w:tab/>
            </w:r>
            <w:r>
              <w:rPr>
                <w:noProof/>
                <w:webHidden/>
              </w:rPr>
              <w:fldChar w:fldCharType="begin"/>
            </w:r>
            <w:r>
              <w:rPr>
                <w:noProof/>
                <w:webHidden/>
              </w:rPr>
              <w:instrText xml:space="preserve"> PAGEREF _Toc197794492 \h </w:instrText>
            </w:r>
            <w:r>
              <w:rPr>
                <w:noProof/>
                <w:webHidden/>
              </w:rPr>
            </w:r>
            <w:r>
              <w:rPr>
                <w:noProof/>
                <w:webHidden/>
              </w:rPr>
              <w:fldChar w:fldCharType="separate"/>
            </w:r>
            <w:r>
              <w:rPr>
                <w:noProof/>
                <w:webHidden/>
              </w:rPr>
              <w:t>8</w:t>
            </w:r>
            <w:r>
              <w:rPr>
                <w:noProof/>
                <w:webHidden/>
              </w:rPr>
              <w:fldChar w:fldCharType="end"/>
            </w:r>
          </w:hyperlink>
        </w:p>
        <w:p w14:paraId="132511C1" w14:textId="2F6B6764" w:rsidR="00B61D0B" w:rsidRDefault="00B61D0B">
          <w:pPr>
            <w:pStyle w:val="TOC3"/>
            <w:tabs>
              <w:tab w:val="right" w:leader="dot" w:pos="9628"/>
            </w:tabs>
            <w:rPr>
              <w:rFonts w:asciiTheme="minorHAnsi" w:eastAsiaTheme="minorEastAsia" w:hAnsiTheme="minorHAnsi" w:cstheme="minorBidi"/>
              <w:noProof/>
              <w:sz w:val="22"/>
              <w:szCs w:val="22"/>
              <w:lang w:val="uk-UA" w:eastAsia="uk-UA"/>
            </w:rPr>
          </w:pPr>
          <w:hyperlink w:anchor="_Toc197794493" w:history="1">
            <w:r w:rsidRPr="00B07C77">
              <w:rPr>
                <w:rStyle w:val="Hyperlink"/>
                <w:noProof/>
                <w:lang w:val="uk-UA"/>
              </w:rPr>
              <w:t>1.3.2 Алгоритми навчання штучних нейронних мереж</w:t>
            </w:r>
            <w:r>
              <w:rPr>
                <w:noProof/>
                <w:webHidden/>
              </w:rPr>
              <w:tab/>
            </w:r>
            <w:r>
              <w:rPr>
                <w:noProof/>
                <w:webHidden/>
              </w:rPr>
              <w:fldChar w:fldCharType="begin"/>
            </w:r>
            <w:r>
              <w:rPr>
                <w:noProof/>
                <w:webHidden/>
              </w:rPr>
              <w:instrText xml:space="preserve"> PAGEREF _Toc197794493 \h </w:instrText>
            </w:r>
            <w:r>
              <w:rPr>
                <w:noProof/>
                <w:webHidden/>
              </w:rPr>
            </w:r>
            <w:r>
              <w:rPr>
                <w:noProof/>
                <w:webHidden/>
              </w:rPr>
              <w:fldChar w:fldCharType="separate"/>
            </w:r>
            <w:r>
              <w:rPr>
                <w:noProof/>
                <w:webHidden/>
              </w:rPr>
              <w:t>8</w:t>
            </w:r>
            <w:r>
              <w:rPr>
                <w:noProof/>
                <w:webHidden/>
              </w:rPr>
              <w:fldChar w:fldCharType="end"/>
            </w:r>
          </w:hyperlink>
        </w:p>
        <w:p w14:paraId="1026CD31" w14:textId="2DBA54ED" w:rsidR="00B61D0B" w:rsidRDefault="00B61D0B">
          <w:pPr>
            <w:pStyle w:val="TOC3"/>
            <w:tabs>
              <w:tab w:val="right" w:leader="dot" w:pos="9628"/>
            </w:tabs>
            <w:rPr>
              <w:rFonts w:asciiTheme="minorHAnsi" w:eastAsiaTheme="minorEastAsia" w:hAnsiTheme="minorHAnsi" w:cstheme="minorBidi"/>
              <w:noProof/>
              <w:sz w:val="22"/>
              <w:szCs w:val="22"/>
              <w:lang w:val="uk-UA" w:eastAsia="uk-UA"/>
            </w:rPr>
          </w:pPr>
          <w:hyperlink w:anchor="_Toc197794494" w:history="1">
            <w:r w:rsidRPr="00B07C77">
              <w:rPr>
                <w:rStyle w:val="Hyperlink"/>
                <w:noProof/>
                <w:lang w:val="uk-UA"/>
              </w:rPr>
              <w:t>1.3.3 Алгоритми перевірки моделі</w:t>
            </w:r>
            <w:r>
              <w:rPr>
                <w:noProof/>
                <w:webHidden/>
              </w:rPr>
              <w:tab/>
            </w:r>
            <w:r>
              <w:rPr>
                <w:noProof/>
                <w:webHidden/>
              </w:rPr>
              <w:fldChar w:fldCharType="begin"/>
            </w:r>
            <w:r>
              <w:rPr>
                <w:noProof/>
                <w:webHidden/>
              </w:rPr>
              <w:instrText xml:space="preserve"> PAGEREF _Toc197794494 \h </w:instrText>
            </w:r>
            <w:r>
              <w:rPr>
                <w:noProof/>
                <w:webHidden/>
              </w:rPr>
            </w:r>
            <w:r>
              <w:rPr>
                <w:noProof/>
                <w:webHidden/>
              </w:rPr>
              <w:fldChar w:fldCharType="separate"/>
            </w:r>
            <w:r>
              <w:rPr>
                <w:noProof/>
                <w:webHidden/>
              </w:rPr>
              <w:t>9</w:t>
            </w:r>
            <w:r>
              <w:rPr>
                <w:noProof/>
                <w:webHidden/>
              </w:rPr>
              <w:fldChar w:fldCharType="end"/>
            </w:r>
          </w:hyperlink>
        </w:p>
        <w:p w14:paraId="3B9A8D7E" w14:textId="0600CC4C"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495" w:history="1">
            <w:r w:rsidRPr="00B07C77">
              <w:rPr>
                <w:rStyle w:val="Hyperlink"/>
                <w:noProof/>
                <w:lang w:val="uk-UA"/>
              </w:rPr>
              <w:t>1.4 Основні режими функціонування платформи</w:t>
            </w:r>
            <w:r>
              <w:rPr>
                <w:noProof/>
                <w:webHidden/>
              </w:rPr>
              <w:tab/>
            </w:r>
            <w:r>
              <w:rPr>
                <w:noProof/>
                <w:webHidden/>
              </w:rPr>
              <w:fldChar w:fldCharType="begin"/>
            </w:r>
            <w:r>
              <w:rPr>
                <w:noProof/>
                <w:webHidden/>
              </w:rPr>
              <w:instrText xml:space="preserve"> PAGEREF _Toc197794495 \h </w:instrText>
            </w:r>
            <w:r>
              <w:rPr>
                <w:noProof/>
                <w:webHidden/>
              </w:rPr>
            </w:r>
            <w:r>
              <w:rPr>
                <w:noProof/>
                <w:webHidden/>
              </w:rPr>
              <w:fldChar w:fldCharType="separate"/>
            </w:r>
            <w:r>
              <w:rPr>
                <w:noProof/>
                <w:webHidden/>
              </w:rPr>
              <w:t>9</w:t>
            </w:r>
            <w:r>
              <w:rPr>
                <w:noProof/>
                <w:webHidden/>
              </w:rPr>
              <w:fldChar w:fldCharType="end"/>
            </w:r>
          </w:hyperlink>
        </w:p>
        <w:p w14:paraId="3332F98F" w14:textId="0DF327B0"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496" w:history="1">
            <w:r w:rsidRPr="00B07C77">
              <w:rPr>
                <w:rStyle w:val="Hyperlink"/>
                <w:noProof/>
                <w:lang w:val="uk-UA"/>
              </w:rPr>
              <w:t>Висновки до розділу 1</w:t>
            </w:r>
            <w:r>
              <w:rPr>
                <w:noProof/>
                <w:webHidden/>
              </w:rPr>
              <w:tab/>
            </w:r>
            <w:r>
              <w:rPr>
                <w:noProof/>
                <w:webHidden/>
              </w:rPr>
              <w:fldChar w:fldCharType="begin"/>
            </w:r>
            <w:r>
              <w:rPr>
                <w:noProof/>
                <w:webHidden/>
              </w:rPr>
              <w:instrText xml:space="preserve"> PAGEREF _Toc197794496 \h </w:instrText>
            </w:r>
            <w:r>
              <w:rPr>
                <w:noProof/>
                <w:webHidden/>
              </w:rPr>
            </w:r>
            <w:r>
              <w:rPr>
                <w:noProof/>
                <w:webHidden/>
              </w:rPr>
              <w:fldChar w:fldCharType="separate"/>
            </w:r>
            <w:r>
              <w:rPr>
                <w:noProof/>
                <w:webHidden/>
              </w:rPr>
              <w:t>10</w:t>
            </w:r>
            <w:r>
              <w:rPr>
                <w:noProof/>
                <w:webHidden/>
              </w:rPr>
              <w:fldChar w:fldCharType="end"/>
            </w:r>
          </w:hyperlink>
        </w:p>
        <w:p w14:paraId="459CB42C" w14:textId="472F0D63" w:rsidR="00B61D0B" w:rsidRDefault="00B61D0B">
          <w:pPr>
            <w:pStyle w:val="TOC1"/>
            <w:tabs>
              <w:tab w:val="right" w:leader="dot" w:pos="9628"/>
            </w:tabs>
            <w:rPr>
              <w:rFonts w:asciiTheme="minorHAnsi" w:eastAsiaTheme="minorEastAsia" w:hAnsiTheme="minorHAnsi" w:cstheme="minorBidi"/>
              <w:noProof/>
              <w:sz w:val="22"/>
              <w:szCs w:val="22"/>
              <w:lang w:val="uk-UA" w:eastAsia="uk-UA"/>
            </w:rPr>
          </w:pPr>
          <w:hyperlink w:anchor="_Toc197794497" w:history="1">
            <w:r w:rsidRPr="00B07C77">
              <w:rPr>
                <w:rStyle w:val="Hyperlink"/>
                <w:noProof/>
                <w:lang w:val="uk-UA"/>
              </w:rPr>
              <w:t>Розділ 2. ВИБІР ТА ОБГРУНТУВАННЯ ЗАСОБІВ ДЛЯ РЕАЛІЗАЦІЇ</w:t>
            </w:r>
            <w:r>
              <w:rPr>
                <w:noProof/>
                <w:webHidden/>
              </w:rPr>
              <w:tab/>
            </w:r>
            <w:r>
              <w:rPr>
                <w:noProof/>
                <w:webHidden/>
              </w:rPr>
              <w:fldChar w:fldCharType="begin"/>
            </w:r>
            <w:r>
              <w:rPr>
                <w:noProof/>
                <w:webHidden/>
              </w:rPr>
              <w:instrText xml:space="preserve"> PAGEREF _Toc197794497 \h </w:instrText>
            </w:r>
            <w:r>
              <w:rPr>
                <w:noProof/>
                <w:webHidden/>
              </w:rPr>
            </w:r>
            <w:r>
              <w:rPr>
                <w:noProof/>
                <w:webHidden/>
              </w:rPr>
              <w:fldChar w:fldCharType="separate"/>
            </w:r>
            <w:r>
              <w:rPr>
                <w:noProof/>
                <w:webHidden/>
              </w:rPr>
              <w:t>12</w:t>
            </w:r>
            <w:r>
              <w:rPr>
                <w:noProof/>
                <w:webHidden/>
              </w:rPr>
              <w:fldChar w:fldCharType="end"/>
            </w:r>
          </w:hyperlink>
        </w:p>
        <w:p w14:paraId="27B8D1EE" w14:textId="1F13E4FB"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498" w:history="1">
            <w:r w:rsidRPr="00B07C77">
              <w:rPr>
                <w:rStyle w:val="Hyperlink"/>
                <w:noProof/>
                <w:lang w:val="uk-UA"/>
              </w:rPr>
              <w:t>2.1. Аналіз задачі та вимог до програмної реалізації</w:t>
            </w:r>
            <w:r>
              <w:rPr>
                <w:noProof/>
                <w:webHidden/>
              </w:rPr>
              <w:tab/>
            </w:r>
            <w:r>
              <w:rPr>
                <w:noProof/>
                <w:webHidden/>
              </w:rPr>
              <w:fldChar w:fldCharType="begin"/>
            </w:r>
            <w:r>
              <w:rPr>
                <w:noProof/>
                <w:webHidden/>
              </w:rPr>
              <w:instrText xml:space="preserve"> PAGEREF _Toc197794498 \h </w:instrText>
            </w:r>
            <w:r>
              <w:rPr>
                <w:noProof/>
                <w:webHidden/>
              </w:rPr>
            </w:r>
            <w:r>
              <w:rPr>
                <w:noProof/>
                <w:webHidden/>
              </w:rPr>
              <w:fldChar w:fldCharType="separate"/>
            </w:r>
            <w:r>
              <w:rPr>
                <w:noProof/>
                <w:webHidden/>
              </w:rPr>
              <w:t>12</w:t>
            </w:r>
            <w:r>
              <w:rPr>
                <w:noProof/>
                <w:webHidden/>
              </w:rPr>
              <w:fldChar w:fldCharType="end"/>
            </w:r>
          </w:hyperlink>
        </w:p>
        <w:p w14:paraId="785A580C" w14:textId="25AAEC23" w:rsidR="00B61D0B" w:rsidRDefault="00B61D0B">
          <w:pPr>
            <w:pStyle w:val="TOC3"/>
            <w:tabs>
              <w:tab w:val="right" w:leader="dot" w:pos="9628"/>
            </w:tabs>
            <w:rPr>
              <w:rFonts w:asciiTheme="minorHAnsi" w:eastAsiaTheme="minorEastAsia" w:hAnsiTheme="minorHAnsi" w:cstheme="minorBidi"/>
              <w:noProof/>
              <w:sz w:val="22"/>
              <w:szCs w:val="22"/>
              <w:lang w:val="uk-UA" w:eastAsia="uk-UA"/>
            </w:rPr>
          </w:pPr>
          <w:hyperlink w:anchor="_Toc197794499" w:history="1">
            <w:r w:rsidRPr="00B07C77">
              <w:rPr>
                <w:rStyle w:val="Hyperlink"/>
                <w:noProof/>
                <w:lang w:val="uk-UA"/>
              </w:rPr>
              <w:t>2.1.1 Функціональні вимоги</w:t>
            </w:r>
            <w:r>
              <w:rPr>
                <w:noProof/>
                <w:webHidden/>
              </w:rPr>
              <w:tab/>
            </w:r>
            <w:r>
              <w:rPr>
                <w:noProof/>
                <w:webHidden/>
              </w:rPr>
              <w:fldChar w:fldCharType="begin"/>
            </w:r>
            <w:r>
              <w:rPr>
                <w:noProof/>
                <w:webHidden/>
              </w:rPr>
              <w:instrText xml:space="preserve"> PAGEREF _Toc197794499 \h </w:instrText>
            </w:r>
            <w:r>
              <w:rPr>
                <w:noProof/>
                <w:webHidden/>
              </w:rPr>
            </w:r>
            <w:r>
              <w:rPr>
                <w:noProof/>
                <w:webHidden/>
              </w:rPr>
              <w:fldChar w:fldCharType="separate"/>
            </w:r>
            <w:r>
              <w:rPr>
                <w:noProof/>
                <w:webHidden/>
              </w:rPr>
              <w:t>12</w:t>
            </w:r>
            <w:r>
              <w:rPr>
                <w:noProof/>
                <w:webHidden/>
              </w:rPr>
              <w:fldChar w:fldCharType="end"/>
            </w:r>
          </w:hyperlink>
        </w:p>
        <w:p w14:paraId="3CF0B43A" w14:textId="7A8949BF" w:rsidR="00B61D0B" w:rsidRDefault="00B61D0B">
          <w:pPr>
            <w:pStyle w:val="TOC3"/>
            <w:tabs>
              <w:tab w:val="right" w:leader="dot" w:pos="9628"/>
            </w:tabs>
            <w:rPr>
              <w:rFonts w:asciiTheme="minorHAnsi" w:eastAsiaTheme="minorEastAsia" w:hAnsiTheme="minorHAnsi" w:cstheme="minorBidi"/>
              <w:noProof/>
              <w:sz w:val="22"/>
              <w:szCs w:val="22"/>
              <w:lang w:val="uk-UA" w:eastAsia="uk-UA"/>
            </w:rPr>
          </w:pPr>
          <w:hyperlink w:anchor="_Toc197794500" w:history="1">
            <w:r w:rsidRPr="00B07C77">
              <w:rPr>
                <w:rStyle w:val="Hyperlink"/>
                <w:noProof/>
                <w:lang w:val="uk-UA"/>
              </w:rPr>
              <w:t>2.1.2 Нефункціональні вимоги</w:t>
            </w:r>
            <w:r>
              <w:rPr>
                <w:noProof/>
                <w:webHidden/>
              </w:rPr>
              <w:tab/>
            </w:r>
            <w:r>
              <w:rPr>
                <w:noProof/>
                <w:webHidden/>
              </w:rPr>
              <w:fldChar w:fldCharType="begin"/>
            </w:r>
            <w:r>
              <w:rPr>
                <w:noProof/>
                <w:webHidden/>
              </w:rPr>
              <w:instrText xml:space="preserve"> PAGEREF _Toc197794500 \h </w:instrText>
            </w:r>
            <w:r>
              <w:rPr>
                <w:noProof/>
                <w:webHidden/>
              </w:rPr>
            </w:r>
            <w:r>
              <w:rPr>
                <w:noProof/>
                <w:webHidden/>
              </w:rPr>
              <w:fldChar w:fldCharType="separate"/>
            </w:r>
            <w:r>
              <w:rPr>
                <w:noProof/>
                <w:webHidden/>
              </w:rPr>
              <w:t>13</w:t>
            </w:r>
            <w:r>
              <w:rPr>
                <w:noProof/>
                <w:webHidden/>
              </w:rPr>
              <w:fldChar w:fldCharType="end"/>
            </w:r>
          </w:hyperlink>
        </w:p>
        <w:p w14:paraId="793EF640" w14:textId="35B70179"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501" w:history="1">
            <w:r w:rsidRPr="00B07C77">
              <w:rPr>
                <w:rStyle w:val="Hyperlink"/>
                <w:noProof/>
                <w:lang w:val="uk-UA"/>
              </w:rPr>
              <w:t>2.2. Розробка структурної схеми програмного рішення</w:t>
            </w:r>
            <w:r>
              <w:rPr>
                <w:noProof/>
                <w:webHidden/>
              </w:rPr>
              <w:tab/>
            </w:r>
            <w:r>
              <w:rPr>
                <w:noProof/>
                <w:webHidden/>
              </w:rPr>
              <w:fldChar w:fldCharType="begin"/>
            </w:r>
            <w:r>
              <w:rPr>
                <w:noProof/>
                <w:webHidden/>
              </w:rPr>
              <w:instrText xml:space="preserve"> PAGEREF _Toc197794501 \h </w:instrText>
            </w:r>
            <w:r>
              <w:rPr>
                <w:noProof/>
                <w:webHidden/>
              </w:rPr>
            </w:r>
            <w:r>
              <w:rPr>
                <w:noProof/>
                <w:webHidden/>
              </w:rPr>
              <w:fldChar w:fldCharType="separate"/>
            </w:r>
            <w:r>
              <w:rPr>
                <w:noProof/>
                <w:webHidden/>
              </w:rPr>
              <w:t>14</w:t>
            </w:r>
            <w:r>
              <w:rPr>
                <w:noProof/>
                <w:webHidden/>
              </w:rPr>
              <w:fldChar w:fldCharType="end"/>
            </w:r>
          </w:hyperlink>
        </w:p>
        <w:p w14:paraId="7F79E5A4" w14:textId="4C0DB81F"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502" w:history="1">
            <w:r w:rsidRPr="00B07C77">
              <w:rPr>
                <w:rStyle w:val="Hyperlink"/>
                <w:noProof/>
                <w:lang w:val="uk-UA"/>
              </w:rPr>
              <w:t>2.3. Вибір мови програмування та технологій</w:t>
            </w:r>
            <w:r>
              <w:rPr>
                <w:noProof/>
                <w:webHidden/>
              </w:rPr>
              <w:tab/>
            </w:r>
            <w:r>
              <w:rPr>
                <w:noProof/>
                <w:webHidden/>
              </w:rPr>
              <w:fldChar w:fldCharType="begin"/>
            </w:r>
            <w:r>
              <w:rPr>
                <w:noProof/>
                <w:webHidden/>
              </w:rPr>
              <w:instrText xml:space="preserve"> PAGEREF _Toc197794502 \h </w:instrText>
            </w:r>
            <w:r>
              <w:rPr>
                <w:noProof/>
                <w:webHidden/>
              </w:rPr>
            </w:r>
            <w:r>
              <w:rPr>
                <w:noProof/>
                <w:webHidden/>
              </w:rPr>
              <w:fldChar w:fldCharType="separate"/>
            </w:r>
            <w:r>
              <w:rPr>
                <w:noProof/>
                <w:webHidden/>
              </w:rPr>
              <w:t>15</w:t>
            </w:r>
            <w:r>
              <w:rPr>
                <w:noProof/>
                <w:webHidden/>
              </w:rPr>
              <w:fldChar w:fldCharType="end"/>
            </w:r>
          </w:hyperlink>
        </w:p>
        <w:p w14:paraId="026BB01B" w14:textId="3C33F8DC"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503" w:history="1">
            <w:r w:rsidRPr="00B07C77">
              <w:rPr>
                <w:rStyle w:val="Hyperlink"/>
                <w:noProof/>
                <w:lang w:val="uk-UA"/>
              </w:rPr>
              <w:t>2.4. Засоби розробки програмного забезпечення</w:t>
            </w:r>
            <w:r>
              <w:rPr>
                <w:noProof/>
                <w:webHidden/>
              </w:rPr>
              <w:tab/>
            </w:r>
            <w:r>
              <w:rPr>
                <w:noProof/>
                <w:webHidden/>
              </w:rPr>
              <w:fldChar w:fldCharType="begin"/>
            </w:r>
            <w:r>
              <w:rPr>
                <w:noProof/>
                <w:webHidden/>
              </w:rPr>
              <w:instrText xml:space="preserve"> PAGEREF _Toc197794503 \h </w:instrText>
            </w:r>
            <w:r>
              <w:rPr>
                <w:noProof/>
                <w:webHidden/>
              </w:rPr>
            </w:r>
            <w:r>
              <w:rPr>
                <w:noProof/>
                <w:webHidden/>
              </w:rPr>
              <w:fldChar w:fldCharType="separate"/>
            </w:r>
            <w:r>
              <w:rPr>
                <w:noProof/>
                <w:webHidden/>
              </w:rPr>
              <w:t>17</w:t>
            </w:r>
            <w:r>
              <w:rPr>
                <w:noProof/>
                <w:webHidden/>
              </w:rPr>
              <w:fldChar w:fldCharType="end"/>
            </w:r>
          </w:hyperlink>
        </w:p>
        <w:p w14:paraId="784FA218" w14:textId="5C2BFDEA"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504" w:history="1">
            <w:r w:rsidRPr="00B07C77">
              <w:rPr>
                <w:rStyle w:val="Hyperlink"/>
                <w:noProof/>
                <w:lang w:val="uk-UA"/>
              </w:rPr>
              <w:t>2.5. Вибрані бібліотеки та фреймворки</w:t>
            </w:r>
            <w:r>
              <w:rPr>
                <w:noProof/>
                <w:webHidden/>
              </w:rPr>
              <w:tab/>
            </w:r>
            <w:r>
              <w:rPr>
                <w:noProof/>
                <w:webHidden/>
              </w:rPr>
              <w:fldChar w:fldCharType="begin"/>
            </w:r>
            <w:r>
              <w:rPr>
                <w:noProof/>
                <w:webHidden/>
              </w:rPr>
              <w:instrText xml:space="preserve"> PAGEREF _Toc197794504 \h </w:instrText>
            </w:r>
            <w:r>
              <w:rPr>
                <w:noProof/>
                <w:webHidden/>
              </w:rPr>
            </w:r>
            <w:r>
              <w:rPr>
                <w:noProof/>
                <w:webHidden/>
              </w:rPr>
              <w:fldChar w:fldCharType="separate"/>
            </w:r>
            <w:r>
              <w:rPr>
                <w:noProof/>
                <w:webHidden/>
              </w:rPr>
              <w:t>18</w:t>
            </w:r>
            <w:r>
              <w:rPr>
                <w:noProof/>
                <w:webHidden/>
              </w:rPr>
              <w:fldChar w:fldCharType="end"/>
            </w:r>
          </w:hyperlink>
        </w:p>
        <w:p w14:paraId="220A6BF5" w14:textId="42063D59"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505" w:history="1">
            <w:r w:rsidRPr="00B07C77">
              <w:rPr>
                <w:rStyle w:val="Hyperlink"/>
                <w:noProof/>
                <w:lang w:val="uk-UA"/>
              </w:rPr>
              <w:t>2.6. Вимоги до апаратного забезпечення</w:t>
            </w:r>
            <w:r>
              <w:rPr>
                <w:noProof/>
                <w:webHidden/>
              </w:rPr>
              <w:tab/>
            </w:r>
            <w:r>
              <w:rPr>
                <w:noProof/>
                <w:webHidden/>
              </w:rPr>
              <w:fldChar w:fldCharType="begin"/>
            </w:r>
            <w:r>
              <w:rPr>
                <w:noProof/>
                <w:webHidden/>
              </w:rPr>
              <w:instrText xml:space="preserve"> PAGEREF _Toc197794505 \h </w:instrText>
            </w:r>
            <w:r>
              <w:rPr>
                <w:noProof/>
                <w:webHidden/>
              </w:rPr>
            </w:r>
            <w:r>
              <w:rPr>
                <w:noProof/>
                <w:webHidden/>
              </w:rPr>
              <w:fldChar w:fldCharType="separate"/>
            </w:r>
            <w:r>
              <w:rPr>
                <w:noProof/>
                <w:webHidden/>
              </w:rPr>
              <w:t>20</w:t>
            </w:r>
            <w:r>
              <w:rPr>
                <w:noProof/>
                <w:webHidden/>
              </w:rPr>
              <w:fldChar w:fldCharType="end"/>
            </w:r>
          </w:hyperlink>
        </w:p>
        <w:p w14:paraId="04DC5C84" w14:textId="24875979" w:rsidR="00B61D0B" w:rsidRDefault="00B61D0B">
          <w:pPr>
            <w:pStyle w:val="TOC2"/>
            <w:tabs>
              <w:tab w:val="right" w:leader="dot" w:pos="9628"/>
            </w:tabs>
            <w:rPr>
              <w:rFonts w:asciiTheme="minorHAnsi" w:eastAsiaTheme="minorEastAsia" w:hAnsiTheme="minorHAnsi" w:cstheme="minorBidi"/>
              <w:noProof/>
              <w:sz w:val="22"/>
              <w:szCs w:val="22"/>
              <w:lang w:val="uk-UA" w:eastAsia="uk-UA"/>
            </w:rPr>
          </w:pPr>
          <w:hyperlink w:anchor="_Toc197794506" w:history="1">
            <w:r w:rsidRPr="00B07C77">
              <w:rPr>
                <w:rStyle w:val="Hyperlink"/>
                <w:noProof/>
                <w:lang w:val="uk-UA"/>
              </w:rPr>
              <w:t>Висновки до розділу 2</w:t>
            </w:r>
            <w:r>
              <w:rPr>
                <w:noProof/>
                <w:webHidden/>
              </w:rPr>
              <w:tab/>
            </w:r>
            <w:r>
              <w:rPr>
                <w:noProof/>
                <w:webHidden/>
              </w:rPr>
              <w:fldChar w:fldCharType="begin"/>
            </w:r>
            <w:r>
              <w:rPr>
                <w:noProof/>
                <w:webHidden/>
              </w:rPr>
              <w:instrText xml:space="preserve"> PAGEREF _Toc197794506 \h </w:instrText>
            </w:r>
            <w:r>
              <w:rPr>
                <w:noProof/>
                <w:webHidden/>
              </w:rPr>
            </w:r>
            <w:r>
              <w:rPr>
                <w:noProof/>
                <w:webHidden/>
              </w:rPr>
              <w:fldChar w:fldCharType="separate"/>
            </w:r>
            <w:r>
              <w:rPr>
                <w:noProof/>
                <w:webHidden/>
              </w:rPr>
              <w:t>22</w:t>
            </w:r>
            <w:r>
              <w:rPr>
                <w:noProof/>
                <w:webHidden/>
              </w:rPr>
              <w:fldChar w:fldCharType="end"/>
            </w:r>
          </w:hyperlink>
        </w:p>
        <w:p w14:paraId="14D5E482" w14:textId="7994B962" w:rsidR="00B61D0B" w:rsidRDefault="00B61D0B">
          <w:pPr>
            <w:pStyle w:val="TOC1"/>
            <w:tabs>
              <w:tab w:val="right" w:leader="dot" w:pos="9628"/>
            </w:tabs>
            <w:rPr>
              <w:rFonts w:asciiTheme="minorHAnsi" w:eastAsiaTheme="minorEastAsia" w:hAnsiTheme="minorHAnsi" w:cstheme="minorBidi"/>
              <w:noProof/>
              <w:sz w:val="22"/>
              <w:szCs w:val="22"/>
              <w:lang w:val="uk-UA" w:eastAsia="uk-UA"/>
            </w:rPr>
          </w:pPr>
          <w:hyperlink w:anchor="_Toc197794507" w:history="1">
            <w:r w:rsidRPr="00B07C77">
              <w:rPr>
                <w:rStyle w:val="Hyperlink"/>
                <w:noProof/>
                <w:lang w:val="uk-UA"/>
              </w:rPr>
              <w:t>ВИСНОВКИ</w:t>
            </w:r>
            <w:r>
              <w:rPr>
                <w:noProof/>
                <w:webHidden/>
              </w:rPr>
              <w:tab/>
            </w:r>
            <w:r>
              <w:rPr>
                <w:noProof/>
                <w:webHidden/>
              </w:rPr>
              <w:fldChar w:fldCharType="begin"/>
            </w:r>
            <w:r>
              <w:rPr>
                <w:noProof/>
                <w:webHidden/>
              </w:rPr>
              <w:instrText xml:space="preserve"> PAGEREF _Toc197794507 \h </w:instrText>
            </w:r>
            <w:r>
              <w:rPr>
                <w:noProof/>
                <w:webHidden/>
              </w:rPr>
            </w:r>
            <w:r>
              <w:rPr>
                <w:noProof/>
                <w:webHidden/>
              </w:rPr>
              <w:fldChar w:fldCharType="separate"/>
            </w:r>
            <w:r>
              <w:rPr>
                <w:noProof/>
                <w:webHidden/>
              </w:rPr>
              <w:t>23</w:t>
            </w:r>
            <w:r>
              <w:rPr>
                <w:noProof/>
                <w:webHidden/>
              </w:rPr>
              <w:fldChar w:fldCharType="end"/>
            </w:r>
          </w:hyperlink>
        </w:p>
        <w:p w14:paraId="6CAC1DAD" w14:textId="28DF3769" w:rsidR="00B61D0B" w:rsidRDefault="00B61D0B">
          <w:pPr>
            <w:pStyle w:val="TOC1"/>
            <w:tabs>
              <w:tab w:val="right" w:leader="dot" w:pos="9628"/>
            </w:tabs>
            <w:rPr>
              <w:rFonts w:asciiTheme="minorHAnsi" w:eastAsiaTheme="minorEastAsia" w:hAnsiTheme="minorHAnsi" w:cstheme="minorBidi"/>
              <w:noProof/>
              <w:sz w:val="22"/>
              <w:szCs w:val="22"/>
              <w:lang w:val="uk-UA" w:eastAsia="uk-UA"/>
            </w:rPr>
          </w:pPr>
          <w:hyperlink w:anchor="_Toc197794508" w:history="1">
            <w:r w:rsidRPr="00B07C77">
              <w:rPr>
                <w:rStyle w:val="Hyperlink"/>
                <w:noProof/>
                <w:lang w:val="uk-UA"/>
              </w:rPr>
              <w:t>СПИСОК ЛІТЕРАТУРИ</w:t>
            </w:r>
            <w:r>
              <w:rPr>
                <w:noProof/>
                <w:webHidden/>
              </w:rPr>
              <w:tab/>
            </w:r>
            <w:r>
              <w:rPr>
                <w:noProof/>
                <w:webHidden/>
              </w:rPr>
              <w:fldChar w:fldCharType="begin"/>
            </w:r>
            <w:r>
              <w:rPr>
                <w:noProof/>
                <w:webHidden/>
              </w:rPr>
              <w:instrText xml:space="preserve"> PAGEREF _Toc197794508 \h </w:instrText>
            </w:r>
            <w:r>
              <w:rPr>
                <w:noProof/>
                <w:webHidden/>
              </w:rPr>
            </w:r>
            <w:r>
              <w:rPr>
                <w:noProof/>
                <w:webHidden/>
              </w:rPr>
              <w:fldChar w:fldCharType="separate"/>
            </w:r>
            <w:r>
              <w:rPr>
                <w:noProof/>
                <w:webHidden/>
              </w:rPr>
              <w:t>24</w:t>
            </w:r>
            <w:r>
              <w:rPr>
                <w:noProof/>
                <w:webHidden/>
              </w:rPr>
              <w:fldChar w:fldCharType="end"/>
            </w:r>
          </w:hyperlink>
        </w:p>
        <w:p w14:paraId="5FD1CF89" w14:textId="21FB5682" w:rsidR="00A412B8" w:rsidRPr="00D11BBA" w:rsidRDefault="00A412B8" w:rsidP="00157876">
          <w:pPr>
            <w:spacing w:line="360" w:lineRule="auto"/>
            <w:rPr>
              <w:color w:val="000000" w:themeColor="text1"/>
            </w:rPr>
          </w:pPr>
          <w:r w:rsidRPr="00D11BBA">
            <w:rPr>
              <w:noProof/>
              <w:color w:val="000000" w:themeColor="text1"/>
            </w:rPr>
            <w:fldChar w:fldCharType="end"/>
          </w:r>
        </w:p>
      </w:sdtContent>
    </w:sdt>
    <w:p w14:paraId="06775F1E" w14:textId="77777777" w:rsidR="00A412B8" w:rsidRPr="00D11BBA" w:rsidRDefault="00A412B8" w:rsidP="00157876">
      <w:pPr>
        <w:spacing w:after="160" w:line="360" w:lineRule="auto"/>
        <w:rPr>
          <w:color w:val="000000" w:themeColor="text1"/>
          <w:szCs w:val="28"/>
          <w:lang w:val="uk-UA"/>
        </w:rPr>
      </w:pPr>
    </w:p>
    <w:p w14:paraId="50DAC1A5" w14:textId="7343AE01" w:rsidR="00A412B8" w:rsidRPr="00A412B8" w:rsidRDefault="00A412B8" w:rsidP="00157876">
      <w:pPr>
        <w:spacing w:after="160" w:line="360" w:lineRule="auto"/>
        <w:rPr>
          <w:rFonts w:asciiTheme="majorHAnsi" w:eastAsiaTheme="majorEastAsia" w:hAnsiTheme="majorHAnsi" w:cstheme="majorBidi"/>
          <w:b/>
          <w:color w:val="000000" w:themeColor="text1"/>
          <w:szCs w:val="28"/>
          <w:lang w:val="uk-UA"/>
        </w:rPr>
      </w:pPr>
      <w:r w:rsidRPr="00A412B8">
        <w:rPr>
          <w:color w:val="000000" w:themeColor="text1"/>
          <w:szCs w:val="28"/>
          <w:lang w:val="uk-UA"/>
        </w:rPr>
        <w:br w:type="page"/>
      </w:r>
    </w:p>
    <w:p w14:paraId="09FB560B" w14:textId="77777777" w:rsidR="00D11BBA" w:rsidRPr="00D11BBA" w:rsidRDefault="00D11BBA" w:rsidP="00B61D0B">
      <w:pPr>
        <w:pStyle w:val="Heading1"/>
        <w:rPr>
          <w:lang w:val="uk-UA"/>
        </w:rPr>
      </w:pPr>
      <w:bookmarkStart w:id="0" w:name="_Toc197466791"/>
      <w:bookmarkStart w:id="1" w:name="_Hlk197273940"/>
      <w:bookmarkStart w:id="2" w:name="_Toc197794488"/>
      <w:r w:rsidRPr="00D11BBA">
        <w:rPr>
          <w:lang w:val="uk-UA"/>
        </w:rPr>
        <w:lastRenderedPageBreak/>
        <w:t>Розділ 1. АНАЛІТИЧНИЙ ОГЛЯД ТА ОБГРУНТУВАННЯ ВИБОРУ МЕТОДУ РОЗВ’ЯЗАННЯ ЗАДАЧІ</w:t>
      </w:r>
      <w:bookmarkEnd w:id="0"/>
      <w:bookmarkEnd w:id="2"/>
    </w:p>
    <w:p w14:paraId="0A208BF9" w14:textId="77777777" w:rsidR="00D11BBA" w:rsidRPr="00D11BBA" w:rsidRDefault="00D11BBA" w:rsidP="00D11BBA">
      <w:pPr>
        <w:spacing w:after="160" w:line="360" w:lineRule="auto"/>
        <w:jc w:val="both"/>
        <w:rPr>
          <w:lang w:val="uk-UA"/>
        </w:rPr>
        <w:pPrChange w:id="3" w:author="Ярмола Юрій Юрійович" w:date="2025-05-06T13:27:00Z">
          <w:pPr>
            <w:spacing w:after="160" w:line="259" w:lineRule="auto"/>
          </w:pPr>
        </w:pPrChange>
      </w:pPr>
    </w:p>
    <w:p w14:paraId="1DA6927C" w14:textId="77777777" w:rsidR="00D11BBA" w:rsidRPr="00D11BBA" w:rsidRDefault="00D11BBA" w:rsidP="00D11BBA">
      <w:pPr>
        <w:spacing w:after="160" w:line="360" w:lineRule="auto"/>
        <w:ind w:firstLine="708"/>
        <w:jc w:val="both"/>
        <w:rPr>
          <w:lang w:val="uk-UA"/>
        </w:rPr>
        <w:pPrChange w:id="4" w:author="Ярмола Юрій Юрійович" w:date="2025-05-06T13:27:00Z">
          <w:pPr>
            <w:spacing w:after="160" w:line="259" w:lineRule="auto"/>
            <w:ind w:firstLine="708"/>
          </w:pPr>
        </w:pPrChange>
      </w:pPr>
      <w:r w:rsidRPr="00D11BBA">
        <w:rPr>
          <w:lang w:val="uk-UA"/>
        </w:rPr>
        <w:t>За останні кілька років у світі різко зріс інтерес до штучних нейронних мереж (ШНМ).  Це можна пояснити виходом зрозумілим для більшості людей нейронної мережі у вигляді чату, що відповідає на будь-які запитання, генерує та розпізнає зображення, виконує як прості так і складні задачі.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основі роботи лежить принцип імітації нейрону нервової клітини людського мозку, який має різні реалізації, продуктивність та інші параметри які впливають на навчання та роботу готової мережі.</w:t>
      </w:r>
    </w:p>
    <w:p w14:paraId="1A4E51AA" w14:textId="77777777" w:rsidR="00D11BBA" w:rsidRPr="00D11BBA" w:rsidRDefault="00D11BBA" w:rsidP="00B61D0B">
      <w:pPr>
        <w:pStyle w:val="Heading2"/>
        <w:rPr>
          <w:lang w:val="uk-UA"/>
        </w:rPr>
        <w:pPrChange w:id="5" w:author="Ярмола Юрій Юрійович" w:date="2025-05-06T13:27:00Z">
          <w:pPr>
            <w:pStyle w:val="Heading2"/>
          </w:pPr>
        </w:pPrChange>
      </w:pPr>
      <w:bookmarkStart w:id="6" w:name="_Toc197466792"/>
      <w:bookmarkStart w:id="7" w:name="_Toc197794489"/>
      <w:r w:rsidRPr="00D11BBA">
        <w:rPr>
          <w:lang w:val="uk-UA"/>
        </w:rPr>
        <w:t>1.1 Аналіз сучасних підходів до створення штучних нейронних мереж</w:t>
      </w:r>
      <w:bookmarkEnd w:id="6"/>
      <w:bookmarkEnd w:id="7"/>
    </w:p>
    <w:p w14:paraId="499FA1D7" w14:textId="77777777" w:rsidR="00D11BBA" w:rsidRPr="00D11BBA" w:rsidRDefault="00D11BBA" w:rsidP="00D11BBA">
      <w:pPr>
        <w:spacing w:line="360" w:lineRule="auto"/>
        <w:jc w:val="both"/>
        <w:rPr>
          <w:lang w:val="uk-UA"/>
        </w:rPr>
        <w:pPrChange w:id="8" w:author="Ярмола Юрій Юрійович" w:date="2025-05-06T13:27:00Z">
          <w:pPr/>
        </w:pPrChange>
      </w:pPr>
      <w:r w:rsidRPr="00D11BBA">
        <w:rPr>
          <w:lang w:val="uk-UA"/>
        </w:rPr>
        <w:tab/>
        <w:t>Основні принципи створення штучних нейронних мереж базуються на моделюванні подібних на біологічні нейрони мереж, що дають змогу обробляти великі обсяги даних та знаходити складні залежності у них. Штучні нейронні мережі мають різні архітектури для моделювання нейронів, ось найпопулярніші з них:</w:t>
      </w:r>
    </w:p>
    <w:p w14:paraId="0C108458" w14:textId="77777777" w:rsidR="00D11BBA" w:rsidRPr="00D11BBA" w:rsidRDefault="00D11BBA" w:rsidP="00D11BBA">
      <w:pPr>
        <w:numPr>
          <w:ilvl w:val="0"/>
          <w:numId w:val="28"/>
        </w:numPr>
        <w:spacing w:line="360" w:lineRule="auto"/>
        <w:contextualSpacing/>
        <w:jc w:val="both"/>
        <w:rPr>
          <w:lang w:val="uk-UA"/>
        </w:rPr>
        <w:pPrChange w:id="9" w:author="Ярмола Юрій Юрійович" w:date="2025-05-06T13:27:00Z">
          <w:pPr>
            <w:pStyle w:val="CommentText"/>
            <w:numPr>
              <w:numId w:val="19"/>
            </w:numPr>
            <w:tabs>
              <w:tab w:val="num" w:pos="720"/>
            </w:tabs>
            <w:ind w:left="720" w:hanging="360"/>
          </w:pPr>
        </w:pPrChange>
      </w:pPr>
      <w:r w:rsidRPr="00D11BBA">
        <w:rPr>
          <w:lang w:val="uk-UA"/>
        </w:rPr>
        <w:t xml:space="preserve">Багатошарові </w:t>
      </w:r>
      <w:proofErr w:type="spellStart"/>
      <w:r w:rsidRPr="00D11BBA">
        <w:rPr>
          <w:lang w:val="uk-UA"/>
        </w:rPr>
        <w:t>перцептрони</w:t>
      </w:r>
      <w:proofErr w:type="spellEnd"/>
    </w:p>
    <w:p w14:paraId="70B1EDD8" w14:textId="77777777" w:rsidR="00D11BBA" w:rsidRPr="00D11BBA" w:rsidRDefault="00D11BBA" w:rsidP="00D11BBA">
      <w:pPr>
        <w:spacing w:line="360" w:lineRule="auto"/>
        <w:ind w:left="720"/>
        <w:contextualSpacing/>
        <w:jc w:val="both"/>
        <w:rPr>
          <w:lang w:val="uk-UA"/>
        </w:rPr>
        <w:pPrChange w:id="10" w:author="Ярмола Юрій Юрійович" w:date="2025-05-06T13:27:00Z">
          <w:pPr>
            <w:pStyle w:val="CommentText"/>
          </w:pPr>
        </w:pPrChange>
      </w:pPr>
      <w:r w:rsidRPr="00D11BBA">
        <w:rPr>
          <w:lang w:val="uk-UA"/>
        </w:rPr>
        <w:t>Основний блок для багатьох інших нейронних мереж. Використовується для бінарної класифікації.</w:t>
      </w:r>
    </w:p>
    <w:p w14:paraId="74FE7B6A" w14:textId="77777777" w:rsidR="00D11BBA" w:rsidRPr="00D11BBA" w:rsidRDefault="00D11BBA" w:rsidP="00D11BBA">
      <w:pPr>
        <w:numPr>
          <w:ilvl w:val="0"/>
          <w:numId w:val="28"/>
        </w:numPr>
        <w:spacing w:line="360" w:lineRule="auto"/>
        <w:contextualSpacing/>
        <w:jc w:val="both"/>
        <w:rPr>
          <w:lang w:val="uk-UA"/>
        </w:rPr>
        <w:pPrChange w:id="11" w:author="Ярмола Юрій Юрійович" w:date="2025-05-06T13:27:00Z">
          <w:pPr>
            <w:pStyle w:val="CommentText"/>
            <w:numPr>
              <w:numId w:val="19"/>
            </w:numPr>
            <w:tabs>
              <w:tab w:val="num" w:pos="720"/>
            </w:tabs>
            <w:ind w:left="720" w:hanging="360"/>
          </w:pPr>
        </w:pPrChange>
      </w:pPr>
      <w:r w:rsidRPr="00D11BBA">
        <w:rPr>
          <w:lang w:val="uk-UA"/>
        </w:rPr>
        <w:t>Згорткові нейронні мережі</w:t>
      </w:r>
    </w:p>
    <w:p w14:paraId="61D18CC3" w14:textId="77777777" w:rsidR="00D11BBA" w:rsidRPr="00D11BBA" w:rsidRDefault="00D11BBA" w:rsidP="00D11BBA">
      <w:pPr>
        <w:spacing w:line="360" w:lineRule="auto"/>
        <w:ind w:left="720"/>
        <w:jc w:val="both"/>
        <w:rPr>
          <w:lang w:val="uk-UA"/>
        </w:rPr>
        <w:pPrChange w:id="12" w:author="Ярмола Юрій Юрійович" w:date="2025-05-06T13:27:00Z">
          <w:pPr>
            <w:ind w:left="720"/>
          </w:pPr>
        </w:pPrChange>
      </w:pPr>
      <w:r w:rsidRPr="00D11BBA">
        <w:rPr>
          <w:lang w:val="uk-UA"/>
        </w:rPr>
        <w:t xml:space="preserve">Ефективні для обробки зображень і використовують згорткові шари для виявлення </w:t>
      </w:r>
      <w:proofErr w:type="spellStart"/>
      <w:r w:rsidRPr="00D11BBA">
        <w:rPr>
          <w:lang w:val="uk-UA"/>
        </w:rPr>
        <w:t>патернів</w:t>
      </w:r>
      <w:proofErr w:type="spellEnd"/>
      <w:r w:rsidRPr="00D11BBA">
        <w:rPr>
          <w:lang w:val="uk-UA"/>
        </w:rPr>
        <w:t xml:space="preserve"> у зображеннях.</w:t>
      </w:r>
    </w:p>
    <w:p w14:paraId="3F120D66" w14:textId="77777777" w:rsidR="00D11BBA" w:rsidRPr="00D11BBA" w:rsidRDefault="00D11BBA" w:rsidP="00D11BBA">
      <w:pPr>
        <w:numPr>
          <w:ilvl w:val="0"/>
          <w:numId w:val="28"/>
        </w:numPr>
        <w:spacing w:line="360" w:lineRule="auto"/>
        <w:contextualSpacing/>
        <w:jc w:val="both"/>
        <w:rPr>
          <w:lang w:val="uk-UA"/>
        </w:rPr>
        <w:pPrChange w:id="13" w:author="Ярмола Юрій Юрійович" w:date="2025-05-06T13:27:00Z">
          <w:pPr>
            <w:pStyle w:val="CommentText"/>
            <w:numPr>
              <w:numId w:val="19"/>
            </w:numPr>
            <w:tabs>
              <w:tab w:val="num" w:pos="720"/>
            </w:tabs>
            <w:ind w:left="720" w:hanging="360"/>
          </w:pPr>
        </w:pPrChange>
      </w:pPr>
      <w:r w:rsidRPr="00D11BBA">
        <w:rPr>
          <w:lang w:val="uk-UA"/>
        </w:rPr>
        <w:t>Рекурентні нейронні мережі</w:t>
      </w:r>
    </w:p>
    <w:p w14:paraId="3298E5DC" w14:textId="77777777" w:rsidR="00D11BBA" w:rsidRPr="00D11BBA" w:rsidRDefault="00D11BBA" w:rsidP="00D11BBA">
      <w:pPr>
        <w:spacing w:line="360" w:lineRule="auto"/>
        <w:ind w:left="720"/>
        <w:contextualSpacing/>
        <w:jc w:val="both"/>
        <w:rPr>
          <w:lang w:val="uk-UA"/>
        </w:rPr>
        <w:pPrChange w:id="14" w:author="Ярмола Юрій Юрійович" w:date="2025-05-06T13:27:00Z">
          <w:pPr>
            <w:pStyle w:val="CommentText"/>
          </w:pPr>
        </w:pPrChange>
      </w:pPr>
      <w:r w:rsidRPr="00D11BBA">
        <w:rPr>
          <w:lang w:val="uk-UA"/>
        </w:rPr>
        <w:t>Призначені для обробки послідовних даних, таких як текст або часові ряди.</w:t>
      </w:r>
    </w:p>
    <w:p w14:paraId="2EB700AA" w14:textId="77777777" w:rsidR="00D11BBA" w:rsidRPr="00D11BBA" w:rsidRDefault="00D11BBA" w:rsidP="00D11BBA">
      <w:pPr>
        <w:numPr>
          <w:ilvl w:val="0"/>
          <w:numId w:val="28"/>
        </w:numPr>
        <w:spacing w:line="360" w:lineRule="auto"/>
        <w:contextualSpacing/>
        <w:jc w:val="both"/>
        <w:rPr>
          <w:lang w:val="uk-UA"/>
        </w:rPr>
        <w:pPrChange w:id="15" w:author="Ярмола Юрій Юрійович" w:date="2025-05-06T13:27:00Z">
          <w:pPr>
            <w:pStyle w:val="CommentText"/>
            <w:numPr>
              <w:numId w:val="19"/>
            </w:numPr>
            <w:tabs>
              <w:tab w:val="num" w:pos="720"/>
            </w:tabs>
            <w:ind w:left="720" w:hanging="360"/>
          </w:pPr>
        </w:pPrChange>
      </w:pPr>
      <w:r w:rsidRPr="00D11BBA">
        <w:rPr>
          <w:lang w:val="uk-UA"/>
        </w:rPr>
        <w:t>Мережі асоціативної пам’яті</w:t>
      </w:r>
    </w:p>
    <w:p w14:paraId="3DA14822" w14:textId="77777777" w:rsidR="00D11BBA" w:rsidRPr="00D11BBA" w:rsidRDefault="00D11BBA" w:rsidP="00D11BBA">
      <w:pPr>
        <w:spacing w:line="360" w:lineRule="auto"/>
        <w:ind w:left="720"/>
        <w:contextualSpacing/>
        <w:jc w:val="both"/>
        <w:rPr>
          <w:lang w:val="uk-UA"/>
        </w:rPr>
        <w:pPrChange w:id="16" w:author="Ярмола Юрій Юрійович" w:date="2025-05-06T13:27:00Z">
          <w:pPr>
            <w:pStyle w:val="CommentText"/>
          </w:pPr>
        </w:pPrChange>
      </w:pPr>
      <w:r w:rsidRPr="00D11BBA">
        <w:rPr>
          <w:lang w:val="uk-UA"/>
        </w:rPr>
        <w:t>Використовуються для розв'язання завдань асоціативної пам'яті і оптимізації.</w:t>
      </w:r>
    </w:p>
    <w:p w14:paraId="6F591A0A" w14:textId="77777777" w:rsidR="00D11BBA" w:rsidRPr="00D11BBA" w:rsidRDefault="00D11BBA" w:rsidP="00D11BBA">
      <w:pPr>
        <w:numPr>
          <w:ilvl w:val="0"/>
          <w:numId w:val="28"/>
        </w:numPr>
        <w:spacing w:line="360" w:lineRule="auto"/>
        <w:contextualSpacing/>
        <w:jc w:val="both"/>
        <w:rPr>
          <w:lang w:val="uk-UA"/>
        </w:rPr>
        <w:pPrChange w:id="17" w:author="Ярмола Юрій Юрійович" w:date="2025-05-06T13:27:00Z">
          <w:pPr>
            <w:pStyle w:val="CommentText"/>
            <w:numPr>
              <w:numId w:val="19"/>
            </w:numPr>
            <w:tabs>
              <w:tab w:val="num" w:pos="720"/>
            </w:tabs>
            <w:ind w:left="720" w:hanging="360"/>
          </w:pPr>
        </w:pPrChange>
      </w:pPr>
      <w:r w:rsidRPr="00D11BBA">
        <w:rPr>
          <w:lang w:val="uk-UA"/>
        </w:rPr>
        <w:lastRenderedPageBreak/>
        <w:t>Трансформери</w:t>
      </w:r>
    </w:p>
    <w:p w14:paraId="4848DBBB" w14:textId="77777777" w:rsidR="00D11BBA" w:rsidRPr="00D11BBA" w:rsidRDefault="00D11BBA" w:rsidP="00D11BBA">
      <w:pPr>
        <w:spacing w:line="360" w:lineRule="auto"/>
        <w:ind w:left="720"/>
        <w:contextualSpacing/>
        <w:jc w:val="both"/>
        <w:rPr>
          <w:lang w:val="uk-UA"/>
        </w:rPr>
        <w:pPrChange w:id="18" w:author="Ярмола Юрій Юрійович" w:date="2025-05-06T13:27:00Z">
          <w:pPr>
            <w:pStyle w:val="CommentText"/>
          </w:pPr>
        </w:pPrChange>
      </w:pPr>
      <w:r w:rsidRPr="00D11BBA">
        <w:rPr>
          <w:lang w:val="uk-UA"/>
        </w:rPr>
        <w:t>Використовуються для обробки послідовних даних та роботи з прикладами з різних контекстів.</w:t>
      </w:r>
    </w:p>
    <w:p w14:paraId="2E227691" w14:textId="77777777" w:rsidR="00D11BBA" w:rsidRPr="00D11BBA" w:rsidRDefault="00D11BBA" w:rsidP="00D11BBA">
      <w:pPr>
        <w:spacing w:line="360" w:lineRule="auto"/>
        <w:jc w:val="both"/>
        <w:rPr>
          <w:lang w:val="uk-UA"/>
        </w:rPr>
        <w:pPrChange w:id="19" w:author="Ярмола Юрій Юрійович" w:date="2025-05-06T13:27:00Z">
          <w:pPr/>
        </w:pPrChange>
      </w:pPr>
    </w:p>
    <w:p w14:paraId="7B2B6626" w14:textId="77777777" w:rsidR="00D11BBA" w:rsidRPr="00D11BBA" w:rsidRDefault="00D11BBA" w:rsidP="00D11BBA">
      <w:pPr>
        <w:spacing w:line="360" w:lineRule="auto"/>
        <w:ind w:firstLine="708"/>
        <w:jc w:val="both"/>
        <w:rPr>
          <w:lang w:val="uk-UA"/>
        </w:rPr>
        <w:pPrChange w:id="20" w:author="Ярмола Юрій Юрійович" w:date="2025-05-06T13:27:00Z">
          <w:pPr>
            <w:ind w:firstLine="708"/>
          </w:pPr>
        </w:pPrChange>
      </w:pPr>
      <w:r w:rsidRPr="00D11BBA">
        <w:rPr>
          <w:lang w:val="uk-UA"/>
        </w:rPr>
        <w:t>Методи навчання включають підконтрольне навчання для прогнозів, безконтрольне для кластеризації та навчання з підкріпленням для прийняття рішень. Для оптимізації використовуються алгоритми, такі як градієнтний спуск та його модифікації (</w:t>
      </w:r>
      <w:proofErr w:type="spellStart"/>
      <w:r w:rsidRPr="00D11BBA">
        <w:rPr>
          <w:lang w:val="uk-UA"/>
        </w:rPr>
        <w:t>Adam</w:t>
      </w:r>
      <w:proofErr w:type="spellEnd"/>
      <w:r w:rsidRPr="00D11BBA">
        <w:rPr>
          <w:lang w:val="uk-UA"/>
        </w:rPr>
        <w:t xml:space="preserve">, </w:t>
      </w:r>
      <w:proofErr w:type="spellStart"/>
      <w:r w:rsidRPr="00D11BBA">
        <w:rPr>
          <w:lang w:val="uk-UA"/>
        </w:rPr>
        <w:t>RMSprop</w:t>
      </w:r>
      <w:proofErr w:type="spellEnd"/>
      <w:r w:rsidRPr="00D11BBA">
        <w:rPr>
          <w:lang w:val="uk-UA"/>
        </w:rPr>
        <w:t>), що дозволяють зменшити функцію втрат і покращити точність моделі.</w:t>
      </w:r>
    </w:p>
    <w:p w14:paraId="4AFAB8F7" w14:textId="77777777" w:rsidR="00D11BBA" w:rsidRPr="00D11BBA" w:rsidRDefault="00D11BBA" w:rsidP="00D11BBA">
      <w:pPr>
        <w:spacing w:line="360" w:lineRule="auto"/>
        <w:ind w:firstLine="708"/>
        <w:jc w:val="both"/>
        <w:rPr>
          <w:szCs w:val="28"/>
          <w:lang w:val="uk-UA" w:eastAsia="uk-UA"/>
        </w:rPr>
        <w:pPrChange w:id="21" w:author="Ярмола Юрій Юрійович" w:date="2025-05-06T13:27:00Z">
          <w:pPr>
            <w:ind w:firstLine="708"/>
          </w:pPr>
        </w:pPrChange>
      </w:pPr>
      <w:r w:rsidRPr="00D11BBA">
        <w:rPr>
          <w:szCs w:val="28"/>
          <w:lang w:val="uk-UA" w:eastAsia="uk-UA"/>
        </w:rPr>
        <w:t xml:space="preserve">Популярні платформи для реалізації ШНМ, як </w:t>
      </w:r>
      <w:proofErr w:type="spellStart"/>
      <w:r w:rsidRPr="00D11BBA">
        <w:rPr>
          <w:szCs w:val="28"/>
          <w:lang w:val="uk-UA" w:eastAsia="uk-UA"/>
        </w:rPr>
        <w:t>TensorFlow</w:t>
      </w:r>
      <w:proofErr w:type="spellEnd"/>
      <w:r w:rsidRPr="00D11BBA">
        <w:rPr>
          <w:szCs w:val="28"/>
          <w:lang w:val="uk-UA" w:eastAsia="uk-UA"/>
        </w:rPr>
        <w:t xml:space="preserve">, </w:t>
      </w:r>
      <w:proofErr w:type="spellStart"/>
      <w:r w:rsidRPr="00D11BBA">
        <w:rPr>
          <w:szCs w:val="28"/>
          <w:lang w:val="uk-UA" w:eastAsia="uk-UA"/>
        </w:rPr>
        <w:t>PyTorch</w:t>
      </w:r>
      <w:proofErr w:type="spellEnd"/>
      <w:r w:rsidRPr="00D11BBA">
        <w:rPr>
          <w:szCs w:val="28"/>
          <w:lang w:val="uk-UA" w:eastAsia="uk-UA"/>
        </w:rPr>
        <w:t xml:space="preserve"> та </w:t>
      </w:r>
      <w:proofErr w:type="spellStart"/>
      <w:r w:rsidRPr="00D11BBA">
        <w:rPr>
          <w:szCs w:val="28"/>
          <w:lang w:val="uk-UA" w:eastAsia="uk-UA"/>
        </w:rPr>
        <w:t>Keras</w:t>
      </w:r>
      <w:proofErr w:type="spellEnd"/>
      <w:r w:rsidRPr="00D11BBA">
        <w:rPr>
          <w:szCs w:val="28"/>
          <w:lang w:val="uk-UA" w:eastAsia="uk-UA"/>
        </w:rPr>
        <w:t>, забезпечують інструменти для швидкого створення, навчання і тестування моделей. Водночас вони мають обмеження, зокрема потребу у великих обчислювальних ресурсах і залежність від якості даних.</w:t>
      </w:r>
    </w:p>
    <w:p w14:paraId="0F96AAA2" w14:textId="77777777" w:rsidR="00D11BBA" w:rsidRPr="00D11BBA" w:rsidRDefault="00D11BBA" w:rsidP="00B61D0B">
      <w:pPr>
        <w:pStyle w:val="Heading2"/>
        <w:rPr>
          <w:lang w:val="uk-UA"/>
        </w:rPr>
        <w:pPrChange w:id="22" w:author="Ярмола Юрій Юрійович" w:date="2025-05-06T13:27:00Z">
          <w:pPr>
            <w:pStyle w:val="Heading2"/>
          </w:pPr>
        </w:pPrChange>
      </w:pPr>
      <w:bookmarkStart w:id="23" w:name="_Toc197466793"/>
      <w:bookmarkStart w:id="24" w:name="_Toc197794490"/>
      <w:r w:rsidRPr="00D11BBA">
        <w:rPr>
          <w:lang w:val="uk-UA"/>
        </w:rPr>
        <w:t xml:space="preserve">1.2 </w:t>
      </w:r>
      <w:del w:id="25" w:author="Oleksiv Maksym (CY CSS ICW Integration)" w:date="2025-05-05T01:51:00Z">
        <w:r w:rsidRPr="00D11BBA" w:rsidDel="009F6929">
          <w:rPr>
            <w:lang w:val="uk-UA"/>
          </w:rPr>
          <w:delText xml:space="preserve">Огляд </w:delText>
        </w:r>
      </w:del>
      <w:ins w:id="26" w:author="Oleksiv Maksym (CY CSS ICW Integration)" w:date="2025-05-05T01:51:00Z">
        <w:r w:rsidRPr="00D11BBA">
          <w:rPr>
            <w:lang w:val="uk-UA"/>
          </w:rPr>
          <w:t>Аналіз</w:t>
        </w:r>
      </w:ins>
      <w:ins w:id="27" w:author="Oleksiv Maksym (CY CSS ICW Integration)" w:date="2025-05-05T01:52:00Z">
        <w:r w:rsidRPr="00D11BBA">
          <w:rPr>
            <w:lang w:val="uk-UA"/>
          </w:rPr>
          <w:t xml:space="preserve"> відомих</w:t>
        </w:r>
      </w:ins>
      <w:ins w:id="28" w:author="Oleksiv Maksym (CY CSS ICW Integration)" w:date="2025-05-05T01:51:00Z">
        <w:r w:rsidRPr="00D11BBA">
          <w:rPr>
            <w:lang w:val="uk-UA"/>
          </w:rPr>
          <w:t xml:space="preserve"> </w:t>
        </w:r>
      </w:ins>
      <w:r w:rsidRPr="00D11BBA">
        <w:rPr>
          <w:lang w:val="uk-UA"/>
        </w:rPr>
        <w:t>інструментів та платформ для побудови, навчання та оцінки моделей</w:t>
      </w:r>
      <w:bookmarkEnd w:id="23"/>
      <w:bookmarkEnd w:id="24"/>
    </w:p>
    <w:p w14:paraId="221CC698" w14:textId="77777777" w:rsidR="00D11BBA" w:rsidRPr="00D11BBA" w:rsidRDefault="00D11BBA" w:rsidP="00D11BBA">
      <w:pPr>
        <w:spacing w:line="360" w:lineRule="auto"/>
        <w:jc w:val="both"/>
        <w:rPr>
          <w:lang w:val="uk-UA"/>
        </w:rPr>
        <w:pPrChange w:id="29" w:author="Ярмола Юрій Юрійович" w:date="2025-05-06T13:27:00Z">
          <w:pPr/>
        </w:pPrChange>
      </w:pPr>
      <w:r w:rsidRPr="00D11BBA">
        <w:rPr>
          <w:lang w:val="uk-UA"/>
        </w:rPr>
        <w:tab/>
        <w:t>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зазвичай на програмістів, що мають досвід у розробці ШНМ, хоча є і платформи, 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44FB8278" w14:textId="77777777" w:rsidR="00D11BBA" w:rsidRPr="00D11BBA" w:rsidRDefault="00D11BBA" w:rsidP="00D11BBA">
      <w:pPr>
        <w:numPr>
          <w:ilvl w:val="0"/>
          <w:numId w:val="28"/>
        </w:numPr>
        <w:spacing w:line="360" w:lineRule="auto"/>
        <w:contextualSpacing/>
        <w:jc w:val="both"/>
        <w:rPr>
          <w:lang w:val="uk-UA"/>
        </w:rPr>
        <w:pPrChange w:id="30" w:author="Ярмола Юрій Юрійович" w:date="2025-05-06T13:27:00Z">
          <w:pPr>
            <w:pStyle w:val="CommentText"/>
            <w:numPr>
              <w:numId w:val="19"/>
            </w:numPr>
            <w:tabs>
              <w:tab w:val="num" w:pos="720"/>
            </w:tabs>
            <w:ind w:left="720" w:hanging="360"/>
          </w:pPr>
        </w:pPrChange>
      </w:pPr>
      <w:proofErr w:type="spellStart"/>
      <w:r w:rsidRPr="00D11BBA">
        <w:rPr>
          <w:lang w:val="uk-UA"/>
        </w:rPr>
        <w:t>TensorFlow</w:t>
      </w:r>
      <w:proofErr w:type="spellEnd"/>
    </w:p>
    <w:p w14:paraId="7FC919D8" w14:textId="77777777" w:rsidR="00D11BBA" w:rsidRPr="00D11BBA" w:rsidRDefault="00D11BBA" w:rsidP="00D11BBA">
      <w:pPr>
        <w:spacing w:line="360" w:lineRule="auto"/>
        <w:ind w:left="720"/>
        <w:contextualSpacing/>
        <w:jc w:val="both"/>
        <w:rPr>
          <w:lang w:val="uk-UA"/>
        </w:rPr>
        <w:pPrChange w:id="31" w:author="Ярмола Юрій Юрійович" w:date="2025-05-06T13:27:00Z">
          <w:pPr>
            <w:pStyle w:val="CommentText"/>
          </w:pPr>
        </w:pPrChange>
      </w:pPr>
      <w:r w:rsidRPr="00D11BBA">
        <w:rPr>
          <w:lang w:val="uk-UA"/>
        </w:rPr>
        <w:t xml:space="preserve">Відкрита програмна бібліотека для машинного навчання цілій низці задач, розроблена компанією </w:t>
      </w:r>
      <w:proofErr w:type="spellStart"/>
      <w:r w:rsidRPr="00D11BBA">
        <w:rPr>
          <w:lang w:val="uk-UA"/>
        </w:rPr>
        <w:t>Google</w:t>
      </w:r>
      <w:proofErr w:type="spellEnd"/>
      <w:r w:rsidRPr="00D11BBA">
        <w:rPr>
          <w:lang w:val="uk-UA"/>
        </w:rPr>
        <w:t xml:space="preserv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Pr="00D11BBA">
        <w:rPr>
          <w:lang w:val="uk-UA"/>
        </w:rPr>
        <w:tab/>
      </w:r>
    </w:p>
    <w:p w14:paraId="60F17505" w14:textId="77777777" w:rsidR="00D11BBA" w:rsidRPr="00D11BBA" w:rsidRDefault="00D11BBA" w:rsidP="00D11BBA">
      <w:pPr>
        <w:numPr>
          <w:ilvl w:val="0"/>
          <w:numId w:val="28"/>
        </w:numPr>
        <w:spacing w:line="360" w:lineRule="auto"/>
        <w:contextualSpacing/>
        <w:jc w:val="both"/>
        <w:rPr>
          <w:lang w:val="uk-UA"/>
        </w:rPr>
        <w:pPrChange w:id="32" w:author="Ярмола Юрій Юрійович" w:date="2025-05-06T13:27:00Z">
          <w:pPr>
            <w:pStyle w:val="CommentText"/>
            <w:numPr>
              <w:numId w:val="19"/>
            </w:numPr>
            <w:tabs>
              <w:tab w:val="num" w:pos="720"/>
            </w:tabs>
            <w:ind w:left="720" w:hanging="360"/>
          </w:pPr>
        </w:pPrChange>
      </w:pPr>
      <w:proofErr w:type="spellStart"/>
      <w:r w:rsidRPr="00D11BBA">
        <w:rPr>
          <w:lang w:val="uk-UA"/>
        </w:rPr>
        <w:t>PyTorch</w:t>
      </w:r>
      <w:proofErr w:type="spellEnd"/>
    </w:p>
    <w:p w14:paraId="2A231CE8" w14:textId="77777777" w:rsidR="00D11BBA" w:rsidRPr="00D11BBA" w:rsidRDefault="00D11BBA" w:rsidP="00D11BBA">
      <w:pPr>
        <w:spacing w:line="360" w:lineRule="auto"/>
        <w:ind w:left="720"/>
        <w:contextualSpacing/>
        <w:jc w:val="both"/>
        <w:rPr>
          <w:lang w:val="uk-UA"/>
        </w:rPr>
        <w:pPrChange w:id="33" w:author="Ярмола Юрій Юрійович" w:date="2025-05-06T13:27:00Z">
          <w:pPr>
            <w:pStyle w:val="CommentText"/>
          </w:pPr>
        </w:pPrChange>
      </w:pPr>
      <w:r w:rsidRPr="00D11BBA">
        <w:rPr>
          <w:lang w:val="uk-UA"/>
        </w:rPr>
        <w:lastRenderedPageBreak/>
        <w:t xml:space="preserve">Відкрита бібліотека машинного навчання на основі бібліотеки </w:t>
      </w:r>
      <w:proofErr w:type="spellStart"/>
      <w:r w:rsidRPr="00D11BBA">
        <w:rPr>
          <w:lang w:val="uk-UA"/>
        </w:rPr>
        <w:t>Torch</w:t>
      </w:r>
      <w:proofErr w:type="spellEnd"/>
      <w:r w:rsidRPr="00D11BBA">
        <w:rPr>
          <w:lang w:val="uk-UA"/>
        </w:rPr>
        <w:t xml:space="preserve">, що застосовується для задач комп'ютерного </w:t>
      </w:r>
      <w:del w:id="34" w:author="Oleksiv Maksym (CY CSS ICW Integration)" w:date="2025-05-05T01:54:00Z">
        <w:r w:rsidRPr="00D11BBA" w:rsidDel="004E01D9">
          <w:rPr>
            <w:lang w:val="uk-UA"/>
          </w:rPr>
          <w:delText xml:space="preserve">бачення </w:delText>
        </w:r>
      </w:del>
      <w:ins w:id="35" w:author="Oleksiv Maksym (CY CSS ICW Integration)" w:date="2025-05-05T01:54:00Z">
        <w:r w:rsidRPr="00D11BBA">
          <w:rPr>
            <w:lang w:val="uk-UA"/>
          </w:rPr>
          <w:t xml:space="preserve">зору </w:t>
        </w:r>
      </w:ins>
      <w:r w:rsidRPr="00D11BBA">
        <w:rPr>
          <w:lang w:val="uk-UA"/>
        </w:rPr>
        <w:t>та обробки природної мови.</w:t>
      </w:r>
    </w:p>
    <w:p w14:paraId="2018ACD3" w14:textId="77777777" w:rsidR="00D11BBA" w:rsidRPr="00D11BBA" w:rsidRDefault="00D11BBA" w:rsidP="00D11BBA">
      <w:pPr>
        <w:numPr>
          <w:ilvl w:val="0"/>
          <w:numId w:val="28"/>
        </w:numPr>
        <w:spacing w:line="360" w:lineRule="auto"/>
        <w:contextualSpacing/>
        <w:jc w:val="both"/>
        <w:rPr>
          <w:lang w:val="uk-UA"/>
        </w:rPr>
        <w:pPrChange w:id="36" w:author="Ярмола Юрій Юрійович" w:date="2025-05-06T13:27:00Z">
          <w:pPr>
            <w:pStyle w:val="CommentText"/>
            <w:numPr>
              <w:numId w:val="19"/>
            </w:numPr>
            <w:tabs>
              <w:tab w:val="num" w:pos="720"/>
            </w:tabs>
            <w:ind w:left="720" w:hanging="360"/>
          </w:pPr>
        </w:pPrChange>
      </w:pPr>
      <w:proofErr w:type="spellStart"/>
      <w:r w:rsidRPr="00D11BBA">
        <w:rPr>
          <w:lang w:val="uk-UA"/>
        </w:rPr>
        <w:t>Keras</w:t>
      </w:r>
      <w:proofErr w:type="spellEnd"/>
    </w:p>
    <w:p w14:paraId="6DAAEB7F" w14:textId="77777777" w:rsidR="00D11BBA" w:rsidRPr="00D11BBA" w:rsidRDefault="00D11BBA" w:rsidP="00D11BBA">
      <w:pPr>
        <w:spacing w:line="360" w:lineRule="auto"/>
        <w:ind w:left="720"/>
        <w:contextualSpacing/>
        <w:jc w:val="both"/>
        <w:rPr>
          <w:lang w:val="uk-UA"/>
        </w:rPr>
        <w:pPrChange w:id="37" w:author="Ярмола Юрій Юрійович" w:date="2025-05-06T13:27:00Z">
          <w:pPr>
            <w:pStyle w:val="CommentText"/>
          </w:pPr>
        </w:pPrChange>
      </w:pPr>
      <w:r w:rsidRPr="00D11BBA">
        <w:rPr>
          <w:lang w:val="uk-UA"/>
        </w:rPr>
        <w:t xml:space="preserve">Відкрита </w:t>
      </w:r>
      <w:proofErr w:type="spellStart"/>
      <w:r w:rsidRPr="00D11BBA">
        <w:rPr>
          <w:lang w:val="uk-UA"/>
        </w:rPr>
        <w:t>нейромережна</w:t>
      </w:r>
      <w:proofErr w:type="spellEnd"/>
      <w:r w:rsidRPr="00D11BBA">
        <w:rPr>
          <w:lang w:val="uk-UA"/>
        </w:rPr>
        <w:t xml:space="preserve"> бібліотека, написана мовою </w:t>
      </w:r>
      <w:proofErr w:type="spellStart"/>
      <w:r w:rsidRPr="00D11BBA">
        <w:rPr>
          <w:lang w:val="uk-UA"/>
        </w:rPr>
        <w:t>Python</w:t>
      </w:r>
      <w:proofErr w:type="spellEnd"/>
      <w:r w:rsidRPr="00D11BBA">
        <w:rPr>
          <w:lang w:val="uk-UA"/>
        </w:rPr>
        <w:t xml:space="preserve">. Вона здатна працювати поверх </w:t>
      </w:r>
      <w:proofErr w:type="spellStart"/>
      <w:r w:rsidRPr="00D11BBA">
        <w:rPr>
          <w:lang w:val="uk-UA"/>
        </w:rPr>
        <w:t>TensorFlow</w:t>
      </w:r>
      <w:proofErr w:type="spellEnd"/>
      <w:r w:rsidRPr="00D11BBA">
        <w:rPr>
          <w:lang w:val="uk-UA"/>
        </w:rPr>
        <w:t xml:space="preserve">, Microsoft </w:t>
      </w:r>
      <w:proofErr w:type="spellStart"/>
      <w:r w:rsidRPr="00D11BBA">
        <w:rPr>
          <w:lang w:val="uk-UA"/>
        </w:rPr>
        <w:t>Cognitive</w:t>
      </w:r>
      <w:proofErr w:type="spellEnd"/>
      <w:r w:rsidRPr="00D11BBA">
        <w:rPr>
          <w:lang w:val="uk-UA"/>
        </w:rPr>
        <w:t xml:space="preserve"> </w:t>
      </w:r>
      <w:proofErr w:type="spellStart"/>
      <w:r w:rsidRPr="00D11BBA">
        <w:rPr>
          <w:lang w:val="uk-UA"/>
        </w:rPr>
        <w:t>Toolkit</w:t>
      </w:r>
      <w:proofErr w:type="spellEnd"/>
      <w:r w:rsidRPr="00D11BBA">
        <w:rPr>
          <w:lang w:val="uk-UA"/>
        </w:rPr>
        <w:t xml:space="preserve">, R, </w:t>
      </w:r>
      <w:proofErr w:type="spellStart"/>
      <w:r w:rsidRPr="00D11BBA">
        <w:rPr>
          <w:lang w:val="uk-UA"/>
        </w:rPr>
        <w:t>Theano</w:t>
      </w:r>
      <w:proofErr w:type="spellEnd"/>
      <w:r w:rsidRPr="00D11BBA">
        <w:rPr>
          <w:lang w:val="uk-UA"/>
        </w:rPr>
        <w:t xml:space="preserve"> та </w:t>
      </w:r>
      <w:proofErr w:type="spellStart"/>
      <w:r w:rsidRPr="00D11BBA">
        <w:rPr>
          <w:lang w:val="uk-UA"/>
        </w:rPr>
        <w:t>PlaidML</w:t>
      </w:r>
      <w:proofErr w:type="spellEnd"/>
      <w:r w:rsidRPr="00D11BBA">
        <w:rPr>
          <w:lang w:val="uk-UA"/>
        </w:rPr>
        <w:t>. Спроектовану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11966F7" w14:textId="77777777" w:rsidR="00D11BBA" w:rsidRPr="00D11BBA" w:rsidRDefault="00D11BBA" w:rsidP="00D11BBA">
      <w:pPr>
        <w:numPr>
          <w:ilvl w:val="0"/>
          <w:numId w:val="28"/>
        </w:numPr>
        <w:spacing w:line="360" w:lineRule="auto"/>
        <w:contextualSpacing/>
        <w:jc w:val="both"/>
        <w:rPr>
          <w:lang w:val="uk-UA"/>
        </w:rPr>
        <w:pPrChange w:id="38" w:author="Ярмола Юрій Юрійович" w:date="2025-05-06T13:27:00Z">
          <w:pPr>
            <w:pStyle w:val="CommentText"/>
            <w:numPr>
              <w:numId w:val="19"/>
            </w:numPr>
            <w:tabs>
              <w:tab w:val="num" w:pos="720"/>
            </w:tabs>
            <w:ind w:left="720" w:hanging="360"/>
          </w:pPr>
        </w:pPrChange>
      </w:pPr>
      <w:proofErr w:type="spellStart"/>
      <w:r w:rsidRPr="00D11BBA">
        <w:rPr>
          <w:lang w:val="uk-UA"/>
        </w:rPr>
        <w:t>Transformers</w:t>
      </w:r>
      <w:proofErr w:type="spellEnd"/>
    </w:p>
    <w:p w14:paraId="568FE713" w14:textId="77777777" w:rsidR="00D11BBA" w:rsidRPr="00D11BBA" w:rsidRDefault="00D11BBA" w:rsidP="00D11BBA">
      <w:pPr>
        <w:spacing w:line="360" w:lineRule="auto"/>
        <w:ind w:left="720"/>
        <w:contextualSpacing/>
        <w:jc w:val="both"/>
        <w:rPr>
          <w:lang w:val="uk-UA"/>
        </w:rPr>
        <w:pPrChange w:id="39" w:author="Ярмола Юрій Юрійович" w:date="2025-05-06T13:27:00Z">
          <w:pPr>
            <w:pStyle w:val="CommentText"/>
          </w:pPr>
        </w:pPrChange>
      </w:pPr>
      <w:r w:rsidRPr="00D11BBA">
        <w:rPr>
          <w:lang w:val="uk-UA"/>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69A09978" w14:textId="77777777" w:rsidR="00D11BBA" w:rsidRPr="00D11BBA" w:rsidRDefault="00D11BBA" w:rsidP="00D11BBA">
      <w:pPr>
        <w:numPr>
          <w:ilvl w:val="0"/>
          <w:numId w:val="28"/>
        </w:numPr>
        <w:spacing w:line="360" w:lineRule="auto"/>
        <w:contextualSpacing/>
        <w:jc w:val="both"/>
        <w:rPr>
          <w:lang w:val="uk-UA"/>
        </w:rPr>
        <w:pPrChange w:id="40" w:author="Ярмола Юрій Юрійович" w:date="2025-05-06T13:27:00Z">
          <w:pPr>
            <w:pStyle w:val="CommentText"/>
            <w:numPr>
              <w:numId w:val="19"/>
            </w:numPr>
            <w:tabs>
              <w:tab w:val="num" w:pos="720"/>
            </w:tabs>
            <w:ind w:left="720" w:hanging="360"/>
          </w:pPr>
        </w:pPrChange>
      </w:pPr>
      <w:proofErr w:type="spellStart"/>
      <w:r w:rsidRPr="00D11BBA">
        <w:rPr>
          <w:lang w:val="uk-UA"/>
        </w:rPr>
        <w:t>Roboflow</w:t>
      </w:r>
      <w:proofErr w:type="spellEnd"/>
    </w:p>
    <w:p w14:paraId="512C7B11" w14:textId="77777777" w:rsidR="00D11BBA" w:rsidRPr="00D11BBA" w:rsidRDefault="00D11BBA" w:rsidP="00D11BBA">
      <w:pPr>
        <w:spacing w:line="360" w:lineRule="auto"/>
        <w:ind w:left="720"/>
        <w:contextualSpacing/>
        <w:jc w:val="both"/>
        <w:rPr>
          <w:lang w:val="uk-UA"/>
        </w:rPr>
        <w:pPrChange w:id="41" w:author="Ярмола Юрій Юрійович" w:date="2025-05-06T13:27:00Z">
          <w:pPr>
            <w:pStyle w:val="CommentText"/>
          </w:pPr>
        </w:pPrChange>
      </w:pPr>
      <w:r w:rsidRPr="00D11BBA">
        <w:rPr>
          <w:lang w:val="uk-UA"/>
        </w:rPr>
        <w:t>Комерційна платформа для розпізнавання 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327A1949" w14:textId="77777777" w:rsidR="00D11BBA" w:rsidRPr="00D11BBA" w:rsidRDefault="00D11BBA" w:rsidP="00D11BBA">
      <w:pPr>
        <w:spacing w:line="360" w:lineRule="auto"/>
        <w:ind w:left="720"/>
        <w:contextualSpacing/>
        <w:jc w:val="both"/>
        <w:rPr>
          <w:lang w:val="uk-UA"/>
        </w:rPr>
        <w:pPrChange w:id="42" w:author="Ярмола Юрій Юрійович" w:date="2025-05-06T13:27:00Z">
          <w:pPr>
            <w:pStyle w:val="CommentText"/>
          </w:pPr>
        </w:pPrChange>
      </w:pPr>
    </w:p>
    <w:p w14:paraId="1128E4C2" w14:textId="77777777" w:rsidR="00D11BBA" w:rsidRPr="00D11BBA" w:rsidDel="008E61F4" w:rsidRDefault="00D11BBA" w:rsidP="00D11BBA">
      <w:pPr>
        <w:spacing w:after="160" w:line="360" w:lineRule="auto"/>
        <w:jc w:val="both"/>
        <w:rPr>
          <w:del w:id="43" w:author="Oleksiv Maksym (CY CSS ICW Integration)" w:date="2025-05-05T01:58:00Z"/>
          <w:lang w:val="uk-UA"/>
        </w:rPr>
        <w:pPrChange w:id="44" w:author="Ярмола Юрій Юрійович" w:date="2025-05-06T13:27:00Z">
          <w:pPr/>
        </w:pPrChange>
      </w:pPr>
    </w:p>
    <w:p w14:paraId="68DC94C8" w14:textId="77777777" w:rsidR="00D11BBA" w:rsidRPr="00D11BBA" w:rsidDel="008E61F4" w:rsidRDefault="00D11BBA" w:rsidP="00D11BBA">
      <w:pPr>
        <w:spacing w:after="160" w:line="360" w:lineRule="auto"/>
        <w:jc w:val="both"/>
        <w:rPr>
          <w:del w:id="45" w:author="Oleksiv Maksym (CY CSS ICW Integration)" w:date="2025-05-05T01:58:00Z"/>
          <w:lang w:val="uk-UA"/>
        </w:rPr>
        <w:pPrChange w:id="46" w:author="Ярмола Юрій Юрійович" w:date="2025-05-06T13:27:00Z">
          <w:pPr>
            <w:pStyle w:val="Heading2"/>
          </w:pPr>
        </w:pPrChange>
      </w:pPr>
      <w:del w:id="47" w:author="Oleksiv Maksym (CY CSS ICW Integration)" w:date="2025-05-05T01:58:00Z">
        <w:r w:rsidRPr="00D11BBA" w:rsidDel="008E61F4">
          <w:rPr>
            <w:lang w:val="uk-UA"/>
          </w:rPr>
          <w:delText xml:space="preserve">1.3 Виявлення недоліків </w:delText>
        </w:r>
      </w:del>
      <w:del w:id="48" w:author="Oleksiv Maksym (CY CSS ICW Integration)" w:date="2025-05-05T01:57:00Z">
        <w:r w:rsidRPr="00D11BBA" w:rsidDel="004E01D9">
          <w:rPr>
            <w:lang w:val="uk-UA"/>
          </w:rPr>
          <w:delText xml:space="preserve">існуючих </w:delText>
        </w:r>
      </w:del>
      <w:del w:id="49" w:author="Oleksiv Maksym (CY CSS ICW Integration)" w:date="2025-05-05T01:58:00Z">
        <w:r w:rsidRPr="00D11BBA" w:rsidDel="008E61F4">
          <w:rPr>
            <w:lang w:val="uk-UA"/>
          </w:rPr>
          <w:delText>рішень</w:delText>
        </w:r>
      </w:del>
    </w:p>
    <w:p w14:paraId="7144A03C" w14:textId="77777777" w:rsidR="00D11BBA" w:rsidRPr="00D11BBA" w:rsidRDefault="00D11BBA" w:rsidP="00D11BBA">
      <w:pPr>
        <w:spacing w:after="160" w:line="360" w:lineRule="auto"/>
        <w:jc w:val="both"/>
        <w:rPr>
          <w:lang w:val="uk-UA"/>
        </w:rPr>
        <w:pPrChange w:id="50" w:author="Ярмола Юрій Юрійович" w:date="2025-05-06T13:27:00Z">
          <w:pPr>
            <w:spacing w:after="160" w:line="259" w:lineRule="auto"/>
          </w:pPr>
        </w:pPrChange>
      </w:pPr>
      <w:r w:rsidRPr="00D11BBA">
        <w:rPr>
          <w:b/>
          <w:bCs/>
          <w:lang w:val="uk-UA"/>
        </w:rPr>
        <w:tab/>
      </w:r>
      <w:r w:rsidRPr="00D11BBA">
        <w:rPr>
          <w:lang w:val="uk-UA"/>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70C406FE" w14:textId="77777777" w:rsidR="00D11BBA" w:rsidRPr="00D11BBA" w:rsidRDefault="00D11BBA" w:rsidP="00D11BBA">
      <w:pPr>
        <w:spacing w:after="160" w:line="360" w:lineRule="auto"/>
        <w:jc w:val="both"/>
        <w:rPr>
          <w:b/>
          <w:bCs/>
          <w:lang w:val="uk-UA"/>
        </w:rPr>
        <w:pPrChange w:id="51" w:author="Ярмола Юрій Юрійович" w:date="2025-05-06T13:27:00Z">
          <w:pPr>
            <w:spacing w:after="160" w:line="259" w:lineRule="auto"/>
          </w:pPr>
        </w:pPrChange>
      </w:pPr>
      <w:proofErr w:type="spellStart"/>
      <w:r w:rsidRPr="00D11BBA">
        <w:rPr>
          <w:b/>
          <w:bCs/>
          <w:lang w:val="uk-UA"/>
        </w:rPr>
        <w:t>TensorFlow</w:t>
      </w:r>
      <w:proofErr w:type="spellEnd"/>
    </w:p>
    <w:p w14:paraId="2B4D3F60" w14:textId="77777777" w:rsidR="00D11BBA" w:rsidRPr="00D11BBA" w:rsidRDefault="00D11BBA" w:rsidP="00D11BBA">
      <w:pPr>
        <w:spacing w:after="160" w:line="360" w:lineRule="auto"/>
        <w:ind w:firstLine="360"/>
        <w:jc w:val="both"/>
        <w:rPr>
          <w:lang w:val="uk-UA"/>
        </w:rPr>
        <w:pPrChange w:id="52" w:author="Ярмола Юрій Юрійович" w:date="2025-05-06T13:27:00Z">
          <w:pPr>
            <w:spacing w:after="160" w:line="259" w:lineRule="auto"/>
            <w:ind w:firstLine="360"/>
          </w:pPr>
        </w:pPrChange>
      </w:pPr>
      <w:proofErr w:type="spellStart"/>
      <w:r w:rsidRPr="00D11BBA">
        <w:rPr>
          <w:lang w:val="uk-UA"/>
        </w:rPr>
        <w:t>TensorFlow</w:t>
      </w:r>
      <w:proofErr w:type="spellEnd"/>
      <w:r w:rsidRPr="00D11BBA">
        <w:rPr>
          <w:lang w:val="uk-UA"/>
        </w:rPr>
        <w:t xml:space="preserve"> є однією з найпотужніших відкритих бібліотек для реалізації нейронних мереж, розробленою компанією </w:t>
      </w:r>
      <w:proofErr w:type="spellStart"/>
      <w:r w:rsidRPr="00D11BBA">
        <w:rPr>
          <w:lang w:val="uk-UA"/>
        </w:rPr>
        <w:t>Google</w:t>
      </w:r>
      <w:proofErr w:type="spellEnd"/>
      <w:r w:rsidRPr="00D11BBA">
        <w:rPr>
          <w:lang w:val="uk-UA"/>
        </w:rPr>
        <w:t>. Проте, незважаючи на високу гнучкість та широкі можливості, бібліотека характеризується наступними недоліками:</w:t>
      </w:r>
    </w:p>
    <w:p w14:paraId="4D851E84" w14:textId="77777777" w:rsidR="00D11BBA" w:rsidRPr="00D11BBA" w:rsidRDefault="00D11BBA" w:rsidP="00D11BBA">
      <w:pPr>
        <w:numPr>
          <w:ilvl w:val="0"/>
          <w:numId w:val="29"/>
        </w:numPr>
        <w:spacing w:after="160" w:line="360" w:lineRule="auto"/>
        <w:jc w:val="both"/>
        <w:rPr>
          <w:lang w:val="uk-UA"/>
        </w:rPr>
        <w:pPrChange w:id="53" w:author="Ярмола Юрій Юрійович" w:date="2025-05-06T13:27:00Z">
          <w:pPr>
            <w:numPr>
              <w:numId w:val="20"/>
            </w:numPr>
            <w:tabs>
              <w:tab w:val="num" w:pos="720"/>
            </w:tabs>
            <w:spacing w:after="160" w:line="259" w:lineRule="auto"/>
            <w:ind w:left="720" w:hanging="360"/>
          </w:pPr>
        </w:pPrChange>
      </w:pPr>
      <w:r w:rsidRPr="00D11BBA">
        <w:rPr>
          <w:lang w:val="uk-UA"/>
        </w:rPr>
        <w:t>Висока складність засвоєння, що ускладнює використання її користувачами без відповідної підготовки;</w:t>
      </w:r>
    </w:p>
    <w:p w14:paraId="06F0833A" w14:textId="77777777" w:rsidR="00D11BBA" w:rsidRPr="00D11BBA" w:rsidRDefault="00D11BBA" w:rsidP="00D11BBA">
      <w:pPr>
        <w:numPr>
          <w:ilvl w:val="0"/>
          <w:numId w:val="29"/>
        </w:numPr>
        <w:spacing w:after="160" w:line="360" w:lineRule="auto"/>
        <w:jc w:val="both"/>
        <w:rPr>
          <w:lang w:val="uk-UA"/>
        </w:rPr>
        <w:pPrChange w:id="54" w:author="Ярмола Юрій Юрійович" w:date="2025-05-06T13:27:00Z">
          <w:pPr>
            <w:numPr>
              <w:numId w:val="20"/>
            </w:numPr>
            <w:tabs>
              <w:tab w:val="num" w:pos="720"/>
            </w:tabs>
            <w:spacing w:after="160" w:line="259" w:lineRule="auto"/>
            <w:ind w:left="720" w:hanging="360"/>
          </w:pPr>
        </w:pPrChange>
      </w:pPr>
      <w:r w:rsidRPr="00D11BBA">
        <w:rPr>
          <w:lang w:val="uk-UA"/>
        </w:rPr>
        <w:lastRenderedPageBreak/>
        <w:t>Відсутність вбудованих інструментів для анотації зображень та управління наборами даних;</w:t>
      </w:r>
    </w:p>
    <w:p w14:paraId="53E6F04E" w14:textId="77777777" w:rsidR="00D11BBA" w:rsidRPr="00D11BBA" w:rsidRDefault="00D11BBA" w:rsidP="00D11BBA">
      <w:pPr>
        <w:numPr>
          <w:ilvl w:val="0"/>
          <w:numId w:val="29"/>
        </w:numPr>
        <w:spacing w:after="160" w:line="360" w:lineRule="auto"/>
        <w:jc w:val="both"/>
        <w:rPr>
          <w:lang w:val="uk-UA"/>
        </w:rPr>
        <w:pPrChange w:id="55" w:author="Ярмола Юрій Юрійович" w:date="2025-05-06T13:27:00Z">
          <w:pPr>
            <w:numPr>
              <w:numId w:val="20"/>
            </w:numPr>
            <w:tabs>
              <w:tab w:val="num" w:pos="720"/>
            </w:tabs>
            <w:spacing w:after="160" w:line="259" w:lineRule="auto"/>
            <w:ind w:left="720" w:hanging="360"/>
          </w:pPr>
        </w:pPrChange>
      </w:pPr>
      <w:r w:rsidRPr="00D11BBA">
        <w:rPr>
          <w:lang w:val="uk-UA"/>
        </w:rPr>
        <w:t>Необхідність інтеграції з додатковими рішеннями для забезпечення повного циклу розробки моделей комп’ютерного зору.</w:t>
      </w:r>
    </w:p>
    <w:p w14:paraId="5D9DCEEE" w14:textId="77777777" w:rsidR="00D11BBA" w:rsidRPr="00D11BBA" w:rsidRDefault="00D11BBA" w:rsidP="00D11BBA">
      <w:pPr>
        <w:numPr>
          <w:ilvl w:val="0"/>
          <w:numId w:val="29"/>
        </w:numPr>
        <w:spacing w:after="160" w:line="360" w:lineRule="auto"/>
        <w:jc w:val="both"/>
        <w:rPr>
          <w:lang w:val="uk-UA"/>
        </w:rPr>
        <w:pPrChange w:id="56" w:author="Ярмола Юрій Юрійович" w:date="2025-05-06T13:27:00Z">
          <w:pPr>
            <w:numPr>
              <w:numId w:val="20"/>
            </w:numPr>
            <w:tabs>
              <w:tab w:val="num" w:pos="720"/>
            </w:tabs>
            <w:spacing w:after="160" w:line="259" w:lineRule="auto"/>
            <w:ind w:left="720" w:hanging="360"/>
          </w:pPr>
        </w:pPrChange>
      </w:pPr>
      <w:r w:rsidRPr="00D11BBA">
        <w:rPr>
          <w:lang w:val="uk-UA"/>
        </w:rPr>
        <w:t>Не можливість використовувати повні можливості через CUDA на операційній системі Windows.</w:t>
      </w:r>
    </w:p>
    <w:p w14:paraId="0A185E33" w14:textId="77777777" w:rsidR="00D11BBA" w:rsidRPr="00D11BBA" w:rsidRDefault="00D11BBA" w:rsidP="00D11BBA">
      <w:pPr>
        <w:spacing w:after="160" w:line="360" w:lineRule="auto"/>
        <w:jc w:val="both"/>
        <w:rPr>
          <w:b/>
          <w:bCs/>
          <w:lang w:val="uk-UA"/>
        </w:rPr>
        <w:pPrChange w:id="57" w:author="Ярмола Юрій Юрійович" w:date="2025-05-06T13:27:00Z">
          <w:pPr>
            <w:spacing w:after="160" w:line="259" w:lineRule="auto"/>
          </w:pPr>
        </w:pPrChange>
      </w:pPr>
      <w:proofErr w:type="spellStart"/>
      <w:r w:rsidRPr="00D11BBA">
        <w:rPr>
          <w:b/>
          <w:bCs/>
          <w:lang w:val="uk-UA"/>
        </w:rPr>
        <w:t>PyTorch</w:t>
      </w:r>
      <w:proofErr w:type="spellEnd"/>
    </w:p>
    <w:p w14:paraId="63E286EB" w14:textId="77777777" w:rsidR="00D11BBA" w:rsidRPr="00D11BBA" w:rsidRDefault="00D11BBA" w:rsidP="00D11BBA">
      <w:pPr>
        <w:spacing w:after="160" w:line="360" w:lineRule="auto"/>
        <w:ind w:firstLine="360"/>
        <w:jc w:val="both"/>
        <w:rPr>
          <w:lang w:val="uk-UA"/>
        </w:rPr>
        <w:pPrChange w:id="58" w:author="Ярмола Юрій Юрійович" w:date="2025-05-06T13:27:00Z">
          <w:pPr>
            <w:spacing w:after="160" w:line="259" w:lineRule="auto"/>
            <w:ind w:firstLine="360"/>
          </w:pPr>
        </w:pPrChange>
      </w:pPr>
      <w:proofErr w:type="spellStart"/>
      <w:r w:rsidRPr="00D11BBA">
        <w:rPr>
          <w:lang w:val="uk-UA"/>
        </w:rPr>
        <w:t>PyTorch</w:t>
      </w:r>
      <w:proofErr w:type="spellEnd"/>
      <w:r w:rsidRPr="00D11BBA">
        <w:rPr>
          <w:lang w:val="uk-UA"/>
        </w:rPr>
        <w:t xml:space="preserve">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045ECEA6" w14:textId="77777777" w:rsidR="00D11BBA" w:rsidRPr="00D11BBA" w:rsidRDefault="00D11BBA" w:rsidP="00D11BBA">
      <w:pPr>
        <w:numPr>
          <w:ilvl w:val="0"/>
          <w:numId w:val="30"/>
        </w:numPr>
        <w:spacing w:after="160" w:line="360" w:lineRule="auto"/>
        <w:jc w:val="both"/>
        <w:rPr>
          <w:lang w:val="uk-UA"/>
        </w:rPr>
        <w:pPrChange w:id="59" w:author="Ярмола Юрій Юрійович" w:date="2025-05-06T13:27:00Z">
          <w:pPr>
            <w:numPr>
              <w:numId w:val="21"/>
            </w:numPr>
            <w:tabs>
              <w:tab w:val="num" w:pos="720"/>
            </w:tabs>
            <w:spacing w:after="160" w:line="259" w:lineRule="auto"/>
            <w:ind w:left="720" w:hanging="360"/>
          </w:pPr>
        </w:pPrChange>
      </w:pPr>
      <w:r w:rsidRPr="00D11BBA">
        <w:rPr>
          <w:lang w:val="uk-UA"/>
        </w:rPr>
        <w:t>Необхідність глибоких знань програмування для реалізації більшості завдань;</w:t>
      </w:r>
    </w:p>
    <w:p w14:paraId="442A71A6" w14:textId="77777777" w:rsidR="00D11BBA" w:rsidRPr="00D11BBA" w:rsidRDefault="00D11BBA" w:rsidP="00D11BBA">
      <w:pPr>
        <w:numPr>
          <w:ilvl w:val="0"/>
          <w:numId w:val="30"/>
        </w:numPr>
        <w:spacing w:after="160" w:line="360" w:lineRule="auto"/>
        <w:jc w:val="both"/>
        <w:rPr>
          <w:lang w:val="uk-UA"/>
        </w:rPr>
        <w:pPrChange w:id="60" w:author="Ярмола Юрій Юрійович" w:date="2025-05-06T13:27:00Z">
          <w:pPr>
            <w:numPr>
              <w:numId w:val="21"/>
            </w:numPr>
            <w:tabs>
              <w:tab w:val="num" w:pos="720"/>
            </w:tabs>
            <w:spacing w:after="160" w:line="259" w:lineRule="auto"/>
            <w:ind w:left="720" w:hanging="360"/>
          </w:pPr>
        </w:pPrChange>
      </w:pPr>
      <w:r w:rsidRPr="00D11BBA">
        <w:rPr>
          <w:lang w:val="uk-UA"/>
        </w:rPr>
        <w:t>Відсутність інструментів для створення, анотації та попередньої обробки наборів зображень у вбудованому вигляді;</w:t>
      </w:r>
    </w:p>
    <w:p w14:paraId="2B56C1C0" w14:textId="77777777" w:rsidR="00D11BBA" w:rsidRPr="00D11BBA" w:rsidRDefault="00D11BBA" w:rsidP="00D11BBA">
      <w:pPr>
        <w:numPr>
          <w:ilvl w:val="0"/>
          <w:numId w:val="30"/>
        </w:numPr>
        <w:spacing w:after="160" w:line="360" w:lineRule="auto"/>
        <w:jc w:val="both"/>
        <w:rPr>
          <w:lang w:val="uk-UA"/>
        </w:rPr>
        <w:pPrChange w:id="61" w:author="Ярмола Юрій Юрійович" w:date="2025-05-06T13:27:00Z">
          <w:pPr>
            <w:numPr>
              <w:numId w:val="21"/>
            </w:numPr>
            <w:tabs>
              <w:tab w:val="num" w:pos="720"/>
            </w:tabs>
            <w:spacing w:after="160" w:line="259" w:lineRule="auto"/>
            <w:ind w:left="720" w:hanging="360"/>
          </w:pPr>
        </w:pPrChange>
      </w:pPr>
      <w:r w:rsidRPr="00D11BBA">
        <w:rPr>
          <w:lang w:val="uk-UA"/>
        </w:rPr>
        <w:t>Значні трудові витрати на початкових етапах проекту.</w:t>
      </w:r>
    </w:p>
    <w:p w14:paraId="3A53B16D" w14:textId="77777777" w:rsidR="00D11BBA" w:rsidRPr="00D11BBA" w:rsidRDefault="00D11BBA" w:rsidP="00D11BBA">
      <w:pPr>
        <w:spacing w:after="160" w:line="360" w:lineRule="auto"/>
        <w:jc w:val="both"/>
        <w:rPr>
          <w:b/>
          <w:bCs/>
          <w:lang w:val="uk-UA"/>
        </w:rPr>
        <w:pPrChange w:id="62" w:author="Ярмола Юрій Юрійович" w:date="2025-05-06T13:27:00Z">
          <w:pPr>
            <w:spacing w:after="160" w:line="259" w:lineRule="auto"/>
          </w:pPr>
        </w:pPrChange>
      </w:pPr>
      <w:proofErr w:type="spellStart"/>
      <w:r w:rsidRPr="00D11BBA">
        <w:rPr>
          <w:b/>
          <w:bCs/>
          <w:lang w:val="uk-UA"/>
        </w:rPr>
        <w:t>Keras</w:t>
      </w:r>
      <w:proofErr w:type="spellEnd"/>
    </w:p>
    <w:p w14:paraId="37CA71CC" w14:textId="77777777" w:rsidR="00D11BBA" w:rsidRPr="00D11BBA" w:rsidRDefault="00D11BBA" w:rsidP="00D11BBA">
      <w:pPr>
        <w:spacing w:after="160" w:line="360" w:lineRule="auto"/>
        <w:ind w:firstLine="360"/>
        <w:jc w:val="both"/>
        <w:rPr>
          <w:lang w:val="uk-UA"/>
        </w:rPr>
        <w:pPrChange w:id="63" w:author="Ярмола Юрій Юрійович" w:date="2025-05-06T13:27:00Z">
          <w:pPr>
            <w:spacing w:after="160" w:line="259" w:lineRule="auto"/>
            <w:ind w:firstLine="360"/>
          </w:pPr>
        </w:pPrChange>
      </w:pPr>
      <w:proofErr w:type="spellStart"/>
      <w:r w:rsidRPr="00D11BBA">
        <w:rPr>
          <w:lang w:val="uk-UA"/>
        </w:rPr>
        <w:t>Keras</w:t>
      </w:r>
      <w:proofErr w:type="spellEnd"/>
      <w:r w:rsidRPr="00D11BBA">
        <w:rPr>
          <w:lang w:val="uk-UA"/>
        </w:rPr>
        <w:t xml:space="preserve"> є </w:t>
      </w:r>
      <w:proofErr w:type="spellStart"/>
      <w:r w:rsidRPr="00D11BBA">
        <w:rPr>
          <w:lang w:val="uk-UA"/>
        </w:rPr>
        <w:t>високорівневою</w:t>
      </w:r>
      <w:proofErr w:type="spellEnd"/>
      <w:r w:rsidRPr="00D11BBA">
        <w:rPr>
          <w:lang w:val="uk-UA"/>
        </w:rPr>
        <w:t xml:space="preserve"> нейронною бібліотекою, що працює поверх інших фреймворків, таких як </w:t>
      </w:r>
      <w:proofErr w:type="spellStart"/>
      <w:r w:rsidRPr="00D11BBA">
        <w:rPr>
          <w:lang w:val="uk-UA"/>
        </w:rPr>
        <w:t>TensorFlow</w:t>
      </w:r>
      <w:proofErr w:type="spellEnd"/>
      <w:r w:rsidRPr="00D11BBA">
        <w:rPr>
          <w:lang w:val="uk-UA"/>
        </w:rPr>
        <w:t xml:space="preserve"> чи </w:t>
      </w:r>
      <w:proofErr w:type="spellStart"/>
      <w:r w:rsidRPr="00D11BBA">
        <w:rPr>
          <w:lang w:val="uk-UA"/>
        </w:rPr>
        <w:t>Theano</w:t>
      </w:r>
      <w:proofErr w:type="spellEnd"/>
      <w:r w:rsidRPr="00D11BBA">
        <w:rPr>
          <w:lang w:val="uk-UA"/>
        </w:rPr>
        <w:t xml:space="preserve">. Основною перевагою </w:t>
      </w:r>
      <w:proofErr w:type="spellStart"/>
      <w:r w:rsidRPr="00D11BBA">
        <w:rPr>
          <w:lang w:val="uk-UA"/>
        </w:rPr>
        <w:t>Keras</w:t>
      </w:r>
      <w:proofErr w:type="spellEnd"/>
      <w:r w:rsidRPr="00D11BBA">
        <w:rPr>
          <w:lang w:val="uk-UA"/>
        </w:rPr>
        <w:t xml:space="preserve"> є простота у використанні. Водночас, до недоліків можна віднести:</w:t>
      </w:r>
    </w:p>
    <w:p w14:paraId="6C7C78B9" w14:textId="77777777" w:rsidR="00D11BBA" w:rsidRPr="00D11BBA" w:rsidRDefault="00D11BBA" w:rsidP="00D11BBA">
      <w:pPr>
        <w:numPr>
          <w:ilvl w:val="0"/>
          <w:numId w:val="31"/>
        </w:numPr>
        <w:spacing w:after="160" w:line="360" w:lineRule="auto"/>
        <w:jc w:val="both"/>
        <w:rPr>
          <w:lang w:val="uk-UA"/>
        </w:rPr>
        <w:pPrChange w:id="64" w:author="Ярмола Юрій Юрійович" w:date="2025-05-06T13:27:00Z">
          <w:pPr>
            <w:numPr>
              <w:numId w:val="22"/>
            </w:numPr>
            <w:tabs>
              <w:tab w:val="num" w:pos="720"/>
            </w:tabs>
            <w:spacing w:after="160" w:line="259" w:lineRule="auto"/>
            <w:ind w:left="720" w:hanging="360"/>
          </w:pPr>
        </w:pPrChange>
      </w:pPr>
      <w:r w:rsidRPr="00D11BBA">
        <w:rPr>
          <w:lang w:val="uk-UA"/>
        </w:rPr>
        <w:t>Орієнтацію виключно на етап побудови та навчання моделей, без підтримки інструментів для керування наборами зображень;</w:t>
      </w:r>
    </w:p>
    <w:p w14:paraId="7E303455" w14:textId="77777777" w:rsidR="00D11BBA" w:rsidRPr="00D11BBA" w:rsidRDefault="00D11BBA" w:rsidP="00D11BBA">
      <w:pPr>
        <w:numPr>
          <w:ilvl w:val="0"/>
          <w:numId w:val="31"/>
        </w:numPr>
        <w:spacing w:after="160" w:line="360" w:lineRule="auto"/>
        <w:jc w:val="both"/>
        <w:rPr>
          <w:lang w:val="uk-UA"/>
        </w:rPr>
        <w:pPrChange w:id="65" w:author="Ярмола Юрій Юрійович" w:date="2025-05-06T13:27:00Z">
          <w:pPr>
            <w:numPr>
              <w:numId w:val="22"/>
            </w:numPr>
            <w:tabs>
              <w:tab w:val="num" w:pos="720"/>
            </w:tabs>
            <w:spacing w:after="160" w:line="259" w:lineRule="auto"/>
            <w:ind w:left="720" w:hanging="360"/>
          </w:pPr>
        </w:pPrChange>
      </w:pPr>
      <w:r w:rsidRPr="00D11BBA">
        <w:rPr>
          <w:lang w:val="uk-UA"/>
        </w:rPr>
        <w:t>Обмежену функціональність у контексті розв’язання прикладних задач комп’ютерного зору без сторонніх засобів.</w:t>
      </w:r>
    </w:p>
    <w:p w14:paraId="1A54AD13" w14:textId="77777777" w:rsidR="00D11BBA" w:rsidRPr="00D11BBA" w:rsidRDefault="00D11BBA" w:rsidP="00D11BBA">
      <w:pPr>
        <w:spacing w:after="160" w:line="360" w:lineRule="auto"/>
        <w:jc w:val="both"/>
        <w:rPr>
          <w:b/>
          <w:bCs/>
          <w:lang w:val="uk-UA"/>
        </w:rPr>
        <w:pPrChange w:id="66" w:author="Ярмола Юрій Юрійович" w:date="2025-05-06T13:27:00Z">
          <w:pPr>
            <w:spacing w:after="160" w:line="259" w:lineRule="auto"/>
          </w:pPr>
        </w:pPrChange>
      </w:pPr>
      <w:proofErr w:type="spellStart"/>
      <w:r w:rsidRPr="00D11BBA">
        <w:rPr>
          <w:b/>
          <w:bCs/>
          <w:lang w:val="uk-UA"/>
        </w:rPr>
        <w:t>Transformers</w:t>
      </w:r>
      <w:proofErr w:type="spellEnd"/>
    </w:p>
    <w:p w14:paraId="3D805FAF" w14:textId="77777777" w:rsidR="00D11BBA" w:rsidRPr="00D11BBA" w:rsidRDefault="00D11BBA" w:rsidP="00D11BBA">
      <w:pPr>
        <w:spacing w:after="160" w:line="360" w:lineRule="auto"/>
        <w:jc w:val="both"/>
        <w:rPr>
          <w:lang w:val="uk-UA"/>
        </w:rPr>
        <w:pPrChange w:id="67" w:author="Ярмола Юрій Юрійович" w:date="2025-05-06T13:27:00Z">
          <w:pPr>
            <w:spacing w:after="160" w:line="259" w:lineRule="auto"/>
          </w:pPr>
        </w:pPrChange>
      </w:pPr>
      <w:r w:rsidRPr="00D11BBA">
        <w:rPr>
          <w:lang w:val="uk-UA"/>
        </w:rPr>
        <w:lastRenderedPageBreak/>
        <w:t xml:space="preserve">Бібліотека </w:t>
      </w:r>
      <w:proofErr w:type="spellStart"/>
      <w:r w:rsidRPr="00D11BBA">
        <w:rPr>
          <w:lang w:val="uk-UA"/>
        </w:rPr>
        <w:t>Transformers</w:t>
      </w:r>
      <w:proofErr w:type="spellEnd"/>
      <w:r w:rsidRPr="00D11BBA">
        <w:rPr>
          <w:lang w:val="uk-UA"/>
        </w:rPr>
        <w:t xml:space="preserve">, створена компанією </w:t>
      </w:r>
      <w:proofErr w:type="spellStart"/>
      <w:r w:rsidRPr="00D11BBA">
        <w:rPr>
          <w:lang w:val="uk-UA"/>
        </w:rPr>
        <w:t>Hugging</w:t>
      </w:r>
      <w:proofErr w:type="spellEnd"/>
      <w:r w:rsidRPr="00D11BBA">
        <w:rPr>
          <w:lang w:val="uk-UA"/>
        </w:rPr>
        <w:t xml:space="preserve"> </w:t>
      </w:r>
      <w:proofErr w:type="spellStart"/>
      <w:r w:rsidRPr="00D11BBA">
        <w:rPr>
          <w:lang w:val="uk-UA"/>
        </w:rPr>
        <w:t>Face</w:t>
      </w:r>
      <w:proofErr w:type="spellEnd"/>
      <w:r w:rsidRPr="00D11BBA">
        <w:rPr>
          <w:lang w:val="uk-UA"/>
        </w:rPr>
        <w:t>,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00E395BE" w14:textId="77777777" w:rsidR="00D11BBA" w:rsidRPr="00D11BBA" w:rsidRDefault="00D11BBA" w:rsidP="00D11BBA">
      <w:pPr>
        <w:numPr>
          <w:ilvl w:val="0"/>
          <w:numId w:val="32"/>
        </w:numPr>
        <w:spacing w:after="160" w:line="360" w:lineRule="auto"/>
        <w:jc w:val="both"/>
        <w:rPr>
          <w:lang w:val="uk-UA"/>
        </w:rPr>
        <w:pPrChange w:id="68" w:author="Ярмола Юрій Юрійович" w:date="2025-05-06T13:27:00Z">
          <w:pPr>
            <w:numPr>
              <w:numId w:val="23"/>
            </w:numPr>
            <w:tabs>
              <w:tab w:val="num" w:pos="720"/>
            </w:tabs>
            <w:spacing w:after="160" w:line="259" w:lineRule="auto"/>
            <w:ind w:left="720" w:hanging="360"/>
          </w:pPr>
        </w:pPrChange>
      </w:pPr>
      <w:r w:rsidRPr="00D11BBA">
        <w:rPr>
          <w:lang w:val="uk-UA"/>
        </w:rPr>
        <w:t>Основний фокус зосереджено на обробці текстової інформації, тоді як можливості для комп’ютерного зору є обмеженими;</w:t>
      </w:r>
    </w:p>
    <w:p w14:paraId="35F45358" w14:textId="77777777" w:rsidR="00D11BBA" w:rsidRPr="00D11BBA" w:rsidRDefault="00D11BBA" w:rsidP="00D11BBA">
      <w:pPr>
        <w:numPr>
          <w:ilvl w:val="0"/>
          <w:numId w:val="32"/>
        </w:numPr>
        <w:spacing w:after="160" w:line="360" w:lineRule="auto"/>
        <w:jc w:val="both"/>
        <w:rPr>
          <w:lang w:val="uk-UA"/>
        </w:rPr>
        <w:pPrChange w:id="69" w:author="Ярмола Юрій Юрійович" w:date="2025-05-06T13:27:00Z">
          <w:pPr>
            <w:numPr>
              <w:numId w:val="23"/>
            </w:numPr>
            <w:tabs>
              <w:tab w:val="num" w:pos="720"/>
            </w:tabs>
            <w:spacing w:after="160" w:line="259" w:lineRule="auto"/>
            <w:ind w:left="720" w:hanging="360"/>
          </w:pPr>
        </w:pPrChange>
      </w:pPr>
      <w:r w:rsidRPr="00D11BBA">
        <w:rPr>
          <w:lang w:val="uk-UA"/>
        </w:rPr>
        <w:t>Відсутність засобів для повноцінної роботи з власними зображеннями без попередньої підготовки даних.</w:t>
      </w:r>
    </w:p>
    <w:p w14:paraId="792E2F15" w14:textId="77777777" w:rsidR="00D11BBA" w:rsidRPr="00D11BBA" w:rsidRDefault="00D11BBA" w:rsidP="00D11BBA">
      <w:pPr>
        <w:spacing w:after="160" w:line="360" w:lineRule="auto"/>
        <w:jc w:val="both"/>
        <w:rPr>
          <w:b/>
          <w:bCs/>
          <w:lang w:val="uk-UA"/>
        </w:rPr>
        <w:pPrChange w:id="70" w:author="Ярмола Юрій Юрійович" w:date="2025-05-06T13:27:00Z">
          <w:pPr>
            <w:spacing w:after="160" w:line="259" w:lineRule="auto"/>
          </w:pPr>
        </w:pPrChange>
      </w:pPr>
      <w:proofErr w:type="spellStart"/>
      <w:r w:rsidRPr="00D11BBA">
        <w:rPr>
          <w:b/>
          <w:bCs/>
          <w:lang w:val="uk-UA"/>
        </w:rPr>
        <w:t>Roboflow</w:t>
      </w:r>
      <w:proofErr w:type="spellEnd"/>
    </w:p>
    <w:p w14:paraId="7BD1354E" w14:textId="77777777" w:rsidR="00D11BBA" w:rsidRPr="00D11BBA" w:rsidRDefault="00D11BBA" w:rsidP="00D11BBA">
      <w:pPr>
        <w:spacing w:after="160" w:line="360" w:lineRule="auto"/>
        <w:ind w:firstLine="360"/>
        <w:jc w:val="both"/>
        <w:rPr>
          <w:lang w:val="uk-UA"/>
        </w:rPr>
        <w:pPrChange w:id="71" w:author="Ярмола Юрій Юрійович" w:date="2025-05-06T13:27:00Z">
          <w:pPr>
            <w:spacing w:after="160" w:line="259" w:lineRule="auto"/>
            <w:ind w:firstLine="360"/>
          </w:pPr>
        </w:pPrChange>
      </w:pPr>
      <w:proofErr w:type="spellStart"/>
      <w:r w:rsidRPr="00D11BBA">
        <w:rPr>
          <w:lang w:val="uk-UA"/>
        </w:rPr>
        <w:t>Roboflow</w:t>
      </w:r>
      <w:proofErr w:type="spellEnd"/>
      <w:r w:rsidRPr="00D11BBA">
        <w:rPr>
          <w:lang w:val="uk-UA"/>
        </w:rPr>
        <w:t xml:space="preserve"> є сучасною хмарною платформою для реалізації проектів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23F6FB22" w14:textId="77777777" w:rsidR="00D11BBA" w:rsidRPr="00D11BBA" w:rsidRDefault="00D11BBA" w:rsidP="00D11BBA">
      <w:pPr>
        <w:numPr>
          <w:ilvl w:val="0"/>
          <w:numId w:val="33"/>
        </w:numPr>
        <w:spacing w:after="160" w:line="360" w:lineRule="auto"/>
        <w:jc w:val="both"/>
        <w:rPr>
          <w:lang w:val="uk-UA"/>
        </w:rPr>
        <w:pPrChange w:id="72" w:author="Ярмола Юрій Юрійович" w:date="2025-05-06T13:27:00Z">
          <w:pPr>
            <w:numPr>
              <w:numId w:val="24"/>
            </w:numPr>
            <w:tabs>
              <w:tab w:val="num" w:pos="720"/>
            </w:tabs>
            <w:spacing w:after="160" w:line="259" w:lineRule="auto"/>
            <w:ind w:left="720" w:hanging="360"/>
          </w:pPr>
        </w:pPrChange>
      </w:pPr>
      <w:r w:rsidRPr="00D11BBA">
        <w:rPr>
          <w:lang w:val="uk-UA"/>
        </w:rPr>
        <w:t>Обмеження функціональності у безкоштовній версії, що ускладнює масштабування проекту;</w:t>
      </w:r>
    </w:p>
    <w:p w14:paraId="550CFC53" w14:textId="77777777" w:rsidR="00D11BBA" w:rsidRPr="00D11BBA" w:rsidRDefault="00D11BBA" w:rsidP="00D11BBA">
      <w:pPr>
        <w:numPr>
          <w:ilvl w:val="0"/>
          <w:numId w:val="33"/>
        </w:numPr>
        <w:spacing w:after="160" w:line="360" w:lineRule="auto"/>
        <w:jc w:val="both"/>
        <w:rPr>
          <w:lang w:val="uk-UA"/>
        </w:rPr>
        <w:pPrChange w:id="73" w:author="Ярмола Юрій Юрійович" w:date="2025-05-06T13:27:00Z">
          <w:pPr>
            <w:numPr>
              <w:numId w:val="24"/>
            </w:numPr>
            <w:tabs>
              <w:tab w:val="num" w:pos="720"/>
            </w:tabs>
            <w:spacing w:after="160" w:line="259" w:lineRule="auto"/>
            <w:ind w:left="720" w:hanging="360"/>
          </w:pPr>
        </w:pPrChange>
      </w:pPr>
      <w:r w:rsidRPr="00D11BBA">
        <w:rPr>
          <w:lang w:val="uk-UA"/>
        </w:rPr>
        <w:t>Тренування моделей відбувається на сторонніх серверах, що може створити загрози безпеці при роботі з конфіденційною інформацією;</w:t>
      </w:r>
    </w:p>
    <w:p w14:paraId="6E38E619" w14:textId="77777777" w:rsidR="00D11BBA" w:rsidRPr="00D11BBA" w:rsidRDefault="00D11BBA" w:rsidP="00D11BBA">
      <w:pPr>
        <w:numPr>
          <w:ilvl w:val="0"/>
          <w:numId w:val="33"/>
        </w:numPr>
        <w:spacing w:after="160" w:line="360" w:lineRule="auto"/>
        <w:jc w:val="both"/>
        <w:rPr>
          <w:lang w:val="uk-UA"/>
        </w:rPr>
      </w:pPr>
      <w:r w:rsidRPr="00D11BBA">
        <w:rPr>
          <w:lang w:val="uk-UA"/>
        </w:rPr>
        <w:t>Обмежена гнучкість налаштування моделей порівняно з відкритими бібліотеками низького рівня.</w:t>
      </w:r>
    </w:p>
    <w:p w14:paraId="17E04725" w14:textId="77777777" w:rsidR="00D11BBA" w:rsidRPr="00D11BBA" w:rsidRDefault="00D11BBA" w:rsidP="00B61D0B">
      <w:pPr>
        <w:pStyle w:val="Heading2"/>
        <w:rPr>
          <w:lang w:val="uk-UA"/>
        </w:rPr>
      </w:pPr>
      <w:bookmarkStart w:id="74" w:name="_Toc197794491"/>
      <w:r w:rsidRPr="00D11BBA">
        <w:rPr>
          <w:lang w:val="uk-UA"/>
        </w:rPr>
        <w:t>1.3 Аналіз алгоритмів розв’язання задачі</w:t>
      </w:r>
      <w:bookmarkEnd w:id="74"/>
    </w:p>
    <w:p w14:paraId="121605E0" w14:textId="77777777" w:rsidR="00D11BBA" w:rsidRPr="00D11BBA" w:rsidRDefault="00D11BBA" w:rsidP="00D11BBA">
      <w:pPr>
        <w:spacing w:after="160" w:line="360" w:lineRule="auto"/>
        <w:ind w:firstLine="708"/>
        <w:jc w:val="both"/>
        <w:rPr>
          <w:lang w:val="uk-UA"/>
        </w:rPr>
      </w:pPr>
      <w:r w:rsidRPr="00D11BBA">
        <w:rPr>
          <w:lang w:val="uk-UA"/>
        </w:rPr>
        <w:t>У цьому розділі розглядаються основні підходи та алгоритми, що застосовуються у задачах створення, навчання та оцінювання штучних нейронних мереж (ШНМ). Розуміння принципів роботи таких алгоритмів є необхідною основою для подальшої розробки та реалізації відповідної програмної платформи.</w:t>
      </w:r>
    </w:p>
    <w:p w14:paraId="71EC1506" w14:textId="77777777" w:rsidR="00D11BBA" w:rsidRPr="00D11BBA" w:rsidRDefault="00D11BBA" w:rsidP="00B61D0B">
      <w:pPr>
        <w:pStyle w:val="Heading3"/>
        <w:rPr>
          <w:lang w:val="uk-UA"/>
        </w:rPr>
      </w:pPr>
      <w:bookmarkStart w:id="75" w:name="_Toc197794492"/>
      <w:r w:rsidRPr="00D11BBA">
        <w:rPr>
          <w:lang w:val="uk-UA"/>
        </w:rPr>
        <w:lastRenderedPageBreak/>
        <w:t xml:space="preserve">1.3.1 Алгоритми формування даних для тренування та </w:t>
      </w:r>
      <w:proofErr w:type="spellStart"/>
      <w:r w:rsidRPr="00D11BBA">
        <w:rPr>
          <w:lang w:val="uk-UA"/>
        </w:rPr>
        <w:t>валідації</w:t>
      </w:r>
      <w:bookmarkEnd w:id="75"/>
      <w:proofErr w:type="spellEnd"/>
    </w:p>
    <w:p w14:paraId="08EF7F4B" w14:textId="77777777" w:rsidR="00D11BBA" w:rsidRPr="00D11BBA" w:rsidRDefault="00D11BBA" w:rsidP="00D11BBA">
      <w:pPr>
        <w:spacing w:after="160" w:line="360" w:lineRule="auto"/>
        <w:ind w:firstLine="360"/>
        <w:jc w:val="both"/>
        <w:rPr>
          <w:lang w:val="uk-UA"/>
        </w:rPr>
      </w:pPr>
      <w:r w:rsidRPr="00D11BBA">
        <w:rPr>
          <w:lang w:val="uk-UA"/>
        </w:rPr>
        <w:t>Якість навчання штучної нейронної мережі значною мірою залежить від якості вхідних даних. У науковій та практичній літературі сформовано усталений підхід до створення навчальних вибірок, який включає наступні ключові етапи:</w:t>
      </w:r>
    </w:p>
    <w:p w14:paraId="66F31A50" w14:textId="77777777" w:rsidR="00D11BBA" w:rsidRPr="00D11BBA" w:rsidRDefault="00D11BBA" w:rsidP="00D11BBA">
      <w:pPr>
        <w:numPr>
          <w:ilvl w:val="0"/>
          <w:numId w:val="47"/>
        </w:numPr>
        <w:spacing w:after="160" w:line="360" w:lineRule="auto"/>
        <w:jc w:val="both"/>
        <w:rPr>
          <w:lang w:val="uk-UA"/>
        </w:rPr>
      </w:pPr>
      <w:r w:rsidRPr="00D11BBA">
        <w:rPr>
          <w:lang w:val="uk-UA"/>
        </w:rPr>
        <w:t>Збір даних. Джерелами інформації можуть бути відкриті набори даних, користувацькі записи або власноруч зібрані дані. Типи даних варіюються залежно від задачі: зображення, текст, аудіо тощо.</w:t>
      </w:r>
    </w:p>
    <w:p w14:paraId="17456680" w14:textId="77777777" w:rsidR="00D11BBA" w:rsidRPr="00D11BBA" w:rsidRDefault="00D11BBA" w:rsidP="00D11BBA">
      <w:pPr>
        <w:numPr>
          <w:ilvl w:val="0"/>
          <w:numId w:val="47"/>
        </w:numPr>
        <w:spacing w:after="160" w:line="360" w:lineRule="auto"/>
        <w:jc w:val="both"/>
        <w:rPr>
          <w:lang w:val="uk-UA"/>
        </w:rPr>
      </w:pPr>
      <w:r w:rsidRPr="00D11BBA">
        <w:rPr>
          <w:lang w:val="uk-UA"/>
        </w:rPr>
        <w:t>Анотація. Передбачає маркування зібраної інформації. Для зображень — це визначення координат об’єктів або присвоєння класів.</w:t>
      </w:r>
    </w:p>
    <w:p w14:paraId="5C7A0481" w14:textId="77777777" w:rsidR="00D11BBA" w:rsidRPr="00D11BBA" w:rsidRDefault="00D11BBA" w:rsidP="00D11BBA">
      <w:pPr>
        <w:numPr>
          <w:ilvl w:val="0"/>
          <w:numId w:val="47"/>
        </w:numPr>
        <w:spacing w:after="160" w:line="360" w:lineRule="auto"/>
        <w:jc w:val="both"/>
        <w:rPr>
          <w:lang w:val="uk-UA"/>
        </w:rPr>
      </w:pPr>
      <w:r w:rsidRPr="00D11BBA">
        <w:rPr>
          <w:lang w:val="uk-UA"/>
        </w:rPr>
        <w:t>Попередня обробка. Застосовується для нормалізації та очищення даних: зміна розмірів, форматів, фільтрація шумів, видалення зайвого.</w:t>
      </w:r>
    </w:p>
    <w:p w14:paraId="500BB80E" w14:textId="77777777" w:rsidR="00D11BBA" w:rsidRPr="00D11BBA" w:rsidRDefault="00D11BBA" w:rsidP="00D11BBA">
      <w:pPr>
        <w:numPr>
          <w:ilvl w:val="0"/>
          <w:numId w:val="47"/>
        </w:numPr>
        <w:spacing w:after="160" w:line="360" w:lineRule="auto"/>
        <w:jc w:val="both"/>
        <w:rPr>
          <w:lang w:val="uk-UA"/>
        </w:rPr>
      </w:pPr>
      <w:proofErr w:type="spellStart"/>
      <w:r w:rsidRPr="00D11BBA">
        <w:rPr>
          <w:lang w:val="uk-UA"/>
        </w:rPr>
        <w:t>Аугментація</w:t>
      </w:r>
      <w:proofErr w:type="spellEnd"/>
      <w:r w:rsidRPr="00D11BBA">
        <w:rPr>
          <w:lang w:val="uk-UA"/>
        </w:rPr>
        <w:t xml:space="preserve">. Метод штучного збільшення кількості прикладів за допомогою перетворень: обертання, масштабування, </w:t>
      </w:r>
      <w:proofErr w:type="spellStart"/>
      <w:r w:rsidRPr="00D11BBA">
        <w:rPr>
          <w:lang w:val="uk-UA"/>
        </w:rPr>
        <w:t>дзеркалювання</w:t>
      </w:r>
      <w:proofErr w:type="spellEnd"/>
      <w:r w:rsidRPr="00D11BBA">
        <w:rPr>
          <w:lang w:val="uk-UA"/>
        </w:rPr>
        <w:t xml:space="preserve"> тощо.</w:t>
      </w:r>
    </w:p>
    <w:p w14:paraId="72C6130A" w14:textId="4659B661" w:rsidR="00D11BBA" w:rsidRPr="00D11BBA" w:rsidRDefault="00D11BBA" w:rsidP="00B61D0B">
      <w:pPr>
        <w:numPr>
          <w:ilvl w:val="0"/>
          <w:numId w:val="47"/>
        </w:numPr>
        <w:spacing w:after="160" w:line="360" w:lineRule="auto"/>
        <w:jc w:val="both"/>
        <w:rPr>
          <w:lang w:val="uk-UA"/>
        </w:rPr>
      </w:pPr>
      <w:r w:rsidRPr="00D11BBA">
        <w:rPr>
          <w:lang w:val="uk-UA"/>
        </w:rPr>
        <w:t xml:space="preserve">Розподіл на вибірки. Дані поділяються на навчальну, </w:t>
      </w:r>
      <w:proofErr w:type="spellStart"/>
      <w:r w:rsidRPr="00D11BBA">
        <w:rPr>
          <w:lang w:val="uk-UA"/>
        </w:rPr>
        <w:t>валідаційну</w:t>
      </w:r>
      <w:proofErr w:type="spellEnd"/>
      <w:r w:rsidRPr="00D11BBA">
        <w:rPr>
          <w:lang w:val="uk-UA"/>
        </w:rPr>
        <w:t xml:space="preserve"> та тестову вибірки, що забезпечує можливість точного навчання та оцінки.</w:t>
      </w:r>
    </w:p>
    <w:p w14:paraId="33D5530E" w14:textId="77777777" w:rsidR="00D11BBA" w:rsidRPr="00D11BBA" w:rsidRDefault="00D11BBA" w:rsidP="00B61D0B">
      <w:pPr>
        <w:pStyle w:val="Heading3"/>
        <w:rPr>
          <w:lang w:val="uk-UA"/>
        </w:rPr>
      </w:pPr>
      <w:bookmarkStart w:id="76" w:name="_Toc197794493"/>
      <w:r w:rsidRPr="00D11BBA">
        <w:rPr>
          <w:lang w:val="uk-UA"/>
        </w:rPr>
        <w:t>1.3.2 Алгоритми навчання штучних нейронних мереж</w:t>
      </w:r>
      <w:bookmarkEnd w:id="76"/>
    </w:p>
    <w:p w14:paraId="19E013A2" w14:textId="77777777" w:rsidR="00D11BBA" w:rsidRPr="00D11BBA" w:rsidRDefault="00D11BBA" w:rsidP="00D11BBA">
      <w:pPr>
        <w:spacing w:line="360" w:lineRule="auto"/>
        <w:ind w:firstLine="360"/>
        <w:jc w:val="both"/>
        <w:rPr>
          <w:lang w:val="uk-UA"/>
        </w:rPr>
      </w:pPr>
      <w:r w:rsidRPr="00D11BBA">
        <w:rPr>
          <w:lang w:val="uk-UA"/>
        </w:rPr>
        <w:t>Процес навчання ШНМ є базовим етапом у побудові моделей штучного інтелекту. У сучасних дослідженнях найбільш поширеним є підхід із використанням зворотного поширення помилки та градієнтного спуску. Основні кроки алгоритму:</w:t>
      </w:r>
    </w:p>
    <w:p w14:paraId="445DF5A2" w14:textId="77777777" w:rsidR="00D11BBA" w:rsidRPr="00D11BBA" w:rsidRDefault="00D11BBA" w:rsidP="00D11BBA">
      <w:pPr>
        <w:numPr>
          <w:ilvl w:val="0"/>
          <w:numId w:val="48"/>
        </w:numPr>
        <w:spacing w:line="360" w:lineRule="auto"/>
        <w:jc w:val="both"/>
        <w:rPr>
          <w:lang w:val="uk-UA"/>
        </w:rPr>
      </w:pPr>
      <w:r w:rsidRPr="00D11BBA">
        <w:rPr>
          <w:lang w:val="uk-UA"/>
        </w:rPr>
        <w:t xml:space="preserve">Ініціалізація. Визначення архітектури мережі та початкових значень </w:t>
      </w:r>
      <w:proofErr w:type="spellStart"/>
      <w:r w:rsidRPr="00D11BBA">
        <w:rPr>
          <w:lang w:val="uk-UA"/>
        </w:rPr>
        <w:t>вагів</w:t>
      </w:r>
      <w:proofErr w:type="spellEnd"/>
      <w:r w:rsidRPr="00D11BBA">
        <w:rPr>
          <w:lang w:val="uk-UA"/>
        </w:rPr>
        <w:t>.</w:t>
      </w:r>
    </w:p>
    <w:p w14:paraId="63A52223" w14:textId="77777777" w:rsidR="00D11BBA" w:rsidRPr="00D11BBA" w:rsidRDefault="00D11BBA" w:rsidP="00D11BBA">
      <w:pPr>
        <w:numPr>
          <w:ilvl w:val="0"/>
          <w:numId w:val="48"/>
        </w:numPr>
        <w:spacing w:line="360" w:lineRule="auto"/>
        <w:jc w:val="both"/>
        <w:rPr>
          <w:lang w:val="uk-UA"/>
        </w:rPr>
      </w:pPr>
      <w:r w:rsidRPr="00D11BBA">
        <w:rPr>
          <w:lang w:val="uk-UA"/>
        </w:rPr>
        <w:t xml:space="preserve">Функція втрат і оптимізатор. Вибір метрики, яка відображає помилку, та способу її мінімізації (наприклад, </w:t>
      </w:r>
      <w:proofErr w:type="spellStart"/>
      <w:r w:rsidRPr="00D11BBA">
        <w:rPr>
          <w:lang w:val="uk-UA"/>
        </w:rPr>
        <w:t>Adam</w:t>
      </w:r>
      <w:proofErr w:type="spellEnd"/>
      <w:r w:rsidRPr="00D11BBA">
        <w:rPr>
          <w:lang w:val="uk-UA"/>
        </w:rPr>
        <w:t>, SGD).</w:t>
      </w:r>
    </w:p>
    <w:p w14:paraId="511B9432" w14:textId="77777777" w:rsidR="00D11BBA" w:rsidRPr="00D11BBA" w:rsidRDefault="00D11BBA" w:rsidP="00D11BBA">
      <w:pPr>
        <w:numPr>
          <w:ilvl w:val="0"/>
          <w:numId w:val="48"/>
        </w:numPr>
        <w:spacing w:line="360" w:lineRule="auto"/>
        <w:jc w:val="both"/>
        <w:rPr>
          <w:lang w:val="uk-UA"/>
        </w:rPr>
      </w:pPr>
      <w:r w:rsidRPr="00D11BBA">
        <w:rPr>
          <w:lang w:val="uk-UA"/>
        </w:rPr>
        <w:t>Пряме проходження (</w:t>
      </w:r>
      <w:proofErr w:type="spellStart"/>
      <w:r w:rsidRPr="00D11BBA">
        <w:rPr>
          <w:lang w:val="uk-UA"/>
        </w:rPr>
        <w:t>forward</w:t>
      </w:r>
      <w:proofErr w:type="spellEnd"/>
      <w:r w:rsidRPr="00D11BBA">
        <w:rPr>
          <w:lang w:val="uk-UA"/>
        </w:rPr>
        <w:t xml:space="preserve"> </w:t>
      </w:r>
      <w:proofErr w:type="spellStart"/>
      <w:r w:rsidRPr="00D11BBA">
        <w:rPr>
          <w:lang w:val="uk-UA"/>
        </w:rPr>
        <w:t>pass</w:t>
      </w:r>
      <w:proofErr w:type="spellEnd"/>
      <w:r w:rsidRPr="00D11BBA">
        <w:rPr>
          <w:lang w:val="uk-UA"/>
        </w:rPr>
        <w:t>). Обчислення вихідного сигналу на основі вхідних даних.</w:t>
      </w:r>
    </w:p>
    <w:p w14:paraId="2A112931" w14:textId="77777777" w:rsidR="00D11BBA" w:rsidRPr="00D11BBA" w:rsidRDefault="00D11BBA" w:rsidP="00D11BBA">
      <w:pPr>
        <w:numPr>
          <w:ilvl w:val="0"/>
          <w:numId w:val="48"/>
        </w:numPr>
        <w:spacing w:line="360" w:lineRule="auto"/>
        <w:jc w:val="both"/>
        <w:rPr>
          <w:lang w:val="uk-UA"/>
        </w:rPr>
      </w:pPr>
      <w:r w:rsidRPr="00D11BBA">
        <w:rPr>
          <w:lang w:val="uk-UA"/>
        </w:rPr>
        <w:t>Обчислення помилки. Визначення відхилення результату від очікуваного.</w:t>
      </w:r>
    </w:p>
    <w:p w14:paraId="6F660D45" w14:textId="77777777" w:rsidR="00D11BBA" w:rsidRPr="00D11BBA" w:rsidRDefault="00D11BBA" w:rsidP="00D11BBA">
      <w:pPr>
        <w:numPr>
          <w:ilvl w:val="0"/>
          <w:numId w:val="48"/>
        </w:numPr>
        <w:spacing w:line="360" w:lineRule="auto"/>
        <w:jc w:val="both"/>
        <w:rPr>
          <w:lang w:val="uk-UA"/>
        </w:rPr>
      </w:pPr>
      <w:r w:rsidRPr="00D11BBA">
        <w:rPr>
          <w:lang w:val="uk-UA"/>
        </w:rPr>
        <w:t>Зворотне поширення помилки (</w:t>
      </w:r>
      <w:proofErr w:type="spellStart"/>
      <w:r w:rsidRPr="00D11BBA">
        <w:rPr>
          <w:lang w:val="uk-UA"/>
        </w:rPr>
        <w:t>backpropagation</w:t>
      </w:r>
      <w:proofErr w:type="spellEnd"/>
      <w:r w:rsidRPr="00D11BBA">
        <w:rPr>
          <w:lang w:val="uk-UA"/>
        </w:rPr>
        <w:t xml:space="preserve">). Розрахунок похідних функції втрат для оновлення </w:t>
      </w:r>
      <w:proofErr w:type="spellStart"/>
      <w:r w:rsidRPr="00D11BBA">
        <w:rPr>
          <w:lang w:val="uk-UA"/>
        </w:rPr>
        <w:t>вагів</w:t>
      </w:r>
      <w:proofErr w:type="spellEnd"/>
      <w:r w:rsidRPr="00D11BBA">
        <w:rPr>
          <w:lang w:val="uk-UA"/>
        </w:rPr>
        <w:t>.</w:t>
      </w:r>
    </w:p>
    <w:p w14:paraId="3918136B" w14:textId="77777777" w:rsidR="00D11BBA" w:rsidRPr="00D11BBA" w:rsidRDefault="00D11BBA" w:rsidP="00D11BBA">
      <w:pPr>
        <w:numPr>
          <w:ilvl w:val="0"/>
          <w:numId w:val="48"/>
        </w:numPr>
        <w:spacing w:line="360" w:lineRule="auto"/>
        <w:jc w:val="both"/>
        <w:rPr>
          <w:lang w:val="uk-UA"/>
        </w:rPr>
      </w:pPr>
      <w:r w:rsidRPr="00D11BBA">
        <w:rPr>
          <w:lang w:val="uk-UA"/>
        </w:rPr>
        <w:lastRenderedPageBreak/>
        <w:t xml:space="preserve">Оновлення </w:t>
      </w:r>
      <w:proofErr w:type="spellStart"/>
      <w:r w:rsidRPr="00D11BBA">
        <w:rPr>
          <w:lang w:val="uk-UA"/>
        </w:rPr>
        <w:t>вагів</w:t>
      </w:r>
      <w:proofErr w:type="spellEnd"/>
      <w:r w:rsidRPr="00D11BBA">
        <w:rPr>
          <w:lang w:val="uk-UA"/>
        </w:rPr>
        <w:t>. Застосування алгоритму оптимізації.</w:t>
      </w:r>
    </w:p>
    <w:p w14:paraId="6BADB361" w14:textId="77777777" w:rsidR="00D11BBA" w:rsidRPr="00D11BBA" w:rsidRDefault="00D11BBA" w:rsidP="00D11BBA">
      <w:pPr>
        <w:numPr>
          <w:ilvl w:val="0"/>
          <w:numId w:val="48"/>
        </w:numPr>
        <w:spacing w:line="360" w:lineRule="auto"/>
        <w:jc w:val="both"/>
        <w:rPr>
          <w:lang w:val="uk-UA"/>
        </w:rPr>
      </w:pPr>
      <w:r w:rsidRPr="00D11BBA">
        <w:rPr>
          <w:lang w:val="uk-UA"/>
        </w:rPr>
        <w:t>Багаторазове повторення. Процес виконується багаторазово (епохи) для покращення результатів.</w:t>
      </w:r>
    </w:p>
    <w:p w14:paraId="01C78355" w14:textId="77777777" w:rsidR="00D11BBA" w:rsidRPr="00D11BBA" w:rsidRDefault="00D11BBA" w:rsidP="00D11BBA">
      <w:pPr>
        <w:numPr>
          <w:ilvl w:val="0"/>
          <w:numId w:val="48"/>
        </w:numPr>
        <w:spacing w:line="360" w:lineRule="auto"/>
        <w:jc w:val="both"/>
        <w:rPr>
          <w:lang w:val="uk-UA"/>
        </w:rPr>
      </w:pPr>
      <w:proofErr w:type="spellStart"/>
      <w:r w:rsidRPr="00D11BBA">
        <w:rPr>
          <w:lang w:val="uk-UA"/>
        </w:rPr>
        <w:t>Валідація</w:t>
      </w:r>
      <w:proofErr w:type="spellEnd"/>
      <w:r w:rsidRPr="00D11BBA">
        <w:rPr>
          <w:lang w:val="uk-UA"/>
        </w:rPr>
        <w:t xml:space="preserve">. Оцінка проміжного результату на </w:t>
      </w:r>
      <w:proofErr w:type="spellStart"/>
      <w:r w:rsidRPr="00D11BBA">
        <w:rPr>
          <w:lang w:val="uk-UA"/>
        </w:rPr>
        <w:t>валідаційній</w:t>
      </w:r>
      <w:proofErr w:type="spellEnd"/>
      <w:r w:rsidRPr="00D11BBA">
        <w:rPr>
          <w:lang w:val="uk-UA"/>
        </w:rPr>
        <w:t xml:space="preserve"> вибірці для виявлення перенавчання.</w:t>
      </w:r>
    </w:p>
    <w:p w14:paraId="5E06075A" w14:textId="77777777" w:rsidR="00D11BBA" w:rsidRPr="00D11BBA" w:rsidRDefault="00D11BBA" w:rsidP="00D11BBA">
      <w:pPr>
        <w:numPr>
          <w:ilvl w:val="0"/>
          <w:numId w:val="48"/>
        </w:numPr>
        <w:spacing w:line="360" w:lineRule="auto"/>
        <w:jc w:val="both"/>
        <w:rPr>
          <w:lang w:val="uk-UA"/>
        </w:rPr>
      </w:pPr>
      <w:r w:rsidRPr="00D11BBA">
        <w:rPr>
          <w:lang w:val="uk-UA"/>
        </w:rPr>
        <w:t>Фінальна оцінка. Після завершення навчання модель перевіряється на тестовій вибірці.</w:t>
      </w:r>
    </w:p>
    <w:p w14:paraId="2854FFBC" w14:textId="77777777" w:rsidR="00D11BBA" w:rsidRPr="00D11BBA" w:rsidRDefault="00D11BBA" w:rsidP="00B61D0B">
      <w:pPr>
        <w:pStyle w:val="Heading3"/>
        <w:rPr>
          <w:lang w:val="uk-UA"/>
        </w:rPr>
      </w:pPr>
      <w:bookmarkStart w:id="77" w:name="_Toc197794494"/>
      <w:r w:rsidRPr="00D11BBA">
        <w:rPr>
          <w:lang w:val="uk-UA"/>
        </w:rPr>
        <w:t>1.3.3 Алгоритми перевірки моделі</w:t>
      </w:r>
      <w:bookmarkEnd w:id="77"/>
    </w:p>
    <w:p w14:paraId="5FE39953" w14:textId="77777777" w:rsidR="00D11BBA" w:rsidRPr="00D11BBA" w:rsidRDefault="00D11BBA" w:rsidP="00D11BBA">
      <w:pPr>
        <w:spacing w:line="360" w:lineRule="auto"/>
        <w:ind w:firstLine="360"/>
        <w:jc w:val="both"/>
        <w:rPr>
          <w:lang w:val="uk-UA"/>
        </w:rPr>
      </w:pPr>
      <w:r w:rsidRPr="00D11BBA">
        <w:rPr>
          <w:lang w:val="uk-UA"/>
        </w:rPr>
        <w:t>Оцінка ефективності моделі — завершальний етап у загальній схемі роботи з нейронною мережею. Основні етапи перевірки включають:</w:t>
      </w:r>
    </w:p>
    <w:p w14:paraId="397DF0AD" w14:textId="77777777" w:rsidR="00D11BBA" w:rsidRPr="00D11BBA" w:rsidRDefault="00D11BBA" w:rsidP="00D11BBA">
      <w:pPr>
        <w:numPr>
          <w:ilvl w:val="0"/>
          <w:numId w:val="49"/>
        </w:numPr>
        <w:spacing w:line="360" w:lineRule="auto"/>
        <w:jc w:val="both"/>
        <w:rPr>
          <w:lang w:val="uk-UA"/>
        </w:rPr>
      </w:pPr>
      <w:r w:rsidRPr="00D11BBA">
        <w:rPr>
          <w:lang w:val="uk-UA"/>
        </w:rPr>
        <w:t>Формування тестової вибірки. Створюється до початку навчання для забезпечення об'єктивності.</w:t>
      </w:r>
    </w:p>
    <w:p w14:paraId="2F86E96D" w14:textId="77777777" w:rsidR="00D11BBA" w:rsidRPr="00D11BBA" w:rsidRDefault="00D11BBA" w:rsidP="00D11BBA">
      <w:pPr>
        <w:numPr>
          <w:ilvl w:val="0"/>
          <w:numId w:val="49"/>
        </w:numPr>
        <w:spacing w:line="360" w:lineRule="auto"/>
        <w:jc w:val="both"/>
        <w:rPr>
          <w:lang w:val="uk-UA"/>
        </w:rPr>
      </w:pPr>
      <w:r w:rsidRPr="00D11BBA">
        <w:rPr>
          <w:lang w:val="uk-UA"/>
        </w:rPr>
        <w:t>Завантаження навченої моделі. Модель, збережена після навчання, використовується без повторної оптимізації.</w:t>
      </w:r>
    </w:p>
    <w:p w14:paraId="65B5C67F" w14:textId="77777777" w:rsidR="00D11BBA" w:rsidRPr="00D11BBA" w:rsidRDefault="00D11BBA" w:rsidP="00D11BBA">
      <w:pPr>
        <w:numPr>
          <w:ilvl w:val="0"/>
          <w:numId w:val="49"/>
        </w:numPr>
        <w:spacing w:line="360" w:lineRule="auto"/>
        <w:jc w:val="both"/>
        <w:rPr>
          <w:lang w:val="uk-UA"/>
        </w:rPr>
      </w:pPr>
      <w:r w:rsidRPr="00D11BBA">
        <w:rPr>
          <w:lang w:val="uk-UA"/>
        </w:rPr>
        <w:t>Генерація передбачень. На основі вхідних даних модель генерує результати.</w:t>
      </w:r>
    </w:p>
    <w:p w14:paraId="098CF66B" w14:textId="77777777" w:rsidR="00D11BBA" w:rsidRPr="00D11BBA" w:rsidRDefault="00D11BBA" w:rsidP="00D11BBA">
      <w:pPr>
        <w:numPr>
          <w:ilvl w:val="0"/>
          <w:numId w:val="49"/>
        </w:numPr>
        <w:spacing w:line="360" w:lineRule="auto"/>
        <w:jc w:val="both"/>
        <w:rPr>
          <w:lang w:val="uk-UA"/>
        </w:rPr>
      </w:pPr>
      <w:r w:rsidRPr="00D11BBA">
        <w:rPr>
          <w:lang w:val="uk-UA"/>
        </w:rPr>
        <w:t>Порівняння з еталонними значеннями. Дає змогу оцінити точність.</w:t>
      </w:r>
    </w:p>
    <w:p w14:paraId="7FD61925" w14:textId="77777777" w:rsidR="00D11BBA" w:rsidRPr="00D11BBA" w:rsidRDefault="00D11BBA" w:rsidP="00D11BBA">
      <w:pPr>
        <w:numPr>
          <w:ilvl w:val="0"/>
          <w:numId w:val="49"/>
        </w:numPr>
        <w:spacing w:line="360" w:lineRule="auto"/>
        <w:jc w:val="both"/>
        <w:rPr>
          <w:lang w:val="uk-UA"/>
        </w:rPr>
      </w:pPr>
      <w:r w:rsidRPr="00D11BBA">
        <w:rPr>
          <w:lang w:val="uk-UA"/>
        </w:rPr>
        <w:t>Обчислення метрик. Наприклад, точність, повнота, F1-міра — залежно від типу задачі.</w:t>
      </w:r>
    </w:p>
    <w:p w14:paraId="538F9C12" w14:textId="77777777" w:rsidR="00D11BBA" w:rsidRPr="00D11BBA" w:rsidRDefault="00D11BBA" w:rsidP="00D11BBA">
      <w:pPr>
        <w:numPr>
          <w:ilvl w:val="0"/>
          <w:numId w:val="49"/>
        </w:numPr>
        <w:spacing w:line="360" w:lineRule="auto"/>
        <w:jc w:val="both"/>
        <w:rPr>
          <w:lang w:val="uk-UA"/>
        </w:rPr>
      </w:pPr>
      <w:r w:rsidRPr="00D11BBA">
        <w:rPr>
          <w:lang w:val="uk-UA"/>
        </w:rPr>
        <w:t>Аналіз результатів. У разі незадовільної точності можливий перегляд підходу до навчання або структури мережі.</w:t>
      </w:r>
    </w:p>
    <w:p w14:paraId="476353A7" w14:textId="77777777" w:rsidR="00D11BBA" w:rsidRPr="00D11BBA" w:rsidRDefault="00D11BBA" w:rsidP="00B61D0B">
      <w:pPr>
        <w:pStyle w:val="Heading2"/>
        <w:rPr>
          <w:lang w:val="uk-UA"/>
        </w:rPr>
        <w:pPrChange w:id="78" w:author="Ярмола Юрій Юрійович" w:date="2025-05-06T13:27:00Z">
          <w:pPr>
            <w:pStyle w:val="Heading2"/>
          </w:pPr>
        </w:pPrChange>
      </w:pPr>
      <w:bookmarkStart w:id="79" w:name="_Toc197466798"/>
      <w:bookmarkStart w:id="80" w:name="_Toc197794495"/>
      <w:r w:rsidRPr="00D11BBA">
        <w:rPr>
          <w:lang w:val="uk-UA"/>
        </w:rPr>
        <w:t>1.4</w:t>
      </w:r>
      <w:del w:id="81" w:author="Ярмола Юрій Юрійович" w:date="2025-05-06T13:28:00Z">
        <w:r w:rsidRPr="00D11BBA" w:rsidDel="00E85FA7">
          <w:rPr>
            <w:lang w:val="uk-UA"/>
          </w:rPr>
          <w:delText>6</w:delText>
        </w:r>
      </w:del>
      <w:r w:rsidRPr="00D11BBA">
        <w:rPr>
          <w:lang w:val="uk-UA"/>
        </w:rPr>
        <w:t xml:space="preserve"> Основні режими функціонування платформи</w:t>
      </w:r>
      <w:bookmarkEnd w:id="79"/>
      <w:bookmarkEnd w:id="80"/>
    </w:p>
    <w:p w14:paraId="488D03D6" w14:textId="77777777" w:rsidR="00D11BBA" w:rsidRPr="00D11BBA" w:rsidRDefault="00D11BBA" w:rsidP="00D11BBA">
      <w:pPr>
        <w:spacing w:after="160" w:line="360" w:lineRule="auto"/>
        <w:jc w:val="both"/>
        <w:rPr>
          <w:lang w:val="uk-UA"/>
        </w:rPr>
        <w:pPrChange w:id="82" w:author="Ярмола Юрій Юрійович" w:date="2025-05-06T13:27:00Z">
          <w:pPr>
            <w:spacing w:after="160" w:line="259" w:lineRule="auto"/>
          </w:pPr>
        </w:pPrChange>
      </w:pPr>
      <w:r w:rsidRPr="00D11BBA">
        <w:rPr>
          <w:lang w:val="uk-UA"/>
        </w:rPr>
        <w:tab/>
        <w:t>Розроблена платформа функціонує в кількох основних режимах, що забезпечують її повноцінну роботу та взаємодію з користувачем. Кожен режим виконує окрему функціональну задачу, спрямовану на ефективне використання моделі штучного інтелекту. Основні режими функціонування включають:</w:t>
      </w:r>
    </w:p>
    <w:p w14:paraId="64D8FE3C" w14:textId="77777777" w:rsidR="00D11BBA" w:rsidRPr="00D11BBA" w:rsidRDefault="00D11BBA" w:rsidP="00D11BBA">
      <w:pPr>
        <w:numPr>
          <w:ilvl w:val="0"/>
          <w:numId w:val="37"/>
        </w:numPr>
        <w:spacing w:after="160" w:line="360" w:lineRule="auto"/>
        <w:jc w:val="both"/>
        <w:rPr>
          <w:lang w:val="uk-UA"/>
        </w:rPr>
        <w:pPrChange w:id="83" w:author="Ярмола Юрій Юрійович" w:date="2025-05-06T13:27:00Z">
          <w:pPr>
            <w:numPr>
              <w:numId w:val="30"/>
            </w:numPr>
            <w:tabs>
              <w:tab w:val="num" w:pos="720"/>
            </w:tabs>
            <w:spacing w:after="160" w:line="259" w:lineRule="auto"/>
            <w:ind w:left="720" w:hanging="360"/>
          </w:pPr>
        </w:pPrChange>
      </w:pPr>
      <w:r w:rsidRPr="00D11BBA">
        <w:rPr>
          <w:lang w:val="uk-UA"/>
        </w:rPr>
        <w:t xml:space="preserve">Створення та оновлення </w:t>
      </w:r>
      <w:proofErr w:type="spellStart"/>
      <w:r w:rsidRPr="00D11BBA">
        <w:rPr>
          <w:lang w:val="uk-UA"/>
        </w:rPr>
        <w:t>датасету</w:t>
      </w:r>
      <w:proofErr w:type="spellEnd"/>
      <w:r w:rsidRPr="00D11BBA">
        <w:rPr>
          <w:lang w:val="uk-UA"/>
        </w:rPr>
        <w:t xml:space="preserve"> - у цьому режимі здійснюється збір, аналіз та попередня обробка даних. Користувач може завантажити нові приклади, а система автоматично проводить очищення, анотацію та структурування даних для подальшого навчання моделі.</w:t>
      </w:r>
    </w:p>
    <w:p w14:paraId="739E274C" w14:textId="77777777" w:rsidR="00D11BBA" w:rsidRPr="00D11BBA" w:rsidRDefault="00D11BBA" w:rsidP="00D11BBA">
      <w:pPr>
        <w:numPr>
          <w:ilvl w:val="0"/>
          <w:numId w:val="37"/>
        </w:numPr>
        <w:spacing w:after="160" w:line="360" w:lineRule="auto"/>
        <w:jc w:val="both"/>
        <w:rPr>
          <w:lang w:val="uk-UA"/>
        </w:rPr>
        <w:pPrChange w:id="84" w:author="Ярмола Юрій Юрійович" w:date="2025-05-06T13:27:00Z">
          <w:pPr>
            <w:numPr>
              <w:numId w:val="30"/>
            </w:numPr>
            <w:tabs>
              <w:tab w:val="num" w:pos="720"/>
            </w:tabs>
            <w:spacing w:after="160" w:line="259" w:lineRule="auto"/>
            <w:ind w:left="720" w:hanging="360"/>
          </w:pPr>
        </w:pPrChange>
      </w:pPr>
      <w:r w:rsidRPr="00D11BBA">
        <w:rPr>
          <w:lang w:val="uk-UA"/>
        </w:rPr>
        <w:lastRenderedPageBreak/>
        <w:t xml:space="preserve">Навчання моделі - платформа дозволяє запускати процес навчання моделі на підготовленому </w:t>
      </w:r>
      <w:proofErr w:type="spellStart"/>
      <w:r w:rsidRPr="00D11BBA">
        <w:rPr>
          <w:lang w:val="uk-UA"/>
        </w:rPr>
        <w:t>датасеті</w:t>
      </w:r>
      <w:proofErr w:type="spellEnd"/>
      <w:r w:rsidRPr="00D11BBA">
        <w:rPr>
          <w:lang w:val="uk-UA"/>
        </w:rPr>
        <w:t xml:space="preserve">. У цьому режимі виконується побудова нейронної мережі, оптимізація ваг, налаштування </w:t>
      </w:r>
      <w:proofErr w:type="spellStart"/>
      <w:r w:rsidRPr="00D11BBA">
        <w:rPr>
          <w:lang w:val="uk-UA"/>
        </w:rPr>
        <w:t>гіперпараметрів</w:t>
      </w:r>
      <w:proofErr w:type="spellEnd"/>
      <w:r w:rsidRPr="00D11BBA">
        <w:rPr>
          <w:lang w:val="uk-UA"/>
        </w:rPr>
        <w:t xml:space="preserve"> та збереження навченої моделі у відповідному форматі.</w:t>
      </w:r>
    </w:p>
    <w:p w14:paraId="15569735" w14:textId="77777777" w:rsidR="00D11BBA" w:rsidRPr="00D11BBA" w:rsidRDefault="00D11BBA" w:rsidP="00D11BBA">
      <w:pPr>
        <w:numPr>
          <w:ilvl w:val="0"/>
          <w:numId w:val="37"/>
        </w:numPr>
        <w:spacing w:after="160" w:line="360" w:lineRule="auto"/>
        <w:jc w:val="both"/>
        <w:rPr>
          <w:lang w:val="uk-UA"/>
        </w:rPr>
        <w:pPrChange w:id="85" w:author="Ярмола Юрій Юрійович" w:date="2025-05-06T13:27:00Z">
          <w:pPr>
            <w:numPr>
              <w:numId w:val="30"/>
            </w:numPr>
            <w:tabs>
              <w:tab w:val="num" w:pos="720"/>
            </w:tabs>
            <w:spacing w:after="160" w:line="259" w:lineRule="auto"/>
            <w:ind w:left="720" w:hanging="360"/>
          </w:pPr>
        </w:pPrChange>
      </w:pPr>
      <w:r w:rsidRPr="00D11BBA">
        <w:rPr>
          <w:lang w:val="uk-UA"/>
        </w:rPr>
        <w:t>Перевірка точності - цей режим призначений для оцінювання якості побудованої моделі на тестовому наборі даних. За його допомогою користувач може переглянути метрики ефективності та зробити висновки щодо необхідності покращення моделі.</w:t>
      </w:r>
    </w:p>
    <w:p w14:paraId="35F384D3" w14:textId="77777777" w:rsidR="00D11BBA" w:rsidRPr="00D11BBA" w:rsidRDefault="00D11BBA" w:rsidP="00D11BBA">
      <w:pPr>
        <w:numPr>
          <w:ilvl w:val="0"/>
          <w:numId w:val="37"/>
        </w:numPr>
        <w:spacing w:after="160" w:line="360" w:lineRule="auto"/>
        <w:jc w:val="both"/>
        <w:rPr>
          <w:lang w:val="uk-UA"/>
        </w:rPr>
        <w:pPrChange w:id="86" w:author="Ярмола Юрій Юрійович" w:date="2025-05-06T13:27:00Z">
          <w:pPr>
            <w:numPr>
              <w:numId w:val="30"/>
            </w:numPr>
            <w:tabs>
              <w:tab w:val="num" w:pos="720"/>
            </w:tabs>
            <w:spacing w:after="160" w:line="259" w:lineRule="auto"/>
            <w:ind w:left="720" w:hanging="360"/>
          </w:pPr>
        </w:pPrChange>
      </w:pPr>
      <w:r w:rsidRPr="00D11BBA">
        <w:rPr>
          <w:lang w:val="uk-UA"/>
        </w:rPr>
        <w:t>Прогнозування (</w:t>
      </w:r>
      <w:proofErr w:type="spellStart"/>
      <w:r w:rsidRPr="00D11BBA">
        <w:rPr>
          <w:lang w:val="uk-UA"/>
        </w:rPr>
        <w:t>інференсу</w:t>
      </w:r>
      <w:proofErr w:type="spellEnd"/>
      <w:r w:rsidRPr="00D11BBA">
        <w:rPr>
          <w:lang w:val="uk-UA"/>
        </w:rPr>
        <w:t>) - після успішного навчання модель використовується для передбачення результатів на нових, раніше невідомих даних. Це є основна практична функція платформи, яка забезпечує користувача готовими результатами аналізу або класифікації.</w:t>
      </w:r>
    </w:p>
    <w:p w14:paraId="5A3B71CF" w14:textId="77777777" w:rsidR="00D11BBA" w:rsidRPr="00D11BBA" w:rsidRDefault="00D11BBA" w:rsidP="00D11BBA">
      <w:pPr>
        <w:numPr>
          <w:ilvl w:val="0"/>
          <w:numId w:val="37"/>
        </w:numPr>
        <w:spacing w:after="160" w:line="360" w:lineRule="auto"/>
        <w:jc w:val="both"/>
        <w:rPr>
          <w:lang w:val="uk-UA"/>
        </w:rPr>
        <w:pPrChange w:id="87" w:author="Ярмола Юрій Юрійович" w:date="2025-05-06T13:27:00Z">
          <w:pPr>
            <w:numPr>
              <w:numId w:val="30"/>
            </w:numPr>
            <w:tabs>
              <w:tab w:val="num" w:pos="720"/>
            </w:tabs>
            <w:spacing w:after="160" w:line="259" w:lineRule="auto"/>
            <w:ind w:left="720" w:hanging="360"/>
          </w:pPr>
        </w:pPrChange>
      </w:pPr>
      <w:r w:rsidRPr="00D11BBA">
        <w:rPr>
          <w:lang w:val="uk-UA"/>
        </w:rPr>
        <w:t>Візуалізація - для зручності користувача платформа пропонує візуальні засоби відображення результатів роботи моделі: графіки, таблиці, приклади передбачень, а також звіти щодо точності та якості моделі.</w:t>
      </w:r>
    </w:p>
    <w:p w14:paraId="358A0644" w14:textId="77777777" w:rsidR="00D11BBA" w:rsidRPr="00D11BBA" w:rsidRDefault="00D11BBA" w:rsidP="00D11BBA">
      <w:pPr>
        <w:spacing w:after="160" w:line="360" w:lineRule="auto"/>
        <w:ind w:firstLine="360"/>
        <w:jc w:val="both"/>
        <w:rPr>
          <w:lang w:val="uk-UA"/>
        </w:rPr>
      </w:pPr>
      <w:r w:rsidRPr="00D11BBA">
        <w:rPr>
          <w:lang w:val="uk-UA"/>
        </w:rPr>
        <w:t>Кожен з режимів є частиною загальної архітектури системи та може запускатися окремо або в складі автоматизованого робочого циклу.</w:t>
      </w:r>
    </w:p>
    <w:p w14:paraId="0B1F200B" w14:textId="77777777" w:rsidR="00D11BBA" w:rsidRPr="00D11BBA" w:rsidRDefault="00D11BBA" w:rsidP="00D11BBA">
      <w:pPr>
        <w:spacing w:after="160" w:line="360" w:lineRule="auto"/>
        <w:ind w:firstLine="360"/>
        <w:jc w:val="both"/>
        <w:rPr>
          <w:lang w:val="uk-UA"/>
        </w:rPr>
      </w:pPr>
    </w:p>
    <w:p w14:paraId="441D0875" w14:textId="77777777" w:rsidR="00D11BBA" w:rsidRPr="00D11BBA" w:rsidRDefault="00D11BBA" w:rsidP="00B61D0B">
      <w:pPr>
        <w:pStyle w:val="Heading2"/>
        <w:rPr>
          <w:lang w:val="uk-UA"/>
        </w:rPr>
        <w:pPrChange w:id="88" w:author="Ярмола Юрій Юрійович" w:date="2025-05-06T13:27:00Z">
          <w:pPr>
            <w:pStyle w:val="Heading2"/>
          </w:pPr>
        </w:pPrChange>
      </w:pPr>
      <w:bookmarkStart w:id="89" w:name="_Toc197466799"/>
      <w:bookmarkStart w:id="90" w:name="_Toc197794496"/>
      <w:r w:rsidRPr="00D11BBA">
        <w:rPr>
          <w:lang w:val="uk-UA"/>
        </w:rPr>
        <w:t>Висновки до розділу 1</w:t>
      </w:r>
      <w:bookmarkEnd w:id="89"/>
      <w:bookmarkEnd w:id="90"/>
    </w:p>
    <w:p w14:paraId="28DA4EC4" w14:textId="77777777" w:rsidR="00D11BBA" w:rsidRPr="00D11BBA" w:rsidRDefault="00D11BBA" w:rsidP="00D11BBA">
      <w:pPr>
        <w:spacing w:after="160" w:line="360" w:lineRule="auto"/>
        <w:ind w:firstLine="708"/>
        <w:jc w:val="both"/>
        <w:rPr>
          <w:lang w:val="uk-UA"/>
        </w:rPr>
        <w:pPrChange w:id="91" w:author="Ярмола Юрій Юрійович" w:date="2025-05-06T13:27:00Z">
          <w:pPr>
            <w:spacing w:after="160" w:line="259" w:lineRule="auto"/>
            <w:ind w:firstLine="708"/>
          </w:pPr>
        </w:pPrChange>
      </w:pPr>
      <w:r w:rsidRPr="00D11BBA">
        <w:rPr>
          <w:lang w:val="uk-UA"/>
        </w:rPr>
        <w:t>У першому розділі було розглянуто основні теоретичні аспекти, пов’язані з побудовою інтелектуальної системи на основі штучного інтелекту. Визначено мету та завдання розробки, сформульовано вимоги до функціонування платформи, а також обґрунтовано вибір інструментів і технологій для реалізації.</w:t>
      </w:r>
    </w:p>
    <w:p w14:paraId="5A0C7C02" w14:textId="77777777" w:rsidR="00D11BBA" w:rsidRPr="00D11BBA" w:rsidRDefault="00D11BBA" w:rsidP="00D11BBA">
      <w:pPr>
        <w:spacing w:after="160" w:line="360" w:lineRule="auto"/>
        <w:ind w:firstLine="708"/>
        <w:jc w:val="both"/>
        <w:rPr>
          <w:lang w:val="uk-UA"/>
        </w:rPr>
        <w:pPrChange w:id="92" w:author="Ярмола Юрій Юрійович" w:date="2025-05-06T13:27:00Z">
          <w:pPr>
            <w:spacing w:after="160" w:line="259" w:lineRule="auto"/>
            <w:ind w:firstLine="708"/>
          </w:pPr>
        </w:pPrChange>
      </w:pPr>
      <w:r w:rsidRPr="00D11BBA">
        <w:rPr>
          <w:lang w:val="uk-UA"/>
        </w:rPr>
        <w:t xml:space="preserve">Було детально описано алгоритм створення навчального </w:t>
      </w:r>
      <w:proofErr w:type="spellStart"/>
      <w:r w:rsidRPr="00D11BBA">
        <w:rPr>
          <w:lang w:val="uk-UA"/>
        </w:rPr>
        <w:t>датасету</w:t>
      </w:r>
      <w:proofErr w:type="spellEnd"/>
      <w:r w:rsidRPr="00D11BBA">
        <w:rPr>
          <w:lang w:val="uk-UA"/>
        </w:rPr>
        <w:t>, навчання моделі та її перевірки на відповідних даних. Також наведено основні режими роботи платформи, які забезпечують повний цикл функціонування: від збору даних до отримання передбачень та аналізу результатів.</w:t>
      </w:r>
    </w:p>
    <w:p w14:paraId="2BFE4B85" w14:textId="77777777" w:rsidR="00D11BBA" w:rsidRPr="00D11BBA" w:rsidRDefault="00D11BBA" w:rsidP="00D11BBA">
      <w:pPr>
        <w:spacing w:after="160" w:line="360" w:lineRule="auto"/>
        <w:ind w:firstLine="708"/>
        <w:jc w:val="both"/>
        <w:rPr>
          <w:lang w:val="uk-UA"/>
        </w:rPr>
        <w:pPrChange w:id="93" w:author="Ярмола Юрій Юрійович" w:date="2025-05-06T13:27:00Z">
          <w:pPr>
            <w:spacing w:after="160" w:line="259" w:lineRule="auto"/>
            <w:ind w:firstLine="708"/>
          </w:pPr>
        </w:pPrChange>
      </w:pPr>
      <w:r w:rsidRPr="00D11BBA">
        <w:rPr>
          <w:lang w:val="uk-UA"/>
        </w:rPr>
        <w:lastRenderedPageBreak/>
        <w:t>Проведений аналіз дає підґрунтя для переходу до практичної реалізації системи, що буде розглянуто у наступних розділах.</w:t>
      </w:r>
    </w:p>
    <w:p w14:paraId="55A3EB48" w14:textId="77777777" w:rsidR="00D11BBA" w:rsidRPr="00D11BBA" w:rsidRDefault="00D11BBA" w:rsidP="00D11BBA">
      <w:pPr>
        <w:spacing w:after="160" w:line="360" w:lineRule="auto"/>
        <w:jc w:val="both"/>
        <w:rPr>
          <w:lang w:val="uk-UA"/>
        </w:rPr>
        <w:pPrChange w:id="94" w:author="Ярмола Юрій Юрійович" w:date="2025-05-06T13:27:00Z">
          <w:pPr>
            <w:spacing w:after="160" w:line="259" w:lineRule="auto"/>
          </w:pPr>
        </w:pPrChange>
      </w:pPr>
      <w:r w:rsidRPr="00D11BBA">
        <w:rPr>
          <w:lang w:val="uk-UA"/>
        </w:rPr>
        <w:br w:type="page"/>
      </w:r>
    </w:p>
    <w:p w14:paraId="0C860B51" w14:textId="77777777" w:rsidR="00D11BBA" w:rsidRPr="00D11BBA" w:rsidRDefault="00D11BBA" w:rsidP="00B61D0B">
      <w:pPr>
        <w:pStyle w:val="Heading1"/>
        <w:rPr>
          <w:lang w:val="uk-UA"/>
        </w:rPr>
        <w:pPrChange w:id="95" w:author="Ярмола Юрій Юрійович" w:date="2025-05-06T13:27:00Z">
          <w:pPr>
            <w:pStyle w:val="Heading1"/>
          </w:pPr>
        </w:pPrChange>
      </w:pPr>
      <w:bookmarkStart w:id="96" w:name="_Toc197466800"/>
      <w:bookmarkStart w:id="97" w:name="_Toc197794497"/>
      <w:r w:rsidRPr="00D11BBA">
        <w:rPr>
          <w:lang w:val="uk-UA"/>
        </w:rPr>
        <w:lastRenderedPageBreak/>
        <w:t>Розділ 2. ВИБІР ТА ОБГРУНТУВАННЯ ЗАСОБІВ ДЛЯ РЕАЛІЗАЦІЇ</w:t>
      </w:r>
      <w:bookmarkEnd w:id="96"/>
      <w:bookmarkEnd w:id="97"/>
    </w:p>
    <w:p w14:paraId="0D6CD3F5" w14:textId="77777777" w:rsidR="00D11BBA" w:rsidRPr="00D11BBA" w:rsidRDefault="00D11BBA" w:rsidP="00D11BBA">
      <w:pPr>
        <w:spacing w:line="360" w:lineRule="auto"/>
        <w:jc w:val="both"/>
        <w:rPr>
          <w:lang w:val="uk-UA"/>
        </w:rPr>
        <w:pPrChange w:id="98" w:author="Ярмола Юрій Юрійович" w:date="2025-05-06T13:27:00Z">
          <w:pPr/>
        </w:pPrChange>
      </w:pPr>
    </w:p>
    <w:p w14:paraId="230C13F4" w14:textId="77777777" w:rsidR="00D11BBA" w:rsidRPr="00D11BBA" w:rsidRDefault="00D11BBA" w:rsidP="00D11BBA">
      <w:pPr>
        <w:spacing w:line="360" w:lineRule="auto"/>
        <w:jc w:val="both"/>
        <w:rPr>
          <w:lang w:val="uk-UA"/>
        </w:rPr>
        <w:pPrChange w:id="99" w:author="Ярмола Юрій Юрійович" w:date="2025-05-06T13:27:00Z">
          <w:pPr/>
        </w:pPrChange>
      </w:pPr>
      <w:r w:rsidRPr="00D11BBA">
        <w:rPr>
          <w:lang w:val="uk-UA"/>
        </w:rPr>
        <w:tab/>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21664917" w14:textId="77777777" w:rsidR="00D11BBA" w:rsidRPr="00D11BBA" w:rsidRDefault="00D11BBA" w:rsidP="00D11BBA">
      <w:pPr>
        <w:spacing w:line="360" w:lineRule="auto"/>
        <w:jc w:val="both"/>
        <w:rPr>
          <w:lang w:val="uk-UA"/>
        </w:rPr>
        <w:pPrChange w:id="100" w:author="Ярмола Юрій Юрійович" w:date="2025-05-06T13:27:00Z">
          <w:pPr/>
        </w:pPrChange>
      </w:pPr>
    </w:p>
    <w:p w14:paraId="6C0EBBD6" w14:textId="77777777" w:rsidR="00D11BBA" w:rsidRPr="00D11BBA" w:rsidRDefault="00D11BBA" w:rsidP="00B61D0B">
      <w:pPr>
        <w:pStyle w:val="Heading2"/>
        <w:rPr>
          <w:lang w:val="uk-UA"/>
        </w:rPr>
        <w:pPrChange w:id="101" w:author="Ярмола Юрій Юрійович" w:date="2025-05-06T13:27:00Z">
          <w:pPr>
            <w:pStyle w:val="Heading2"/>
          </w:pPr>
        </w:pPrChange>
      </w:pPr>
      <w:bookmarkStart w:id="102" w:name="_Toc197466801"/>
      <w:bookmarkStart w:id="103" w:name="_Toc197794498"/>
      <w:r w:rsidRPr="00D11BBA">
        <w:rPr>
          <w:lang w:val="uk-UA"/>
        </w:rPr>
        <w:t>2.1. Аналіз задачі та вимог до програмної реалізації</w:t>
      </w:r>
      <w:bookmarkEnd w:id="102"/>
      <w:bookmarkEnd w:id="103"/>
    </w:p>
    <w:p w14:paraId="0C4901B2" w14:textId="77777777" w:rsidR="00D11BBA" w:rsidRPr="00D11BBA" w:rsidRDefault="00D11BBA" w:rsidP="00D11BBA">
      <w:pPr>
        <w:spacing w:line="360" w:lineRule="auto"/>
        <w:ind w:firstLine="708"/>
        <w:jc w:val="both"/>
        <w:rPr>
          <w:lang w:val="uk-UA"/>
        </w:rPr>
        <w:pPrChange w:id="104" w:author="Ярмола Юрій Юрійович" w:date="2025-05-06T13:27:00Z">
          <w:pPr>
            <w:ind w:firstLine="708"/>
          </w:pPr>
        </w:pPrChange>
      </w:pPr>
      <w:r w:rsidRPr="00D11BBA">
        <w:rPr>
          <w:lang w:val="uk-UA"/>
        </w:rPr>
        <w:t xml:space="preserve">У межах програмної платформи основною метою є розробка навчальної системи, здатної автоматизовано формувати анотований </w:t>
      </w:r>
      <w:proofErr w:type="spellStart"/>
      <w:r w:rsidRPr="00D11BBA">
        <w:rPr>
          <w:lang w:val="uk-UA"/>
        </w:rPr>
        <w:t>датасет</w:t>
      </w:r>
      <w:proofErr w:type="spellEnd"/>
      <w:r w:rsidRPr="00D11BBA">
        <w:rPr>
          <w:lang w:val="uk-UA"/>
        </w:rPr>
        <w:t xml:space="preserve">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Pr="00D11BBA">
        <w:rPr>
          <w:lang w:val="uk-UA"/>
        </w:rPr>
        <w:tab/>
      </w:r>
    </w:p>
    <w:p w14:paraId="67D2D45E" w14:textId="77777777" w:rsidR="00D11BBA" w:rsidRPr="00D11BBA" w:rsidRDefault="00D11BBA" w:rsidP="00D11BBA">
      <w:pPr>
        <w:spacing w:line="360" w:lineRule="auto"/>
        <w:jc w:val="both"/>
        <w:rPr>
          <w:lang w:val="uk-UA"/>
        </w:rPr>
        <w:pPrChange w:id="105" w:author="Ярмола Юрій Юрійович" w:date="2025-05-06T13:27:00Z">
          <w:pPr/>
        </w:pPrChange>
      </w:pPr>
    </w:p>
    <w:p w14:paraId="1E29F7A9" w14:textId="77777777" w:rsidR="00D11BBA" w:rsidRPr="00D11BBA" w:rsidRDefault="00D11BBA" w:rsidP="00B61D0B">
      <w:pPr>
        <w:pStyle w:val="Heading3"/>
        <w:rPr>
          <w:lang w:val="uk-UA"/>
        </w:rPr>
        <w:pPrChange w:id="106" w:author="Ярмола Юрій Юрійович" w:date="2025-05-06T13:28:00Z">
          <w:pPr>
            <w:pStyle w:val="Heading2"/>
          </w:pPr>
        </w:pPrChange>
      </w:pPr>
      <w:bookmarkStart w:id="107" w:name="_Toc197466802"/>
      <w:bookmarkStart w:id="108" w:name="_Toc197794499"/>
      <w:r w:rsidRPr="00D11BBA">
        <w:rPr>
          <w:lang w:val="uk-UA"/>
        </w:rPr>
        <w:t>2.1.1 Функціональні вимоги</w:t>
      </w:r>
      <w:bookmarkEnd w:id="107"/>
      <w:bookmarkEnd w:id="108"/>
    </w:p>
    <w:p w14:paraId="4B0EDC3F" w14:textId="77777777" w:rsidR="00D11BBA" w:rsidRPr="00D11BBA" w:rsidRDefault="00D11BBA" w:rsidP="00D11BBA">
      <w:pPr>
        <w:spacing w:line="360" w:lineRule="auto"/>
        <w:jc w:val="both"/>
        <w:rPr>
          <w:lang w:val="uk-UA"/>
        </w:rPr>
        <w:pPrChange w:id="109" w:author="Ярмола Юрій Юрійович" w:date="2025-05-06T13:27:00Z">
          <w:pPr/>
        </w:pPrChange>
      </w:pPr>
      <w:r w:rsidRPr="00D11BBA">
        <w:rPr>
          <w:lang w:val="uk-UA"/>
        </w:rPr>
        <w:t>До основних функціональних можливостей системи належать:</w:t>
      </w:r>
    </w:p>
    <w:p w14:paraId="14242C2A" w14:textId="77777777" w:rsidR="00D11BBA" w:rsidRPr="00D11BBA" w:rsidRDefault="00D11BBA" w:rsidP="00D11BBA">
      <w:pPr>
        <w:numPr>
          <w:ilvl w:val="0"/>
          <w:numId w:val="38"/>
        </w:numPr>
        <w:spacing w:line="360" w:lineRule="auto"/>
        <w:jc w:val="both"/>
        <w:rPr>
          <w:lang w:val="uk-UA"/>
        </w:rPr>
        <w:pPrChange w:id="110" w:author="Ярмола Юрій Юрійович" w:date="2025-05-06T13:27:00Z">
          <w:pPr>
            <w:numPr>
              <w:numId w:val="38"/>
            </w:numPr>
            <w:tabs>
              <w:tab w:val="num" w:pos="720"/>
            </w:tabs>
            <w:ind w:left="720" w:hanging="360"/>
          </w:pPr>
        </w:pPrChange>
      </w:pPr>
      <w:r w:rsidRPr="00D11BBA">
        <w:rPr>
          <w:b/>
          <w:bCs/>
          <w:lang w:val="uk-UA"/>
        </w:rPr>
        <w:t xml:space="preserve">Автоматизоване створення </w:t>
      </w:r>
      <w:proofErr w:type="spellStart"/>
      <w:r w:rsidRPr="00D11BBA">
        <w:rPr>
          <w:b/>
          <w:bCs/>
          <w:lang w:val="uk-UA"/>
        </w:rPr>
        <w:t>датасету</w:t>
      </w:r>
      <w:proofErr w:type="spellEnd"/>
      <w:r w:rsidRPr="00D11BBA">
        <w:rPr>
          <w:lang w:val="uk-UA"/>
        </w:rPr>
        <w:t xml:space="preserve"> — система повинна забезпечити формування вибірки зображень із відповідною структурою (у форматі папок з анотаціями), що підтримується більшістю фреймворків глибокого навчання.</w:t>
      </w:r>
    </w:p>
    <w:p w14:paraId="4ABF017A" w14:textId="77777777" w:rsidR="00D11BBA" w:rsidRPr="00D11BBA" w:rsidRDefault="00D11BBA" w:rsidP="00D11BBA">
      <w:pPr>
        <w:numPr>
          <w:ilvl w:val="0"/>
          <w:numId w:val="38"/>
        </w:numPr>
        <w:spacing w:line="360" w:lineRule="auto"/>
        <w:jc w:val="both"/>
        <w:rPr>
          <w:lang w:val="uk-UA"/>
        </w:rPr>
        <w:pPrChange w:id="111" w:author="Ярмола Юрій Юрійович" w:date="2025-05-06T13:27:00Z">
          <w:pPr>
            <w:numPr>
              <w:numId w:val="38"/>
            </w:numPr>
            <w:tabs>
              <w:tab w:val="num" w:pos="720"/>
            </w:tabs>
            <w:ind w:left="720" w:hanging="360"/>
          </w:pPr>
        </w:pPrChange>
      </w:pPr>
      <w:r w:rsidRPr="00D11BBA">
        <w:rPr>
          <w:b/>
          <w:bCs/>
          <w:lang w:val="uk-UA"/>
        </w:rPr>
        <w:t xml:space="preserve">Підтримка популярних типів відео </w:t>
      </w:r>
      <w:r w:rsidRPr="00D11BBA">
        <w:rPr>
          <w:lang w:val="uk-UA"/>
        </w:rPr>
        <w:t xml:space="preserve">– реалізувати підтримку популярних типів відео таких як mp4, </w:t>
      </w:r>
      <w:proofErr w:type="spellStart"/>
      <w:r w:rsidRPr="00D11BBA">
        <w:rPr>
          <w:lang w:val="uk-UA"/>
        </w:rPr>
        <w:t>avi</w:t>
      </w:r>
      <w:proofErr w:type="spellEnd"/>
      <w:r w:rsidRPr="00D11BBA">
        <w:rPr>
          <w:lang w:val="uk-UA"/>
        </w:rPr>
        <w:t xml:space="preserve">, </w:t>
      </w:r>
      <w:proofErr w:type="spellStart"/>
      <w:r w:rsidRPr="00D11BBA">
        <w:rPr>
          <w:lang w:val="uk-UA"/>
        </w:rPr>
        <w:t>mov</w:t>
      </w:r>
      <w:proofErr w:type="spellEnd"/>
      <w:r w:rsidRPr="00D11BBA">
        <w:rPr>
          <w:lang w:val="uk-UA"/>
        </w:rPr>
        <w:t xml:space="preserve">, </w:t>
      </w:r>
      <w:proofErr w:type="spellStart"/>
      <w:r w:rsidRPr="00D11BBA">
        <w:rPr>
          <w:lang w:val="uk-UA"/>
        </w:rPr>
        <w:t>WebM</w:t>
      </w:r>
      <w:proofErr w:type="spellEnd"/>
      <w:r w:rsidRPr="00D11BBA">
        <w:rPr>
          <w:lang w:val="uk-UA"/>
        </w:rPr>
        <w:t>.</w:t>
      </w:r>
    </w:p>
    <w:p w14:paraId="1CA88455" w14:textId="77777777" w:rsidR="00D11BBA" w:rsidRPr="00D11BBA" w:rsidRDefault="00D11BBA" w:rsidP="00D11BBA">
      <w:pPr>
        <w:numPr>
          <w:ilvl w:val="0"/>
          <w:numId w:val="38"/>
        </w:numPr>
        <w:spacing w:line="360" w:lineRule="auto"/>
        <w:jc w:val="both"/>
        <w:rPr>
          <w:lang w:val="uk-UA"/>
        </w:rPr>
        <w:pPrChange w:id="112" w:author="Ярмола Юрій Юрійович" w:date="2025-05-06T13:27:00Z">
          <w:pPr>
            <w:numPr>
              <w:numId w:val="38"/>
            </w:numPr>
            <w:tabs>
              <w:tab w:val="num" w:pos="720"/>
            </w:tabs>
            <w:ind w:left="720" w:hanging="360"/>
          </w:pPr>
        </w:pPrChange>
      </w:pPr>
      <w:r w:rsidRPr="00D11BBA">
        <w:rPr>
          <w:b/>
          <w:bCs/>
          <w:lang w:val="uk-UA"/>
        </w:rPr>
        <w:t>Анотування зображень</w:t>
      </w:r>
      <w:r w:rsidRPr="00D11BBA">
        <w:rPr>
          <w:lang w:val="uk-UA"/>
        </w:rPr>
        <w:t xml:space="preserve"> — реалізувати привласнення кожному зображенню певної категорії для класифікації.</w:t>
      </w:r>
    </w:p>
    <w:p w14:paraId="07E970A6" w14:textId="77777777" w:rsidR="00D11BBA" w:rsidRPr="00D11BBA" w:rsidRDefault="00D11BBA" w:rsidP="00D11BBA">
      <w:pPr>
        <w:numPr>
          <w:ilvl w:val="0"/>
          <w:numId w:val="38"/>
        </w:numPr>
        <w:spacing w:line="360" w:lineRule="auto"/>
        <w:jc w:val="both"/>
        <w:rPr>
          <w:lang w:val="uk-UA"/>
        </w:rPr>
        <w:pPrChange w:id="113" w:author="Ярмола Юрій Юрійович" w:date="2025-05-06T13:27:00Z">
          <w:pPr>
            <w:numPr>
              <w:numId w:val="38"/>
            </w:numPr>
            <w:tabs>
              <w:tab w:val="num" w:pos="720"/>
            </w:tabs>
            <w:ind w:left="720" w:hanging="360"/>
          </w:pPr>
        </w:pPrChange>
      </w:pPr>
      <w:r w:rsidRPr="00D11BBA">
        <w:rPr>
          <w:b/>
          <w:bCs/>
          <w:lang w:val="uk-UA"/>
        </w:rPr>
        <w:lastRenderedPageBreak/>
        <w:t>Механізм навчання ШНМ</w:t>
      </w:r>
      <w:r w:rsidRPr="00D11BBA">
        <w:rPr>
          <w:lang w:val="uk-UA"/>
        </w:rPr>
        <w:t xml:space="preserve"> — використання </w:t>
      </w:r>
      <w:proofErr w:type="spellStart"/>
      <w:r w:rsidRPr="00D11BBA">
        <w:rPr>
          <w:lang w:val="uk-UA"/>
        </w:rPr>
        <w:t>згорткової</w:t>
      </w:r>
      <w:proofErr w:type="spellEnd"/>
      <w:r w:rsidRPr="00D11BBA">
        <w:rPr>
          <w:lang w:val="uk-UA"/>
        </w:rPr>
        <w:t xml:space="preserve"> нейронної мережі, зокрема архітектури на базі </w:t>
      </w:r>
      <w:proofErr w:type="spellStart"/>
      <w:r w:rsidRPr="00D11BBA">
        <w:rPr>
          <w:lang w:val="uk-UA"/>
        </w:rPr>
        <w:t>torch.nn.Sequential</w:t>
      </w:r>
      <w:proofErr w:type="spellEnd"/>
      <w:r w:rsidRPr="00D11BBA">
        <w:rPr>
          <w:lang w:val="uk-UA"/>
        </w:rPr>
        <w:t xml:space="preserve">, яка включає згорткові шари (Conv2d), </w:t>
      </w:r>
      <w:proofErr w:type="spellStart"/>
      <w:r w:rsidRPr="00D11BBA">
        <w:rPr>
          <w:lang w:val="uk-UA"/>
        </w:rPr>
        <w:t>пулінг</w:t>
      </w:r>
      <w:proofErr w:type="spellEnd"/>
      <w:r w:rsidRPr="00D11BBA">
        <w:rPr>
          <w:lang w:val="uk-UA"/>
        </w:rPr>
        <w:t xml:space="preserve"> (MaxPool2d) та </w:t>
      </w:r>
      <w:proofErr w:type="spellStart"/>
      <w:r w:rsidRPr="00D11BBA">
        <w:rPr>
          <w:lang w:val="uk-UA"/>
        </w:rPr>
        <w:t>повнозв'язні</w:t>
      </w:r>
      <w:proofErr w:type="spellEnd"/>
      <w:r w:rsidRPr="00D11BBA">
        <w:rPr>
          <w:lang w:val="uk-UA"/>
        </w:rPr>
        <w:t xml:space="preserve"> шари (</w:t>
      </w:r>
      <w:proofErr w:type="spellStart"/>
      <w:r w:rsidRPr="00D11BBA">
        <w:rPr>
          <w:lang w:val="uk-UA"/>
        </w:rPr>
        <w:t>Linear</w:t>
      </w:r>
      <w:proofErr w:type="spellEnd"/>
      <w:r w:rsidRPr="00D11BBA">
        <w:rPr>
          <w:lang w:val="uk-UA"/>
        </w:rPr>
        <w:t xml:space="preserve">), є необхідною функціональністю для навчання моделі на підготовленому </w:t>
      </w:r>
      <w:proofErr w:type="spellStart"/>
      <w:r w:rsidRPr="00D11BBA">
        <w:rPr>
          <w:lang w:val="uk-UA"/>
        </w:rPr>
        <w:t>датасеті</w:t>
      </w:r>
      <w:proofErr w:type="spellEnd"/>
      <w:r w:rsidRPr="00D11BBA">
        <w:rPr>
          <w:lang w:val="uk-UA"/>
        </w:rPr>
        <w:t>.</w:t>
      </w:r>
    </w:p>
    <w:p w14:paraId="21933386" w14:textId="77777777" w:rsidR="00D11BBA" w:rsidRPr="00D11BBA" w:rsidRDefault="00D11BBA" w:rsidP="00D11BBA">
      <w:pPr>
        <w:numPr>
          <w:ilvl w:val="0"/>
          <w:numId w:val="38"/>
        </w:numPr>
        <w:spacing w:line="360" w:lineRule="auto"/>
        <w:jc w:val="both"/>
        <w:rPr>
          <w:lang w:val="uk-UA"/>
        </w:rPr>
        <w:pPrChange w:id="114" w:author="Ярмола Юрій Юрійович" w:date="2025-05-06T13:27:00Z">
          <w:pPr>
            <w:numPr>
              <w:numId w:val="38"/>
            </w:numPr>
            <w:tabs>
              <w:tab w:val="num" w:pos="720"/>
            </w:tabs>
            <w:ind w:left="720" w:hanging="360"/>
          </w:pPr>
        </w:pPrChange>
      </w:pPr>
      <w:r w:rsidRPr="00D11BBA">
        <w:rPr>
          <w:b/>
          <w:bCs/>
          <w:lang w:val="uk-UA"/>
        </w:rPr>
        <w:t>Класифікація нових зображень</w:t>
      </w:r>
      <w:r w:rsidRPr="00D11BBA">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del w:id="115" w:author="Oleksiv Maksym (CY CSS ICW Integration)" w:date="2025-05-05T02:37:00Z">
        <w:r w:rsidRPr="00D11BBA" w:rsidDel="007E5344">
          <w:rPr>
            <w:lang w:val="uk-UA"/>
          </w:rPr>
          <w:delText xml:space="preserve"> (torch.save() та torch.load()), передбаченої в коді</w:delText>
        </w:r>
      </w:del>
      <w:r w:rsidRPr="00D11BBA">
        <w:rPr>
          <w:lang w:val="uk-UA"/>
        </w:rPr>
        <w:t>.</w:t>
      </w:r>
    </w:p>
    <w:p w14:paraId="272C5D65" w14:textId="77777777" w:rsidR="00D11BBA" w:rsidRPr="00D11BBA" w:rsidRDefault="00D11BBA" w:rsidP="00D11BBA">
      <w:pPr>
        <w:spacing w:line="360" w:lineRule="auto"/>
        <w:ind w:left="720"/>
        <w:jc w:val="both"/>
        <w:rPr>
          <w:lang w:val="uk-UA"/>
        </w:rPr>
        <w:pPrChange w:id="116" w:author="Ярмола Юрій Юрійович" w:date="2025-05-06T13:27:00Z">
          <w:pPr>
            <w:ind w:left="720"/>
          </w:pPr>
        </w:pPrChange>
      </w:pPr>
    </w:p>
    <w:p w14:paraId="6C07AAA1" w14:textId="77777777" w:rsidR="00D11BBA" w:rsidRPr="00D11BBA" w:rsidRDefault="00D11BBA" w:rsidP="00B61D0B">
      <w:pPr>
        <w:pStyle w:val="Heading3"/>
        <w:rPr>
          <w:lang w:val="uk-UA"/>
        </w:rPr>
        <w:pPrChange w:id="117" w:author="Ярмола Юрій Юрійович" w:date="2025-05-06T13:28:00Z">
          <w:pPr>
            <w:pStyle w:val="Heading2"/>
          </w:pPr>
        </w:pPrChange>
      </w:pPr>
      <w:bookmarkStart w:id="118" w:name="_Toc197466803"/>
      <w:bookmarkStart w:id="119" w:name="_Toc197794500"/>
      <w:r w:rsidRPr="00D11BBA">
        <w:rPr>
          <w:lang w:val="uk-UA"/>
        </w:rPr>
        <w:t>2.1.2 Нефункціональні вимоги</w:t>
      </w:r>
      <w:bookmarkEnd w:id="118"/>
      <w:bookmarkEnd w:id="119"/>
    </w:p>
    <w:p w14:paraId="7D29D281" w14:textId="77777777" w:rsidR="00D11BBA" w:rsidRPr="00D11BBA" w:rsidRDefault="00D11BBA" w:rsidP="00D11BBA">
      <w:pPr>
        <w:spacing w:line="360" w:lineRule="auto"/>
        <w:jc w:val="both"/>
        <w:rPr>
          <w:b/>
          <w:bCs/>
          <w:lang w:val="uk-UA"/>
        </w:rPr>
        <w:pPrChange w:id="120" w:author="Ярмола Юрій Юрійович" w:date="2025-05-06T13:27:00Z">
          <w:pPr/>
        </w:pPrChange>
      </w:pPr>
    </w:p>
    <w:p w14:paraId="487D8DFB" w14:textId="77777777" w:rsidR="00D11BBA" w:rsidRPr="00D11BBA" w:rsidRDefault="00D11BBA" w:rsidP="00D11BBA">
      <w:pPr>
        <w:spacing w:line="360" w:lineRule="auto"/>
        <w:jc w:val="both"/>
        <w:rPr>
          <w:b/>
          <w:bCs/>
          <w:lang w:val="uk-UA"/>
        </w:rPr>
        <w:pPrChange w:id="121" w:author="Ярмола Юрій Юрійович" w:date="2025-05-06T13:27:00Z">
          <w:pPr/>
        </w:pPrChange>
      </w:pPr>
      <w:r w:rsidRPr="00D11BBA">
        <w:rPr>
          <w:b/>
          <w:bCs/>
          <w:lang w:val="uk-UA"/>
        </w:rPr>
        <w:t>Обсяг і тип оброблюваних даних</w:t>
      </w:r>
    </w:p>
    <w:p w14:paraId="13BCBE69" w14:textId="77777777" w:rsidR="00D11BBA" w:rsidRPr="00D11BBA" w:rsidRDefault="00D11BBA" w:rsidP="00D11BBA">
      <w:pPr>
        <w:spacing w:line="360" w:lineRule="auto"/>
        <w:ind w:firstLine="708"/>
        <w:jc w:val="both"/>
        <w:rPr>
          <w:lang w:val="uk-UA"/>
        </w:rPr>
        <w:pPrChange w:id="122" w:author="Ярмола Юрій Юрійович" w:date="2025-05-06T13:27:00Z">
          <w:pPr>
            <w:ind w:firstLine="708"/>
          </w:pPr>
        </w:pPrChange>
      </w:pPr>
      <w:r w:rsidRPr="00D11BBA">
        <w:rPr>
          <w:lang w:val="uk-UA"/>
        </w:rPr>
        <w:t xml:space="preserve">Система має оперувати з зображеннями, представленими у форматах PNG, JPEG тощо, з можливістю масштабування до вказаного </w:t>
      </w:r>
      <w:commentRangeStart w:id="123"/>
      <w:r w:rsidRPr="00D11BBA">
        <w:rPr>
          <w:lang w:val="uk-UA"/>
        </w:rPr>
        <w:t xml:space="preserve">розміру </w:t>
      </w:r>
      <w:commentRangeEnd w:id="123"/>
      <w:r w:rsidRPr="00D11BBA">
        <w:rPr>
          <w:sz w:val="16"/>
          <w:szCs w:val="16"/>
          <w:lang w:val="uk-UA"/>
        </w:rPr>
        <w:commentReference w:id="123"/>
      </w:r>
      <w:r w:rsidRPr="00D11BBA">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AE18F05" w14:textId="77777777" w:rsidR="00D11BBA" w:rsidRPr="00D11BBA" w:rsidRDefault="00D11BBA" w:rsidP="00D11BBA">
      <w:pPr>
        <w:spacing w:line="360" w:lineRule="auto"/>
        <w:jc w:val="both"/>
        <w:rPr>
          <w:b/>
          <w:bCs/>
          <w:lang w:val="uk-UA"/>
        </w:rPr>
        <w:pPrChange w:id="124" w:author="Ярмола Юрій Юрійович" w:date="2025-05-06T13:27:00Z">
          <w:pPr/>
        </w:pPrChange>
      </w:pPr>
      <w:r w:rsidRPr="00D11BBA">
        <w:rPr>
          <w:b/>
          <w:bCs/>
          <w:lang w:val="uk-UA"/>
        </w:rPr>
        <w:t>Вимоги до продуктивності</w:t>
      </w:r>
    </w:p>
    <w:p w14:paraId="4A389A97" w14:textId="77777777" w:rsidR="00D11BBA" w:rsidRPr="00D11BBA" w:rsidRDefault="00D11BBA" w:rsidP="00D11BBA">
      <w:pPr>
        <w:numPr>
          <w:ilvl w:val="0"/>
          <w:numId w:val="39"/>
        </w:numPr>
        <w:spacing w:line="360" w:lineRule="auto"/>
        <w:jc w:val="both"/>
        <w:rPr>
          <w:lang w:val="uk-UA"/>
        </w:rPr>
        <w:pPrChange w:id="125" w:author="Ярмола Юрій Юрійович" w:date="2025-05-06T13:27:00Z">
          <w:pPr>
            <w:numPr>
              <w:numId w:val="39"/>
            </w:numPr>
            <w:tabs>
              <w:tab w:val="num" w:pos="720"/>
            </w:tabs>
            <w:ind w:left="720" w:hanging="360"/>
          </w:pPr>
        </w:pPrChange>
      </w:pPr>
      <w:r w:rsidRPr="00D11BBA">
        <w:rPr>
          <w:lang w:val="uk-UA"/>
        </w:rPr>
        <w:t>Навчання ШНМ має відбуватися із максимальною ефективністю: використання графічного процесора (GPU) за допомогою CUDA.</w:t>
      </w:r>
    </w:p>
    <w:p w14:paraId="788F82A5" w14:textId="77777777" w:rsidR="00D11BBA" w:rsidRPr="00D11BBA" w:rsidRDefault="00D11BBA" w:rsidP="00D11BBA">
      <w:pPr>
        <w:numPr>
          <w:ilvl w:val="0"/>
          <w:numId w:val="39"/>
        </w:numPr>
        <w:spacing w:line="360" w:lineRule="auto"/>
        <w:jc w:val="both"/>
        <w:rPr>
          <w:lang w:val="uk-UA"/>
        </w:rPr>
        <w:pPrChange w:id="126" w:author="Ярмола Юрій Юрійович" w:date="2025-05-06T13:27:00Z">
          <w:pPr>
            <w:numPr>
              <w:numId w:val="39"/>
            </w:numPr>
            <w:tabs>
              <w:tab w:val="num" w:pos="720"/>
            </w:tabs>
            <w:ind w:left="720" w:hanging="360"/>
          </w:pPr>
        </w:pPrChange>
      </w:pPr>
      <w:r w:rsidRPr="00D11BBA">
        <w:rPr>
          <w:lang w:val="uk-UA"/>
        </w:rPr>
        <w:t>Процес класифікації одного зображення повинен займати не більше 3 секунд.</w:t>
      </w:r>
    </w:p>
    <w:p w14:paraId="3493F472" w14:textId="77777777" w:rsidR="00D11BBA" w:rsidRPr="00D11BBA" w:rsidRDefault="00D11BBA" w:rsidP="00D11BBA">
      <w:pPr>
        <w:numPr>
          <w:ilvl w:val="0"/>
          <w:numId w:val="39"/>
        </w:numPr>
        <w:spacing w:line="360" w:lineRule="auto"/>
        <w:jc w:val="both"/>
        <w:rPr>
          <w:lang w:val="uk-UA"/>
        </w:rPr>
        <w:pPrChange w:id="127" w:author="Ярмола Юрій Юрійович" w:date="2025-05-06T13:27:00Z">
          <w:pPr>
            <w:numPr>
              <w:numId w:val="39"/>
            </w:numPr>
            <w:tabs>
              <w:tab w:val="num" w:pos="720"/>
            </w:tabs>
            <w:ind w:left="720" w:hanging="360"/>
          </w:pPr>
        </w:pPrChange>
      </w:pPr>
      <w:r w:rsidRPr="00D11BBA">
        <w:rPr>
          <w:lang w:val="uk-UA"/>
        </w:rPr>
        <w:t>Необхідно забезпечити можливість збереження ваг моделі та їх подальшого завантаження без повторного навчання.</w:t>
      </w:r>
    </w:p>
    <w:p w14:paraId="2B1580AC" w14:textId="77777777" w:rsidR="00D11BBA" w:rsidRPr="00D11BBA" w:rsidRDefault="00D11BBA" w:rsidP="00D11BBA">
      <w:pPr>
        <w:spacing w:line="360" w:lineRule="auto"/>
        <w:jc w:val="both"/>
        <w:rPr>
          <w:b/>
          <w:bCs/>
          <w:lang w:val="uk-UA"/>
        </w:rPr>
        <w:pPrChange w:id="128" w:author="Ярмола Юрій Юрійович" w:date="2025-05-06T13:27:00Z">
          <w:pPr/>
        </w:pPrChange>
      </w:pPr>
      <w:r w:rsidRPr="00D11BBA">
        <w:rPr>
          <w:b/>
          <w:bCs/>
          <w:lang w:val="uk-UA"/>
        </w:rPr>
        <w:t>Вимоги до масштабованості</w:t>
      </w:r>
    </w:p>
    <w:p w14:paraId="72F6165B" w14:textId="77777777" w:rsidR="00D11BBA" w:rsidRPr="00D11BBA" w:rsidRDefault="00D11BBA" w:rsidP="00D11BBA">
      <w:pPr>
        <w:numPr>
          <w:ilvl w:val="0"/>
          <w:numId w:val="40"/>
        </w:numPr>
        <w:spacing w:line="360" w:lineRule="auto"/>
        <w:jc w:val="both"/>
        <w:rPr>
          <w:lang w:val="uk-UA"/>
        </w:rPr>
        <w:pPrChange w:id="129" w:author="Ярмола Юрій Юрійович" w:date="2025-05-06T13:27:00Z">
          <w:pPr>
            <w:numPr>
              <w:numId w:val="40"/>
            </w:numPr>
            <w:tabs>
              <w:tab w:val="num" w:pos="720"/>
            </w:tabs>
            <w:ind w:left="720" w:hanging="360"/>
          </w:pPr>
        </w:pPrChange>
      </w:pPr>
      <w:r w:rsidRPr="00D11BBA">
        <w:rPr>
          <w:lang w:val="uk-UA"/>
        </w:rPr>
        <w:t>Архітектура системи має бути придатною до горизонтального масштабування. Наприклад, можлива інтеграція з хмарними сервісами (</w:t>
      </w:r>
      <w:proofErr w:type="spellStart"/>
      <w:r w:rsidRPr="00D11BBA">
        <w:rPr>
          <w:lang w:val="uk-UA"/>
        </w:rPr>
        <w:t>Google</w:t>
      </w:r>
      <w:proofErr w:type="spellEnd"/>
      <w:r w:rsidRPr="00D11BBA">
        <w:rPr>
          <w:lang w:val="uk-UA"/>
        </w:rPr>
        <w:t xml:space="preserve"> </w:t>
      </w:r>
      <w:proofErr w:type="spellStart"/>
      <w:r w:rsidRPr="00D11BBA">
        <w:rPr>
          <w:lang w:val="uk-UA"/>
        </w:rPr>
        <w:t>Colab</w:t>
      </w:r>
      <w:proofErr w:type="spellEnd"/>
      <w:r w:rsidRPr="00D11BBA">
        <w:rPr>
          <w:lang w:val="uk-UA"/>
        </w:rPr>
        <w:t xml:space="preserve">, AWS, </w:t>
      </w:r>
      <w:proofErr w:type="spellStart"/>
      <w:r w:rsidRPr="00D11BBA">
        <w:rPr>
          <w:lang w:val="uk-UA"/>
        </w:rPr>
        <w:t>Azure</w:t>
      </w:r>
      <w:proofErr w:type="spellEnd"/>
      <w:r w:rsidRPr="00D11BBA">
        <w:rPr>
          <w:lang w:val="uk-UA"/>
        </w:rPr>
        <w:t>) для розширення обчислювальних можливостей.</w:t>
      </w:r>
    </w:p>
    <w:p w14:paraId="65C49306" w14:textId="77777777" w:rsidR="00D11BBA" w:rsidRPr="00D11BBA" w:rsidRDefault="00D11BBA" w:rsidP="00D11BBA">
      <w:pPr>
        <w:numPr>
          <w:ilvl w:val="0"/>
          <w:numId w:val="40"/>
        </w:numPr>
        <w:spacing w:line="360" w:lineRule="auto"/>
        <w:jc w:val="both"/>
        <w:rPr>
          <w:lang w:val="uk-UA"/>
        </w:rPr>
        <w:pPrChange w:id="130" w:author="Ярмола Юрій Юрійович" w:date="2025-05-06T13:27:00Z">
          <w:pPr>
            <w:numPr>
              <w:numId w:val="40"/>
            </w:numPr>
            <w:tabs>
              <w:tab w:val="num" w:pos="720"/>
            </w:tabs>
            <w:ind w:left="720" w:hanging="360"/>
          </w:pPr>
        </w:pPrChange>
      </w:pPr>
      <w:r w:rsidRPr="00D11BBA">
        <w:rPr>
          <w:lang w:val="uk-UA"/>
        </w:rPr>
        <w:lastRenderedPageBreak/>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414931A9" w14:textId="77777777" w:rsidR="00D11BBA" w:rsidRPr="00D11BBA" w:rsidRDefault="00D11BBA" w:rsidP="00D11BBA">
      <w:pPr>
        <w:spacing w:line="360" w:lineRule="auto"/>
        <w:jc w:val="both"/>
        <w:rPr>
          <w:lang w:val="uk-UA"/>
        </w:rPr>
        <w:pPrChange w:id="131" w:author="Ярмола Юрій Юрійович" w:date="2025-05-06T13:27:00Z">
          <w:pPr/>
        </w:pPrChange>
      </w:pPr>
    </w:p>
    <w:p w14:paraId="3002EA20" w14:textId="77777777" w:rsidR="00D11BBA" w:rsidRPr="00D11BBA" w:rsidRDefault="00D11BBA" w:rsidP="00B61D0B">
      <w:pPr>
        <w:pStyle w:val="Heading2"/>
        <w:rPr>
          <w:lang w:val="uk-UA"/>
        </w:rPr>
        <w:pPrChange w:id="132" w:author="Ярмола Юрій Юрійович" w:date="2025-05-06T13:27:00Z">
          <w:pPr/>
        </w:pPrChange>
      </w:pPr>
      <w:bookmarkStart w:id="133" w:name="_Toc197466804"/>
      <w:bookmarkStart w:id="134" w:name="_Toc197794501"/>
      <w:r w:rsidRPr="00D11BBA">
        <w:rPr>
          <w:lang w:val="uk-UA"/>
        </w:rPr>
        <w:t xml:space="preserve">2.2. </w:t>
      </w:r>
      <w:commentRangeStart w:id="135"/>
      <w:del w:id="136" w:author="Oleksiv Maksym (CY CSS ICW Integration)" w:date="2025-05-05T02:42:00Z">
        <w:r w:rsidRPr="00D11BBA" w:rsidDel="007E5344">
          <w:rPr>
            <w:lang w:val="uk-UA"/>
          </w:rPr>
          <w:delText>Вибір архітектури</w:delText>
        </w:r>
      </w:del>
      <w:ins w:id="137" w:author="Oleksiv Maksym (CY CSS ICW Integration)" w:date="2025-05-05T02:42:00Z">
        <w:r w:rsidRPr="00D11BBA">
          <w:rPr>
            <w:lang w:val="uk-UA"/>
          </w:rPr>
          <w:t>Розробка структурної схеми</w:t>
        </w:r>
      </w:ins>
      <w:r w:rsidRPr="00D11BBA">
        <w:rPr>
          <w:lang w:val="uk-UA"/>
        </w:rPr>
        <w:t xml:space="preserve"> програмного рішення</w:t>
      </w:r>
      <w:commentRangeEnd w:id="135"/>
      <w:r w:rsidRPr="00D11BBA">
        <w:rPr>
          <w:sz w:val="16"/>
          <w:szCs w:val="16"/>
          <w:lang w:val="uk-UA"/>
        </w:rPr>
        <w:commentReference w:id="135"/>
      </w:r>
      <w:bookmarkEnd w:id="133"/>
      <w:bookmarkEnd w:id="134"/>
    </w:p>
    <w:p w14:paraId="7ADC9D45" w14:textId="77777777" w:rsidR="00D11BBA" w:rsidRPr="00D11BBA" w:rsidRDefault="00D11BBA" w:rsidP="00D11BBA">
      <w:pPr>
        <w:tabs>
          <w:tab w:val="left" w:pos="1265"/>
        </w:tabs>
        <w:spacing w:line="360" w:lineRule="auto"/>
        <w:jc w:val="both"/>
        <w:rPr>
          <w:lang w:val="uk-UA"/>
        </w:rPr>
        <w:pPrChange w:id="138" w:author="Ярмола Юрій Юрійович" w:date="2025-05-06T13:27:00Z">
          <w:pPr>
            <w:tabs>
              <w:tab w:val="left" w:pos="1265"/>
            </w:tabs>
          </w:pPr>
        </w:pPrChange>
      </w:pPr>
      <w:r w:rsidRPr="00D11BBA">
        <w:rPr>
          <w:lang w:val="uk-UA"/>
        </w:rPr>
        <w:tab/>
        <w:t xml:space="preserve">Для забезпечення ефективної реалізації програмної системи було проведено аналіз кількох варіантів архітектурного проектування. Серед основних кандидатів розглядалися монолітна, </w:t>
      </w:r>
      <w:proofErr w:type="spellStart"/>
      <w:r w:rsidRPr="00D11BBA">
        <w:rPr>
          <w:lang w:val="uk-UA"/>
        </w:rPr>
        <w:t>мікросервісна</w:t>
      </w:r>
      <w:proofErr w:type="spellEnd"/>
      <w:r w:rsidRPr="00D11BBA">
        <w:rPr>
          <w:lang w:val="uk-UA"/>
        </w:rPr>
        <w:t xml:space="preserve"> та модульна архітектура. З урахуванням специфіки завдань, масштабів проекту та вимог до продуктивності — було прийнято рішення на користь модульної архітектури.</w:t>
      </w:r>
    </w:p>
    <w:p w14:paraId="7C8A637D" w14:textId="77777777" w:rsidR="00D11BBA" w:rsidRPr="00D11BBA" w:rsidRDefault="00D11BBA" w:rsidP="00D11BBA">
      <w:pPr>
        <w:numPr>
          <w:ilvl w:val="0"/>
          <w:numId w:val="28"/>
        </w:numPr>
        <w:tabs>
          <w:tab w:val="left" w:pos="1265"/>
        </w:tabs>
        <w:spacing w:line="360" w:lineRule="auto"/>
        <w:contextualSpacing/>
        <w:jc w:val="both"/>
        <w:rPr>
          <w:lang w:val="uk-UA"/>
        </w:rPr>
        <w:pPrChange w:id="139" w:author="Ярмола Юрій Юрійович" w:date="2025-05-06T13:27:00Z">
          <w:pPr>
            <w:pStyle w:val="CommentText"/>
            <w:numPr>
              <w:numId w:val="19"/>
            </w:numPr>
            <w:tabs>
              <w:tab w:val="num" w:pos="720"/>
              <w:tab w:val="left" w:pos="1265"/>
            </w:tabs>
            <w:ind w:left="720" w:hanging="360"/>
          </w:pPr>
        </w:pPrChange>
      </w:pPr>
      <w:r w:rsidRPr="00D11BBA">
        <w:rPr>
          <w:lang w:val="uk-UA"/>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417A353" w14:textId="77777777" w:rsidR="00D11BBA" w:rsidRPr="00D11BBA" w:rsidRDefault="00D11BBA" w:rsidP="00D11BBA">
      <w:pPr>
        <w:numPr>
          <w:ilvl w:val="0"/>
          <w:numId w:val="28"/>
        </w:numPr>
        <w:tabs>
          <w:tab w:val="left" w:pos="1265"/>
        </w:tabs>
        <w:spacing w:line="360" w:lineRule="auto"/>
        <w:contextualSpacing/>
        <w:jc w:val="both"/>
        <w:rPr>
          <w:lang w:val="uk-UA"/>
        </w:rPr>
        <w:pPrChange w:id="140" w:author="Ярмола Юрій Юрійович" w:date="2025-05-06T13:27:00Z">
          <w:pPr>
            <w:pStyle w:val="CommentText"/>
            <w:numPr>
              <w:numId w:val="19"/>
            </w:numPr>
            <w:tabs>
              <w:tab w:val="num" w:pos="720"/>
              <w:tab w:val="left" w:pos="1265"/>
            </w:tabs>
            <w:ind w:left="720" w:hanging="360"/>
          </w:pPr>
        </w:pPrChange>
      </w:pPr>
      <w:proofErr w:type="spellStart"/>
      <w:r w:rsidRPr="00D11BBA">
        <w:rPr>
          <w:lang w:val="uk-UA"/>
        </w:rPr>
        <w:t>Мікросервісна</w:t>
      </w:r>
      <w:proofErr w:type="spellEnd"/>
      <w:r w:rsidRPr="00D11BBA">
        <w:rPr>
          <w:lang w:val="uk-UA"/>
        </w:rPr>
        <w:t xml:space="preserve">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w:t>
      </w:r>
      <w:proofErr w:type="spellStart"/>
      <w:r w:rsidRPr="00D11BBA">
        <w:rPr>
          <w:lang w:val="uk-UA"/>
        </w:rPr>
        <w:t>логування</w:t>
      </w:r>
      <w:proofErr w:type="spellEnd"/>
      <w:r w:rsidRPr="00D11BBA">
        <w:rPr>
          <w:lang w:val="uk-UA"/>
        </w:rPr>
        <w:t xml:space="preserve">. З огляду на обмежений обсяг задач та відсутність потреби у високій </w:t>
      </w:r>
      <w:proofErr w:type="spellStart"/>
      <w:r w:rsidRPr="00D11BBA">
        <w:rPr>
          <w:lang w:val="uk-UA"/>
        </w:rPr>
        <w:t>розподіленості</w:t>
      </w:r>
      <w:proofErr w:type="spellEnd"/>
      <w:r w:rsidRPr="00D11BBA">
        <w:rPr>
          <w:lang w:val="uk-UA"/>
        </w:rPr>
        <w:t xml:space="preserve"> системи, впровадження </w:t>
      </w:r>
      <w:proofErr w:type="spellStart"/>
      <w:r w:rsidRPr="00D11BBA">
        <w:rPr>
          <w:lang w:val="uk-UA"/>
        </w:rPr>
        <w:t>мікросервісної</w:t>
      </w:r>
      <w:proofErr w:type="spellEnd"/>
      <w:r w:rsidRPr="00D11BBA">
        <w:rPr>
          <w:lang w:val="uk-UA"/>
        </w:rPr>
        <w:t xml:space="preserve"> архітектури не є доцільним для даного проекту.</w:t>
      </w:r>
    </w:p>
    <w:p w14:paraId="79E19D29" w14:textId="77777777" w:rsidR="00D11BBA" w:rsidRPr="00D11BBA" w:rsidRDefault="00D11BBA" w:rsidP="00D11BBA">
      <w:pPr>
        <w:numPr>
          <w:ilvl w:val="0"/>
          <w:numId w:val="28"/>
        </w:numPr>
        <w:tabs>
          <w:tab w:val="left" w:pos="1265"/>
        </w:tabs>
        <w:spacing w:line="360" w:lineRule="auto"/>
        <w:contextualSpacing/>
        <w:jc w:val="both"/>
        <w:rPr>
          <w:lang w:val="uk-UA"/>
        </w:rPr>
        <w:pPrChange w:id="141" w:author="Ярмола Юрій Юрійович" w:date="2025-05-06T13:27:00Z">
          <w:pPr>
            <w:pStyle w:val="CommentText"/>
            <w:numPr>
              <w:numId w:val="19"/>
            </w:numPr>
            <w:tabs>
              <w:tab w:val="num" w:pos="720"/>
              <w:tab w:val="left" w:pos="1265"/>
            </w:tabs>
            <w:ind w:left="720" w:hanging="360"/>
          </w:pPr>
        </w:pPrChange>
      </w:pPr>
      <w:r w:rsidRPr="00D11BBA">
        <w:rPr>
          <w:lang w:val="uk-UA"/>
        </w:rPr>
        <w:t>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межах цієї архітектури кожен модуль відповідає за окремий етап обробки даних або виконання функціоналу. Такий підхід забезпечує високу гнучкість, спрощує тестування, дозволяє ізолювати помилки та реалізовувати зміни без впливу на інші компоненти системи.</w:t>
      </w:r>
    </w:p>
    <w:p w14:paraId="5F573151" w14:textId="77777777" w:rsidR="00D11BBA" w:rsidRPr="00D11BBA" w:rsidRDefault="00D11BBA" w:rsidP="00D11BBA">
      <w:pPr>
        <w:tabs>
          <w:tab w:val="left" w:pos="1265"/>
        </w:tabs>
        <w:spacing w:line="360" w:lineRule="auto"/>
        <w:jc w:val="both"/>
        <w:rPr>
          <w:lang w:val="uk-UA"/>
        </w:rPr>
        <w:pPrChange w:id="142" w:author="Ярмола Юрій Юрійович" w:date="2025-05-06T13:27:00Z">
          <w:pPr>
            <w:tabs>
              <w:tab w:val="left" w:pos="1265"/>
            </w:tabs>
          </w:pPr>
        </w:pPrChange>
      </w:pPr>
    </w:p>
    <w:p w14:paraId="2F0BE158" w14:textId="77777777" w:rsidR="00D11BBA" w:rsidRPr="00D11BBA" w:rsidRDefault="00D11BBA" w:rsidP="00D11BBA">
      <w:pPr>
        <w:tabs>
          <w:tab w:val="left" w:pos="1265"/>
        </w:tabs>
        <w:spacing w:line="360" w:lineRule="auto"/>
        <w:jc w:val="both"/>
        <w:rPr>
          <w:lang w:val="uk-UA"/>
        </w:rPr>
        <w:pPrChange w:id="143" w:author="Ярмола Юрій Юрійович" w:date="2025-05-06T13:27:00Z">
          <w:pPr>
            <w:tabs>
              <w:tab w:val="left" w:pos="1265"/>
            </w:tabs>
          </w:pPr>
        </w:pPrChange>
      </w:pPr>
      <w:r w:rsidRPr="00D11BBA">
        <w:rPr>
          <w:lang w:val="uk-UA"/>
        </w:rPr>
        <w:lastRenderedPageBreak/>
        <w:tab/>
        <w:t>Конкретно в даному програмному рішенні було виділено кілька основних модулів:</w:t>
      </w:r>
    </w:p>
    <w:p w14:paraId="75D0BC8A" w14:textId="77777777" w:rsidR="00D11BBA" w:rsidRPr="00D11BBA" w:rsidRDefault="00D11BBA" w:rsidP="00D11BBA">
      <w:pPr>
        <w:numPr>
          <w:ilvl w:val="0"/>
          <w:numId w:val="41"/>
        </w:numPr>
        <w:tabs>
          <w:tab w:val="left" w:pos="1265"/>
        </w:tabs>
        <w:spacing w:line="360" w:lineRule="auto"/>
        <w:jc w:val="both"/>
        <w:rPr>
          <w:lang w:val="uk-UA"/>
        </w:rPr>
        <w:pPrChange w:id="144" w:author="Ярмола Юрій Юрійович" w:date="2025-05-06T13:27:00Z">
          <w:pPr>
            <w:numPr>
              <w:numId w:val="41"/>
            </w:numPr>
            <w:tabs>
              <w:tab w:val="num" w:pos="720"/>
              <w:tab w:val="left" w:pos="1265"/>
            </w:tabs>
            <w:ind w:left="720" w:hanging="360"/>
          </w:pPr>
        </w:pPrChange>
      </w:pPr>
      <w:r w:rsidRPr="00D11BBA">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63DDF696" w14:textId="77777777" w:rsidR="00D11BBA" w:rsidRPr="00D11BBA" w:rsidRDefault="00D11BBA" w:rsidP="00D11BBA">
      <w:pPr>
        <w:numPr>
          <w:ilvl w:val="0"/>
          <w:numId w:val="41"/>
        </w:numPr>
        <w:tabs>
          <w:tab w:val="left" w:pos="1265"/>
        </w:tabs>
        <w:spacing w:line="360" w:lineRule="auto"/>
        <w:jc w:val="both"/>
        <w:rPr>
          <w:lang w:val="uk-UA"/>
        </w:rPr>
        <w:pPrChange w:id="145" w:author="Ярмола Юрій Юрійович" w:date="2025-05-06T13:27:00Z">
          <w:pPr>
            <w:numPr>
              <w:numId w:val="41"/>
            </w:numPr>
            <w:tabs>
              <w:tab w:val="num" w:pos="720"/>
              <w:tab w:val="left" w:pos="1265"/>
            </w:tabs>
            <w:ind w:left="720" w:hanging="360"/>
          </w:pPr>
        </w:pPrChange>
      </w:pPr>
      <w:r w:rsidRPr="00D11BBA">
        <w:rPr>
          <w:lang w:val="uk-UA"/>
        </w:rPr>
        <w:t xml:space="preserve">Модуль формування </w:t>
      </w:r>
      <w:proofErr w:type="spellStart"/>
      <w:r w:rsidRPr="00D11BBA">
        <w:rPr>
          <w:lang w:val="uk-UA"/>
        </w:rPr>
        <w:t>датасету</w:t>
      </w:r>
      <w:proofErr w:type="spellEnd"/>
      <w:r w:rsidRPr="00D11BBA">
        <w:rPr>
          <w:lang w:val="uk-UA"/>
        </w:rPr>
        <w:t xml:space="preserve"> — </w:t>
      </w:r>
      <w:proofErr w:type="spellStart"/>
      <w:r w:rsidRPr="00D11BBA">
        <w:rPr>
          <w:lang w:val="uk-UA"/>
        </w:rPr>
        <w:t>агрегує</w:t>
      </w:r>
      <w:proofErr w:type="spellEnd"/>
      <w:r w:rsidRPr="00D11BBA">
        <w:rPr>
          <w:lang w:val="uk-UA"/>
        </w:rPr>
        <w:t xml:space="preserve"> згенеровані зображення та створює структуру, придатну для подальшого навчання моделі (наприклад, директорії з класами).</w:t>
      </w:r>
    </w:p>
    <w:p w14:paraId="5549CD74" w14:textId="77777777" w:rsidR="00D11BBA" w:rsidRPr="00D11BBA" w:rsidRDefault="00D11BBA" w:rsidP="00D11BBA">
      <w:pPr>
        <w:numPr>
          <w:ilvl w:val="0"/>
          <w:numId w:val="41"/>
        </w:numPr>
        <w:tabs>
          <w:tab w:val="left" w:pos="1265"/>
        </w:tabs>
        <w:spacing w:line="360" w:lineRule="auto"/>
        <w:jc w:val="both"/>
        <w:rPr>
          <w:lang w:val="uk-UA"/>
        </w:rPr>
        <w:pPrChange w:id="146" w:author="Ярмола Юрій Юрійович" w:date="2025-05-06T13:27:00Z">
          <w:pPr>
            <w:numPr>
              <w:numId w:val="41"/>
            </w:numPr>
            <w:tabs>
              <w:tab w:val="num" w:pos="720"/>
              <w:tab w:val="left" w:pos="1265"/>
            </w:tabs>
            <w:ind w:left="720" w:hanging="360"/>
          </w:pPr>
        </w:pPrChange>
      </w:pPr>
      <w:r w:rsidRPr="00D11BBA">
        <w:rPr>
          <w:lang w:val="uk-UA"/>
        </w:rPr>
        <w:t xml:space="preserve">Модуль навчання ШНМ — здійснює побудову та тренування штучної нейронної мережі на сформованому </w:t>
      </w:r>
      <w:proofErr w:type="spellStart"/>
      <w:r w:rsidRPr="00D11BBA">
        <w:rPr>
          <w:lang w:val="uk-UA"/>
        </w:rPr>
        <w:t>датасеті</w:t>
      </w:r>
      <w:proofErr w:type="spellEnd"/>
      <w:r w:rsidRPr="00D11BBA">
        <w:rPr>
          <w:lang w:val="uk-UA"/>
        </w:rPr>
        <w:t xml:space="preserve">, з використанням бібліотеки </w:t>
      </w:r>
      <w:proofErr w:type="spellStart"/>
      <w:r w:rsidRPr="00D11BBA">
        <w:rPr>
          <w:lang w:val="uk-UA"/>
        </w:rPr>
        <w:t>PyTorch</w:t>
      </w:r>
      <w:proofErr w:type="spellEnd"/>
      <w:r w:rsidRPr="00D11BBA">
        <w:rPr>
          <w:lang w:val="uk-UA"/>
        </w:rPr>
        <w:t>, збереження ваг моделі.</w:t>
      </w:r>
    </w:p>
    <w:p w14:paraId="0B5BC9BD" w14:textId="77777777" w:rsidR="00D11BBA" w:rsidRPr="00D11BBA" w:rsidRDefault="00D11BBA" w:rsidP="00D11BBA">
      <w:pPr>
        <w:numPr>
          <w:ilvl w:val="0"/>
          <w:numId w:val="41"/>
        </w:numPr>
        <w:tabs>
          <w:tab w:val="left" w:pos="1265"/>
        </w:tabs>
        <w:spacing w:line="360" w:lineRule="auto"/>
        <w:jc w:val="both"/>
        <w:rPr>
          <w:lang w:val="uk-UA"/>
        </w:rPr>
        <w:pPrChange w:id="147" w:author="Ярмола Юрій Юрійович" w:date="2025-05-06T13:27:00Z">
          <w:pPr>
            <w:numPr>
              <w:numId w:val="41"/>
            </w:numPr>
            <w:tabs>
              <w:tab w:val="num" w:pos="720"/>
              <w:tab w:val="left" w:pos="1265"/>
            </w:tabs>
            <w:ind w:left="720" w:hanging="360"/>
          </w:pPr>
        </w:pPrChange>
      </w:pPr>
      <w:r w:rsidRPr="00D11BBA">
        <w:rPr>
          <w:lang w:val="uk-UA"/>
        </w:rPr>
        <w:t>Модуль класифікації — використовує навчену модель для передбачення класу нових вхідних зображень.</w:t>
      </w:r>
    </w:p>
    <w:p w14:paraId="5B570F08" w14:textId="77777777" w:rsidR="00D11BBA" w:rsidRPr="00D11BBA" w:rsidRDefault="00D11BBA" w:rsidP="00D11BBA">
      <w:pPr>
        <w:numPr>
          <w:ilvl w:val="0"/>
          <w:numId w:val="41"/>
        </w:numPr>
        <w:tabs>
          <w:tab w:val="left" w:pos="1265"/>
        </w:tabs>
        <w:spacing w:line="360" w:lineRule="auto"/>
        <w:jc w:val="both"/>
        <w:rPr>
          <w:lang w:val="uk-UA"/>
        </w:rPr>
        <w:pPrChange w:id="148" w:author="Ярмола Юрій Юрійович" w:date="2025-05-06T13:27:00Z">
          <w:pPr>
            <w:numPr>
              <w:numId w:val="41"/>
            </w:numPr>
            <w:tabs>
              <w:tab w:val="num" w:pos="720"/>
              <w:tab w:val="left" w:pos="1265"/>
            </w:tabs>
            <w:ind w:left="720" w:hanging="360"/>
          </w:pPr>
        </w:pPrChange>
      </w:pPr>
      <w:r w:rsidRPr="00D11BBA">
        <w:rPr>
          <w:lang w:val="uk-UA"/>
        </w:rPr>
        <w:t>Допоміжні утиліти (</w:t>
      </w:r>
      <w:proofErr w:type="spellStart"/>
      <w:r w:rsidRPr="00D11BBA">
        <w:rPr>
          <w:lang w:val="uk-UA"/>
        </w:rPr>
        <w:t>utils</w:t>
      </w:r>
      <w:proofErr w:type="spellEnd"/>
      <w:r w:rsidRPr="00D11BBA">
        <w:rPr>
          <w:lang w:val="uk-UA"/>
        </w:rPr>
        <w:t>) — включають функції візуалізації, завантаження зображень, обробки результатів тощо.</w:t>
      </w:r>
    </w:p>
    <w:p w14:paraId="35E888AA" w14:textId="77777777" w:rsidR="00D11BBA" w:rsidRPr="00D11BBA" w:rsidRDefault="00D11BBA" w:rsidP="00D11BBA">
      <w:pPr>
        <w:tabs>
          <w:tab w:val="left" w:pos="1265"/>
        </w:tabs>
        <w:spacing w:line="360" w:lineRule="auto"/>
        <w:jc w:val="both"/>
        <w:rPr>
          <w:lang w:val="uk-UA"/>
        </w:rPr>
        <w:pPrChange w:id="149" w:author="Ярмола Юрій Юрійович" w:date="2025-05-06T13:27:00Z">
          <w:pPr>
            <w:tabs>
              <w:tab w:val="left" w:pos="1265"/>
            </w:tabs>
          </w:pPr>
        </w:pPrChange>
      </w:pPr>
      <w:r w:rsidRPr="00D11BBA">
        <w:rPr>
          <w:lang w:val="uk-UA"/>
        </w:rPr>
        <w:tab/>
        <w:t>Такий підхід дозволяє розробнику швидко адаптувати систему до нових вимог. Наприклад, у разі зміни архітектури моделі нейронної мережі або бажання використовувати інші дані — достатньо змінити лише відповідний модуль, не зачіпаючи решту системи.</w:t>
      </w:r>
    </w:p>
    <w:p w14:paraId="34CFA4AB" w14:textId="77777777" w:rsidR="00D11BBA" w:rsidRPr="00D11BBA" w:rsidRDefault="00D11BBA" w:rsidP="00D11BBA">
      <w:pPr>
        <w:tabs>
          <w:tab w:val="left" w:pos="1265"/>
        </w:tabs>
        <w:spacing w:line="360" w:lineRule="auto"/>
        <w:jc w:val="both"/>
        <w:rPr>
          <w:lang w:val="uk-UA"/>
        </w:rPr>
        <w:pPrChange w:id="150" w:author="Ярмола Юрій Юрійович" w:date="2025-05-06T13:27:00Z">
          <w:pPr>
            <w:tabs>
              <w:tab w:val="left" w:pos="1265"/>
            </w:tabs>
          </w:pPr>
        </w:pPrChange>
      </w:pPr>
      <w:r w:rsidRPr="00D11BBA">
        <w:rPr>
          <w:lang w:val="uk-UA"/>
        </w:rPr>
        <w:tab/>
        <w:t>У підсумку, модульна архітектура виявилася найбільш збалансованим рішенням для проекту: вона забезпечує достатню продуктивність, спрощує масштабування системи в майбутньому та значно полегшує підтримку й розвиток коду.</w:t>
      </w:r>
    </w:p>
    <w:p w14:paraId="1CED15D4" w14:textId="77777777" w:rsidR="00D11BBA" w:rsidRPr="00D11BBA" w:rsidRDefault="00D11BBA" w:rsidP="00D11BBA">
      <w:pPr>
        <w:tabs>
          <w:tab w:val="left" w:pos="1265"/>
        </w:tabs>
        <w:spacing w:line="360" w:lineRule="auto"/>
        <w:jc w:val="both"/>
        <w:rPr>
          <w:lang w:val="uk-UA"/>
        </w:rPr>
        <w:pPrChange w:id="151" w:author="Ярмола Юрій Юрійович" w:date="2025-05-06T13:27:00Z">
          <w:pPr>
            <w:tabs>
              <w:tab w:val="left" w:pos="1265"/>
            </w:tabs>
          </w:pPr>
        </w:pPrChange>
      </w:pPr>
    </w:p>
    <w:p w14:paraId="4E6B3A76" w14:textId="77777777" w:rsidR="00D11BBA" w:rsidRPr="00D11BBA" w:rsidRDefault="00D11BBA" w:rsidP="00B61D0B">
      <w:pPr>
        <w:pStyle w:val="Heading2"/>
        <w:rPr>
          <w:lang w:val="uk-UA"/>
        </w:rPr>
        <w:pPrChange w:id="152" w:author="Ярмола Юрій Юрійович" w:date="2025-05-06T13:27:00Z">
          <w:pPr/>
        </w:pPrChange>
      </w:pPr>
      <w:bookmarkStart w:id="153" w:name="_Toc197466805"/>
      <w:bookmarkStart w:id="154" w:name="_Toc197794502"/>
      <w:r w:rsidRPr="00D11BBA">
        <w:rPr>
          <w:lang w:val="uk-UA"/>
        </w:rPr>
        <w:t>2.3. Вибір мови програмування та технологій</w:t>
      </w:r>
      <w:bookmarkEnd w:id="153"/>
      <w:bookmarkEnd w:id="154"/>
    </w:p>
    <w:p w14:paraId="02AE8F8C" w14:textId="77777777" w:rsidR="00D11BBA" w:rsidRPr="00D11BBA" w:rsidRDefault="00D11BBA" w:rsidP="00D11BBA">
      <w:pPr>
        <w:spacing w:line="360" w:lineRule="auto"/>
        <w:ind w:firstLine="708"/>
        <w:jc w:val="both"/>
        <w:rPr>
          <w:lang w:val="uk-UA"/>
        </w:rPr>
        <w:pPrChange w:id="155" w:author="Ярмола Юрій Юрійович" w:date="2025-05-06T13:27:00Z">
          <w:pPr>
            <w:ind w:firstLine="708"/>
          </w:pPr>
        </w:pPrChange>
      </w:pPr>
      <w:r w:rsidRPr="00D11BBA">
        <w:rPr>
          <w:lang w:val="uk-UA"/>
        </w:rPr>
        <w:t xml:space="preserve">Вибір мови програмування та супутніх технологій є критично важливим етапом проектування програмного забезпечення, оскільки він визначає не лише технічні можливості системи, але й гнучкість, масштабованість, продуктивність та зручність подальшої підтримки коду. У межах цього проекту основною мовою програмування була обрана </w:t>
      </w:r>
      <w:proofErr w:type="spellStart"/>
      <w:r w:rsidRPr="00D11BBA">
        <w:rPr>
          <w:lang w:val="uk-UA"/>
        </w:rPr>
        <w:t>Python</w:t>
      </w:r>
      <w:proofErr w:type="spellEnd"/>
      <w:r w:rsidRPr="00D11BBA">
        <w:rPr>
          <w:lang w:val="uk-UA"/>
        </w:rPr>
        <w:t xml:space="preserve">, оскільки вона поєднує у собі високу </w:t>
      </w:r>
      <w:r w:rsidRPr="00D11BBA">
        <w:rPr>
          <w:lang w:val="uk-UA"/>
        </w:rPr>
        <w:lastRenderedPageBreak/>
        <w:t>читабельність, велику кількість бібліотек для роботи з даними та потужну екосистему для розробки і навчання моделей штучного інтелекту.</w:t>
      </w:r>
    </w:p>
    <w:p w14:paraId="7DC596B1" w14:textId="77777777" w:rsidR="00D11BBA" w:rsidRPr="00D11BBA" w:rsidRDefault="00D11BBA" w:rsidP="00D11BBA">
      <w:pPr>
        <w:spacing w:line="360" w:lineRule="auto"/>
        <w:jc w:val="both"/>
        <w:rPr>
          <w:lang w:val="uk-UA"/>
        </w:rPr>
        <w:pPrChange w:id="156" w:author="Ярмола Юрій Юрійович" w:date="2025-05-06T13:27:00Z">
          <w:pPr/>
        </w:pPrChange>
      </w:pPr>
      <w:proofErr w:type="spellStart"/>
      <w:r w:rsidRPr="00D11BBA">
        <w:rPr>
          <w:lang w:val="uk-UA"/>
        </w:rPr>
        <w:t>Python</w:t>
      </w:r>
      <w:proofErr w:type="spellEnd"/>
      <w:r w:rsidRPr="00D11BBA">
        <w:rPr>
          <w:lang w:val="uk-UA"/>
        </w:rPr>
        <w:t xml:space="preserve"> активно використовується в наукових та дослідницьких колах, що обумовлено наявністю перевірених бібліотек, таких як:</w:t>
      </w:r>
    </w:p>
    <w:p w14:paraId="20330448" w14:textId="77777777" w:rsidR="00D11BBA" w:rsidRPr="00D11BBA" w:rsidRDefault="00D11BBA" w:rsidP="00D11BBA">
      <w:pPr>
        <w:numPr>
          <w:ilvl w:val="0"/>
          <w:numId w:val="42"/>
        </w:numPr>
        <w:spacing w:line="360" w:lineRule="auto"/>
        <w:jc w:val="both"/>
        <w:rPr>
          <w:lang w:val="uk-UA"/>
        </w:rPr>
        <w:pPrChange w:id="157" w:author="Ярмола Юрій Юрійович" w:date="2025-05-06T13:27:00Z">
          <w:pPr>
            <w:numPr>
              <w:numId w:val="42"/>
            </w:numPr>
            <w:tabs>
              <w:tab w:val="num" w:pos="720"/>
            </w:tabs>
            <w:ind w:left="720" w:hanging="360"/>
          </w:pPr>
        </w:pPrChange>
      </w:pPr>
      <w:proofErr w:type="spellStart"/>
      <w:r w:rsidRPr="00D11BBA">
        <w:rPr>
          <w:lang w:val="uk-UA"/>
        </w:rPr>
        <w:t>NumPy</w:t>
      </w:r>
      <w:proofErr w:type="spellEnd"/>
      <w:r w:rsidRPr="00D11BBA">
        <w:rPr>
          <w:lang w:val="uk-UA"/>
        </w:rPr>
        <w:t xml:space="preserve"> — для виконання чисельних обчислень та роботи з багатовимірними масивами;</w:t>
      </w:r>
    </w:p>
    <w:p w14:paraId="60381200" w14:textId="77777777" w:rsidR="00D11BBA" w:rsidRPr="00D11BBA" w:rsidRDefault="00D11BBA" w:rsidP="00D11BBA">
      <w:pPr>
        <w:numPr>
          <w:ilvl w:val="0"/>
          <w:numId w:val="42"/>
        </w:numPr>
        <w:spacing w:line="360" w:lineRule="auto"/>
        <w:jc w:val="both"/>
        <w:rPr>
          <w:lang w:val="uk-UA"/>
        </w:rPr>
        <w:pPrChange w:id="158" w:author="Ярмола Юрій Юрійович" w:date="2025-05-06T13:27:00Z">
          <w:pPr>
            <w:numPr>
              <w:numId w:val="42"/>
            </w:numPr>
            <w:tabs>
              <w:tab w:val="num" w:pos="720"/>
            </w:tabs>
            <w:ind w:left="720" w:hanging="360"/>
          </w:pPr>
        </w:pPrChange>
      </w:pPr>
      <w:proofErr w:type="spellStart"/>
      <w:r w:rsidRPr="00D11BBA">
        <w:rPr>
          <w:lang w:val="uk-UA"/>
        </w:rPr>
        <w:t>Matplotlib</w:t>
      </w:r>
      <w:proofErr w:type="spellEnd"/>
      <w:r w:rsidRPr="00D11BBA">
        <w:rPr>
          <w:lang w:val="uk-UA"/>
        </w:rPr>
        <w:t xml:space="preserve"> та </w:t>
      </w:r>
      <w:proofErr w:type="spellStart"/>
      <w:r w:rsidRPr="00D11BBA">
        <w:rPr>
          <w:lang w:val="uk-UA"/>
        </w:rPr>
        <w:t>Pillow</w:t>
      </w:r>
      <w:proofErr w:type="spellEnd"/>
      <w:r w:rsidRPr="00D11BBA">
        <w:rPr>
          <w:lang w:val="uk-UA"/>
        </w:rPr>
        <w:t xml:space="preserve"> — для візуалізації, генерації зображень та обробки графічних даних;</w:t>
      </w:r>
    </w:p>
    <w:p w14:paraId="62176DA7" w14:textId="77777777" w:rsidR="00D11BBA" w:rsidRPr="00D11BBA" w:rsidRDefault="00D11BBA" w:rsidP="00D11BBA">
      <w:pPr>
        <w:numPr>
          <w:ilvl w:val="0"/>
          <w:numId w:val="42"/>
        </w:numPr>
        <w:spacing w:line="360" w:lineRule="auto"/>
        <w:jc w:val="both"/>
        <w:rPr>
          <w:lang w:val="uk-UA"/>
        </w:rPr>
        <w:pPrChange w:id="159" w:author="Ярмола Юрій Юрійович" w:date="2025-05-06T13:27:00Z">
          <w:pPr>
            <w:numPr>
              <w:numId w:val="42"/>
            </w:numPr>
            <w:tabs>
              <w:tab w:val="num" w:pos="720"/>
            </w:tabs>
            <w:ind w:left="720" w:hanging="360"/>
          </w:pPr>
        </w:pPrChange>
      </w:pPr>
      <w:proofErr w:type="spellStart"/>
      <w:r w:rsidRPr="00D11BBA">
        <w:rPr>
          <w:lang w:val="uk-UA"/>
        </w:rPr>
        <w:t>PyTorch</w:t>
      </w:r>
      <w:proofErr w:type="spellEnd"/>
      <w:r w:rsidRPr="00D11BBA">
        <w:rPr>
          <w:lang w:val="uk-UA"/>
        </w:rPr>
        <w:t xml:space="preserve">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37D68FD6" w14:textId="77777777" w:rsidR="00D11BBA" w:rsidRPr="00D11BBA" w:rsidRDefault="00D11BBA" w:rsidP="00D11BBA">
      <w:pPr>
        <w:spacing w:line="360" w:lineRule="auto"/>
        <w:ind w:firstLine="360"/>
        <w:jc w:val="both"/>
        <w:rPr>
          <w:lang w:val="uk-UA"/>
        </w:rPr>
        <w:pPrChange w:id="160" w:author="Ярмола Юрій Юрійович" w:date="2025-05-06T13:27:00Z">
          <w:pPr>
            <w:ind w:firstLine="360"/>
          </w:pPr>
        </w:pPrChange>
      </w:pPr>
      <w:r w:rsidRPr="00D11BBA">
        <w:rPr>
          <w:lang w:val="uk-UA"/>
        </w:rPr>
        <w:t xml:space="preserve">Крім того, </w:t>
      </w:r>
      <w:proofErr w:type="spellStart"/>
      <w:r w:rsidRPr="00D11BBA">
        <w:rPr>
          <w:lang w:val="uk-UA"/>
        </w:rPr>
        <w:t>Python</w:t>
      </w:r>
      <w:proofErr w:type="spellEnd"/>
      <w:r w:rsidRPr="00D11BBA">
        <w:rPr>
          <w:lang w:val="uk-UA"/>
        </w:rPr>
        <w:t xml:space="preserve"> забезпечує просту інтеграцію між модулями, можливість швидкого </w:t>
      </w:r>
      <w:proofErr w:type="spellStart"/>
      <w:r w:rsidRPr="00D11BBA">
        <w:rPr>
          <w:lang w:val="uk-UA"/>
        </w:rPr>
        <w:t>прототипування</w:t>
      </w:r>
      <w:proofErr w:type="spellEnd"/>
      <w:r w:rsidRPr="00D11BBA">
        <w:rPr>
          <w:lang w:val="uk-UA"/>
        </w:rPr>
        <w:t>,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3D58DB5C" w14:textId="77777777" w:rsidR="00D11BBA" w:rsidRPr="00D11BBA" w:rsidRDefault="00D11BBA" w:rsidP="00D11BBA">
      <w:pPr>
        <w:spacing w:line="360" w:lineRule="auto"/>
        <w:ind w:firstLine="360"/>
        <w:jc w:val="both"/>
        <w:rPr>
          <w:lang w:val="uk-UA"/>
        </w:rPr>
        <w:pPrChange w:id="161" w:author="Ярмола Юрій Юрійович" w:date="2025-05-06T13:27:00Z">
          <w:pPr>
            <w:ind w:firstLine="360"/>
          </w:pPr>
        </w:pPrChange>
      </w:pPr>
      <w:r w:rsidRPr="00D11BBA">
        <w:rPr>
          <w:lang w:val="uk-UA"/>
        </w:rPr>
        <w:t xml:space="preserve">Для організації проектної структури та розділення </w:t>
      </w:r>
      <w:proofErr w:type="spellStart"/>
      <w:r w:rsidRPr="00D11BBA">
        <w:rPr>
          <w:lang w:val="uk-UA"/>
        </w:rPr>
        <w:t>відповідальностей</w:t>
      </w:r>
      <w:proofErr w:type="spellEnd"/>
      <w:r w:rsidRPr="00D11BBA">
        <w:rPr>
          <w:lang w:val="uk-UA"/>
        </w:rPr>
        <w:t xml:space="preserve">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w:t>
      </w:r>
      <w:proofErr w:type="spellStart"/>
      <w:r w:rsidRPr="00D11BBA">
        <w:rPr>
          <w:lang w:val="uk-UA"/>
        </w:rPr>
        <w:t>датасету</w:t>
      </w:r>
      <w:proofErr w:type="spellEnd"/>
      <w:r w:rsidRPr="00D11BBA">
        <w:rPr>
          <w:lang w:val="uk-UA"/>
        </w:rPr>
        <w:t>, анотація, навчання моделі та класифікація зображень.</w:t>
      </w:r>
    </w:p>
    <w:p w14:paraId="14E4315D" w14:textId="77777777" w:rsidR="00D11BBA" w:rsidRPr="00D11BBA" w:rsidRDefault="00D11BBA" w:rsidP="00D11BBA">
      <w:pPr>
        <w:spacing w:line="360" w:lineRule="auto"/>
        <w:ind w:firstLine="708"/>
        <w:jc w:val="both"/>
        <w:rPr>
          <w:lang w:val="uk-UA"/>
        </w:rPr>
        <w:pPrChange w:id="162" w:author="Ярмола Юрій Юрійович" w:date="2025-05-06T13:27:00Z">
          <w:pPr>
            <w:ind w:firstLine="708"/>
          </w:pPr>
        </w:pPrChange>
      </w:pPr>
      <w:r w:rsidRPr="00D11BBA">
        <w:rPr>
          <w:lang w:val="uk-UA"/>
        </w:rPr>
        <w:t xml:space="preserve">З точки зору сумісності з іншими платформами та розширюваності, </w:t>
      </w:r>
      <w:proofErr w:type="spellStart"/>
      <w:r w:rsidRPr="00D11BBA">
        <w:rPr>
          <w:lang w:val="uk-UA"/>
        </w:rPr>
        <w:t>Python</w:t>
      </w:r>
      <w:proofErr w:type="spellEnd"/>
      <w:r w:rsidRPr="00D11BBA">
        <w:rPr>
          <w:lang w:val="uk-UA"/>
        </w:rPr>
        <w:t xml:space="preserve"> дозволяє легко інтегруватися з іншими сервісами, підтримує </w:t>
      </w:r>
      <w:proofErr w:type="spellStart"/>
      <w:r w:rsidRPr="00D11BBA">
        <w:rPr>
          <w:lang w:val="uk-UA"/>
        </w:rPr>
        <w:t>міжплатформенну</w:t>
      </w:r>
      <w:proofErr w:type="spellEnd"/>
      <w:r w:rsidRPr="00D11BBA">
        <w:rPr>
          <w:lang w:val="uk-UA"/>
        </w:rPr>
        <w:t xml:space="preserve"> розробку та забезпечує можливість подальшого перенесення моделі на сервер або хмарну платформу (наприклад, для </w:t>
      </w:r>
      <w:proofErr w:type="spellStart"/>
      <w:r w:rsidRPr="00D11BBA">
        <w:rPr>
          <w:lang w:val="uk-UA"/>
        </w:rPr>
        <w:t>інференсу</w:t>
      </w:r>
      <w:proofErr w:type="spellEnd"/>
      <w:r w:rsidRPr="00D11BBA">
        <w:rPr>
          <w:lang w:val="uk-UA"/>
        </w:rPr>
        <w:t xml:space="preserve"> в режимі реального часу).</w:t>
      </w:r>
    </w:p>
    <w:p w14:paraId="11468791" w14:textId="77777777" w:rsidR="00D11BBA" w:rsidRPr="00D11BBA" w:rsidRDefault="00D11BBA" w:rsidP="00D11BBA">
      <w:pPr>
        <w:spacing w:line="360" w:lineRule="auto"/>
        <w:jc w:val="both"/>
        <w:rPr>
          <w:lang w:val="uk-UA"/>
        </w:rPr>
        <w:pPrChange w:id="163" w:author="Ярмола Юрій Юрійович" w:date="2025-05-06T13:27:00Z">
          <w:pPr/>
        </w:pPrChange>
      </w:pPr>
      <w:r w:rsidRPr="00D11BBA">
        <w:rPr>
          <w:lang w:val="uk-UA"/>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59CB83CA" w14:textId="77777777" w:rsidR="00D11BBA" w:rsidRPr="00D11BBA" w:rsidRDefault="00D11BBA" w:rsidP="00D11BBA">
      <w:pPr>
        <w:spacing w:line="360" w:lineRule="auto"/>
        <w:jc w:val="both"/>
        <w:rPr>
          <w:lang w:val="uk-UA"/>
        </w:rPr>
        <w:pPrChange w:id="164" w:author="Ярмола Юрій Юрійович" w:date="2025-05-06T13:27:00Z">
          <w:pPr/>
        </w:pPrChange>
      </w:pPr>
    </w:p>
    <w:p w14:paraId="6F8BCC79" w14:textId="77777777" w:rsidR="00D11BBA" w:rsidRPr="00D11BBA" w:rsidRDefault="00D11BBA" w:rsidP="00B61D0B">
      <w:pPr>
        <w:pStyle w:val="Heading2"/>
        <w:rPr>
          <w:lang w:val="uk-UA"/>
        </w:rPr>
        <w:pPrChange w:id="165" w:author="Ярмола Юрій Юрійович" w:date="2025-05-06T13:27:00Z">
          <w:pPr>
            <w:pStyle w:val="Heading2"/>
          </w:pPr>
        </w:pPrChange>
      </w:pPr>
      <w:bookmarkStart w:id="166" w:name="_Toc197466806"/>
      <w:bookmarkStart w:id="167" w:name="_Toc197794503"/>
      <w:r w:rsidRPr="00D11BBA">
        <w:rPr>
          <w:lang w:val="uk-UA"/>
        </w:rPr>
        <w:lastRenderedPageBreak/>
        <w:t>2.4. Засоби розробки програмного забезпечення</w:t>
      </w:r>
      <w:bookmarkEnd w:id="166"/>
      <w:bookmarkEnd w:id="167"/>
    </w:p>
    <w:p w14:paraId="613033F8" w14:textId="77777777" w:rsidR="00D11BBA" w:rsidRPr="00D11BBA" w:rsidRDefault="00D11BBA" w:rsidP="00D11BBA">
      <w:pPr>
        <w:spacing w:line="360" w:lineRule="auto"/>
        <w:ind w:firstLine="360"/>
        <w:jc w:val="both"/>
        <w:rPr>
          <w:lang w:val="uk-UA"/>
        </w:rPr>
        <w:pPrChange w:id="168" w:author="Ярмола Юрій Юрійович" w:date="2025-05-06T13:27:00Z">
          <w:pPr>
            <w:ind w:firstLine="360"/>
          </w:pPr>
        </w:pPrChange>
      </w:pPr>
      <w:r w:rsidRPr="00D11BBA">
        <w:rPr>
          <w:lang w:val="uk-UA"/>
        </w:rPr>
        <w:t>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підвищенню ефективності праці, структурованості коду та якості кінцевого продукту. У даному проекті обрано низку засобів, які відповідають цим критеріям.</w:t>
      </w:r>
    </w:p>
    <w:p w14:paraId="11468E3C" w14:textId="77777777" w:rsidR="00D11BBA" w:rsidRPr="00D11BBA" w:rsidRDefault="00D11BBA" w:rsidP="00D11BBA">
      <w:pPr>
        <w:spacing w:line="360" w:lineRule="auto"/>
        <w:jc w:val="both"/>
        <w:rPr>
          <w:lang w:val="uk-UA"/>
        </w:rPr>
        <w:pPrChange w:id="169" w:author="Ярмола Юрій Юрійович" w:date="2025-05-06T13:27:00Z">
          <w:pPr/>
        </w:pPrChange>
      </w:pPr>
    </w:p>
    <w:p w14:paraId="5ACB3ECE" w14:textId="77777777" w:rsidR="00D11BBA" w:rsidRPr="00D11BBA" w:rsidRDefault="00D11BBA" w:rsidP="00D11BBA">
      <w:pPr>
        <w:numPr>
          <w:ilvl w:val="0"/>
          <w:numId w:val="43"/>
        </w:numPr>
        <w:spacing w:line="360" w:lineRule="auto"/>
        <w:contextualSpacing/>
        <w:jc w:val="both"/>
        <w:rPr>
          <w:b/>
          <w:bCs/>
          <w:lang w:val="uk-UA"/>
        </w:rPr>
        <w:pPrChange w:id="170" w:author="Ярмола Юрій Юрійович" w:date="2025-05-06T13:27:00Z">
          <w:pPr>
            <w:pStyle w:val="CommentText"/>
            <w:numPr>
              <w:numId w:val="43"/>
            </w:numPr>
            <w:ind w:left="360" w:hanging="360"/>
          </w:pPr>
        </w:pPrChange>
      </w:pPr>
      <w:r w:rsidRPr="00D11BBA">
        <w:rPr>
          <w:b/>
          <w:bCs/>
          <w:lang w:val="uk-UA"/>
        </w:rPr>
        <w:t>Середовище розробки</w:t>
      </w:r>
    </w:p>
    <w:p w14:paraId="423548B7" w14:textId="77777777" w:rsidR="00D11BBA" w:rsidRPr="00D11BBA" w:rsidRDefault="00D11BBA" w:rsidP="00D11BBA">
      <w:pPr>
        <w:spacing w:line="360" w:lineRule="auto"/>
        <w:ind w:left="360"/>
        <w:contextualSpacing/>
        <w:jc w:val="both"/>
        <w:rPr>
          <w:b/>
          <w:bCs/>
          <w:lang w:val="uk-UA"/>
        </w:rPr>
        <w:pPrChange w:id="171" w:author="Ярмола Юрій Юрійович" w:date="2025-05-06T13:27:00Z">
          <w:pPr>
            <w:pStyle w:val="CommentText"/>
            <w:ind w:left="360"/>
          </w:pPr>
        </w:pPrChange>
      </w:pPr>
      <w:r w:rsidRPr="00D11BBA">
        <w:rPr>
          <w:lang w:val="uk-UA"/>
        </w:rPr>
        <w:t xml:space="preserve">Основним інструментом для написання та налагодження коду є інтегроване середовище розробки </w:t>
      </w:r>
      <w:proofErr w:type="spellStart"/>
      <w:r w:rsidRPr="00D11BBA">
        <w:rPr>
          <w:lang w:val="uk-UA"/>
        </w:rPr>
        <w:t>PyCharm</w:t>
      </w:r>
      <w:proofErr w:type="spellEnd"/>
      <w:r w:rsidRPr="00D11BBA">
        <w:rPr>
          <w:lang w:val="uk-UA"/>
        </w:rPr>
        <w:t xml:space="preserve"> від компанії </w:t>
      </w:r>
      <w:proofErr w:type="spellStart"/>
      <w:r w:rsidRPr="00D11BBA">
        <w:rPr>
          <w:lang w:val="uk-UA"/>
        </w:rPr>
        <w:t>JetBrains</w:t>
      </w:r>
      <w:proofErr w:type="spellEnd"/>
      <w:r w:rsidRPr="00D11BBA">
        <w:rPr>
          <w:lang w:val="uk-UA"/>
        </w:rPr>
        <w:t xml:space="preserve">.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w:t>
      </w:r>
      <w:proofErr w:type="spellStart"/>
      <w:r w:rsidRPr="00D11BBA">
        <w:rPr>
          <w:lang w:val="uk-UA"/>
        </w:rPr>
        <w:t>Python</w:t>
      </w:r>
      <w:proofErr w:type="spellEnd"/>
      <w:r w:rsidRPr="00D11BBA">
        <w:rPr>
          <w:lang w:val="uk-UA"/>
        </w:rPr>
        <w:t xml:space="preserve">-бібліотеками, що використовуються у </w:t>
      </w:r>
      <w:proofErr w:type="spellStart"/>
      <w:r w:rsidRPr="00D11BBA">
        <w:rPr>
          <w:lang w:val="uk-UA"/>
        </w:rPr>
        <w:t>проєкті</w:t>
      </w:r>
      <w:proofErr w:type="spellEnd"/>
      <w:r w:rsidRPr="00D11BBA">
        <w:rPr>
          <w:lang w:val="uk-UA"/>
        </w:rPr>
        <w:t xml:space="preserve">. Крім того, </w:t>
      </w:r>
      <w:proofErr w:type="spellStart"/>
      <w:r w:rsidRPr="00D11BBA">
        <w:rPr>
          <w:lang w:val="uk-UA"/>
        </w:rPr>
        <w:t>PyCharm</w:t>
      </w:r>
      <w:proofErr w:type="spellEnd"/>
      <w:r w:rsidRPr="00D11BBA">
        <w:rPr>
          <w:lang w:val="uk-UA"/>
        </w:rPr>
        <w:t xml:space="preserve"> надає інструменти для аналізу якості коду та </w:t>
      </w:r>
      <w:proofErr w:type="spellStart"/>
      <w:r w:rsidRPr="00D11BBA">
        <w:rPr>
          <w:lang w:val="uk-UA"/>
        </w:rPr>
        <w:t>рефакторингу</w:t>
      </w:r>
      <w:proofErr w:type="spellEnd"/>
      <w:r w:rsidRPr="00D11BBA">
        <w:rPr>
          <w:lang w:val="uk-UA"/>
        </w:rPr>
        <w:t>, що позитивно впливає на підтримку коду в довгостроковій перспективі.</w:t>
      </w:r>
    </w:p>
    <w:p w14:paraId="11337331" w14:textId="77777777" w:rsidR="00D11BBA" w:rsidRPr="00D11BBA" w:rsidRDefault="00D11BBA" w:rsidP="00D11BBA">
      <w:pPr>
        <w:spacing w:line="360" w:lineRule="auto"/>
        <w:ind w:firstLine="708"/>
        <w:jc w:val="both"/>
        <w:rPr>
          <w:lang w:val="uk-UA"/>
        </w:rPr>
        <w:pPrChange w:id="172" w:author="Ярмола Юрій Юрійович" w:date="2025-05-06T13:27:00Z">
          <w:pPr>
            <w:ind w:firstLine="708"/>
          </w:pPr>
        </w:pPrChange>
      </w:pPr>
    </w:p>
    <w:p w14:paraId="7DD6E90D" w14:textId="77777777" w:rsidR="00D11BBA" w:rsidRPr="00D11BBA" w:rsidRDefault="00D11BBA" w:rsidP="00D11BBA">
      <w:pPr>
        <w:numPr>
          <w:ilvl w:val="0"/>
          <w:numId w:val="43"/>
        </w:numPr>
        <w:spacing w:line="360" w:lineRule="auto"/>
        <w:contextualSpacing/>
        <w:jc w:val="both"/>
        <w:rPr>
          <w:b/>
          <w:bCs/>
          <w:lang w:val="uk-UA"/>
        </w:rPr>
        <w:pPrChange w:id="173" w:author="Ярмола Юрій Юрійович" w:date="2025-05-06T13:27:00Z">
          <w:pPr>
            <w:pStyle w:val="CommentText"/>
            <w:numPr>
              <w:numId w:val="43"/>
            </w:numPr>
            <w:ind w:left="360" w:hanging="360"/>
          </w:pPr>
        </w:pPrChange>
      </w:pPr>
      <w:r w:rsidRPr="00D11BBA">
        <w:rPr>
          <w:b/>
          <w:bCs/>
          <w:lang w:val="uk-UA"/>
        </w:rPr>
        <w:t>Система контролю версій</w:t>
      </w:r>
    </w:p>
    <w:p w14:paraId="38B79827" w14:textId="77777777" w:rsidR="00D11BBA" w:rsidRPr="00D11BBA" w:rsidRDefault="00D11BBA" w:rsidP="00D11BBA">
      <w:pPr>
        <w:spacing w:line="360" w:lineRule="auto"/>
        <w:ind w:left="360"/>
        <w:contextualSpacing/>
        <w:jc w:val="both"/>
        <w:rPr>
          <w:b/>
          <w:bCs/>
          <w:lang w:val="uk-UA"/>
        </w:rPr>
        <w:pPrChange w:id="174" w:author="Ярмола Юрій Юрійович" w:date="2025-05-06T13:27:00Z">
          <w:pPr>
            <w:pStyle w:val="CommentText"/>
            <w:ind w:left="360"/>
          </w:pPr>
        </w:pPrChange>
      </w:pPr>
      <w:r w:rsidRPr="00D11BBA">
        <w:rPr>
          <w:lang w:val="uk-UA"/>
        </w:rPr>
        <w:t xml:space="preserve">Для керування версіями програмного коду застосовувалася система </w:t>
      </w:r>
      <w:proofErr w:type="spellStart"/>
      <w:r w:rsidRPr="00D11BBA">
        <w:rPr>
          <w:lang w:val="uk-UA"/>
        </w:rPr>
        <w:t>Git</w:t>
      </w:r>
      <w:proofErr w:type="spellEnd"/>
      <w:r w:rsidRPr="00D11BBA">
        <w:rPr>
          <w:lang w:val="uk-UA"/>
        </w:rPr>
        <w:t xml:space="preserve">. Усі зміни відслідковуються та документуються за допомогою репозиторію, розміщеного на платформі </w:t>
      </w:r>
      <w:proofErr w:type="spellStart"/>
      <w:r w:rsidRPr="00D11BBA">
        <w:rPr>
          <w:lang w:val="uk-UA"/>
        </w:rPr>
        <w:t>GitHub</w:t>
      </w:r>
      <w:proofErr w:type="spellEnd"/>
      <w:r w:rsidRPr="00D11BBA">
        <w:rPr>
          <w:lang w:val="uk-UA"/>
        </w:rPr>
        <w:t xml:space="preserve">, що дозволяє зберігати історію змін, працювати з гілками та спрощує співпрацю в команді. </w:t>
      </w:r>
      <w:proofErr w:type="spellStart"/>
      <w:r w:rsidRPr="00D11BBA">
        <w:rPr>
          <w:lang w:val="uk-UA"/>
        </w:rPr>
        <w:t>Git</w:t>
      </w:r>
      <w:proofErr w:type="spellEnd"/>
      <w:r w:rsidRPr="00D11BBA">
        <w:rPr>
          <w:lang w:val="uk-UA"/>
        </w:rPr>
        <w:t xml:space="preserve"> також забезпечує захист від втрати даних та можливість відкату до попередніх стабільних версій коду.</w:t>
      </w:r>
    </w:p>
    <w:p w14:paraId="7654D087" w14:textId="77777777" w:rsidR="00D11BBA" w:rsidRPr="00D11BBA" w:rsidRDefault="00D11BBA" w:rsidP="00D11BBA">
      <w:pPr>
        <w:numPr>
          <w:ilvl w:val="0"/>
          <w:numId w:val="43"/>
        </w:numPr>
        <w:spacing w:line="360" w:lineRule="auto"/>
        <w:contextualSpacing/>
        <w:jc w:val="both"/>
        <w:rPr>
          <w:b/>
          <w:bCs/>
          <w:lang w:val="uk-UA"/>
        </w:rPr>
        <w:pPrChange w:id="175" w:author="Ярмола Юрій Юрійович" w:date="2025-05-06T13:27:00Z">
          <w:pPr>
            <w:pStyle w:val="CommentText"/>
            <w:numPr>
              <w:numId w:val="43"/>
            </w:numPr>
            <w:ind w:left="360" w:hanging="360"/>
          </w:pPr>
        </w:pPrChange>
      </w:pPr>
      <w:r w:rsidRPr="00D11BBA">
        <w:rPr>
          <w:b/>
          <w:bCs/>
          <w:lang w:val="uk-UA"/>
        </w:rPr>
        <w:t>Віртуальне середовище</w:t>
      </w:r>
    </w:p>
    <w:p w14:paraId="2ED0CC5F" w14:textId="77777777" w:rsidR="00D11BBA" w:rsidRPr="00D11BBA" w:rsidRDefault="00D11BBA" w:rsidP="00D11BBA">
      <w:pPr>
        <w:spacing w:line="360" w:lineRule="auto"/>
        <w:ind w:left="360"/>
        <w:contextualSpacing/>
        <w:jc w:val="both"/>
        <w:rPr>
          <w:b/>
          <w:bCs/>
          <w:lang w:val="uk-UA"/>
        </w:rPr>
        <w:pPrChange w:id="176" w:author="Ярмола Юрій Юрійович" w:date="2025-05-06T13:27:00Z">
          <w:pPr>
            <w:pStyle w:val="CommentText"/>
            <w:ind w:left="360"/>
          </w:pPr>
        </w:pPrChange>
      </w:pPr>
      <w:r w:rsidRPr="00D11BBA">
        <w:rPr>
          <w:lang w:val="uk-UA"/>
        </w:rPr>
        <w:t xml:space="preserve">Для ізоляції </w:t>
      </w:r>
      <w:proofErr w:type="spellStart"/>
      <w:r w:rsidRPr="00D11BBA">
        <w:rPr>
          <w:lang w:val="uk-UA"/>
        </w:rPr>
        <w:t>залежностей</w:t>
      </w:r>
      <w:proofErr w:type="spellEnd"/>
      <w:r w:rsidRPr="00D11BBA">
        <w:rPr>
          <w:lang w:val="uk-UA"/>
        </w:rPr>
        <w:t xml:space="preserve"> було створено віртуальне середовище за допомогою </w:t>
      </w:r>
      <w:proofErr w:type="spellStart"/>
      <w:r w:rsidRPr="00D11BBA">
        <w:rPr>
          <w:lang w:val="uk-UA"/>
        </w:rPr>
        <w:t>venv</w:t>
      </w:r>
      <w:proofErr w:type="spellEnd"/>
      <w:r w:rsidRPr="00D11BBA">
        <w:rPr>
          <w:lang w:val="uk-UA"/>
        </w:rPr>
        <w:t xml:space="preserve">, яке дозволяє уникнути конфліктів між бібліотеками, що використовуються в </w:t>
      </w:r>
      <w:proofErr w:type="spellStart"/>
      <w:r w:rsidRPr="00D11BBA">
        <w:rPr>
          <w:lang w:val="uk-UA"/>
        </w:rPr>
        <w:t>проєкті</w:t>
      </w:r>
      <w:proofErr w:type="spellEnd"/>
      <w:r w:rsidRPr="00D11BBA">
        <w:rPr>
          <w:lang w:val="uk-UA"/>
        </w:rPr>
        <w:t xml:space="preserve">. Всі зовнішні пакети, необхідні для виконання функціоналу, встановлюються локально в межах цього середовища. Це </w:t>
      </w:r>
      <w:r w:rsidRPr="00D11BBA">
        <w:rPr>
          <w:lang w:val="uk-UA"/>
        </w:rPr>
        <w:lastRenderedPageBreak/>
        <w:t>підвищує стабільність роботи системи та забезпечує однакові умови запуску на різних пристроях.</w:t>
      </w:r>
    </w:p>
    <w:p w14:paraId="1B3D1FC5" w14:textId="77777777" w:rsidR="00D11BBA" w:rsidRPr="00D11BBA" w:rsidRDefault="00D11BBA" w:rsidP="00D11BBA">
      <w:pPr>
        <w:numPr>
          <w:ilvl w:val="0"/>
          <w:numId w:val="43"/>
        </w:numPr>
        <w:spacing w:line="360" w:lineRule="auto"/>
        <w:contextualSpacing/>
        <w:jc w:val="both"/>
        <w:rPr>
          <w:b/>
          <w:bCs/>
          <w:lang w:val="uk-UA"/>
        </w:rPr>
        <w:pPrChange w:id="177" w:author="Ярмола Юрій Юрійович" w:date="2025-05-06T13:27:00Z">
          <w:pPr>
            <w:pStyle w:val="CommentText"/>
            <w:numPr>
              <w:numId w:val="43"/>
            </w:numPr>
            <w:ind w:left="360" w:hanging="360"/>
          </w:pPr>
        </w:pPrChange>
      </w:pPr>
      <w:r w:rsidRPr="00D11BBA">
        <w:rPr>
          <w:b/>
          <w:bCs/>
          <w:lang w:val="uk-UA"/>
        </w:rPr>
        <w:t>Бібліотеки для візуалізації та обробки зображень</w:t>
      </w:r>
    </w:p>
    <w:p w14:paraId="12F89871" w14:textId="77777777" w:rsidR="00D11BBA" w:rsidRPr="00D11BBA" w:rsidRDefault="00D11BBA" w:rsidP="00D11BBA">
      <w:pPr>
        <w:spacing w:line="360" w:lineRule="auto"/>
        <w:ind w:left="360"/>
        <w:contextualSpacing/>
        <w:jc w:val="both"/>
        <w:rPr>
          <w:b/>
          <w:bCs/>
          <w:lang w:val="uk-UA"/>
        </w:rPr>
        <w:pPrChange w:id="178" w:author="Ярмола Юрій Юрійович" w:date="2025-05-06T13:27:00Z">
          <w:pPr>
            <w:pStyle w:val="CommentText"/>
            <w:ind w:left="360"/>
          </w:pPr>
        </w:pPrChange>
      </w:pPr>
      <w:r w:rsidRPr="00D11BBA">
        <w:rPr>
          <w:lang w:val="uk-UA"/>
        </w:rPr>
        <w:t xml:space="preserve">Під час реалізації було використано бібліотеки </w:t>
      </w:r>
      <w:proofErr w:type="spellStart"/>
      <w:r w:rsidRPr="00D11BBA">
        <w:rPr>
          <w:lang w:val="uk-UA"/>
        </w:rPr>
        <w:t>Matplotlib</w:t>
      </w:r>
      <w:proofErr w:type="spellEnd"/>
      <w:r w:rsidRPr="00D11BBA">
        <w:rPr>
          <w:lang w:val="uk-UA"/>
        </w:rPr>
        <w:t xml:space="preserve">, </w:t>
      </w:r>
      <w:proofErr w:type="spellStart"/>
      <w:r w:rsidRPr="00D11BBA">
        <w:rPr>
          <w:lang w:val="uk-UA"/>
        </w:rPr>
        <w:t>Pillow</w:t>
      </w:r>
      <w:proofErr w:type="spellEnd"/>
      <w:r w:rsidRPr="00D11BBA">
        <w:rPr>
          <w:lang w:val="uk-UA"/>
        </w:rPr>
        <w:t xml:space="preserve">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5FCF2A7" w14:textId="77777777" w:rsidR="00D11BBA" w:rsidRPr="00D11BBA" w:rsidRDefault="00D11BBA" w:rsidP="00D11BBA">
      <w:pPr>
        <w:numPr>
          <w:ilvl w:val="0"/>
          <w:numId w:val="43"/>
        </w:numPr>
        <w:spacing w:line="360" w:lineRule="auto"/>
        <w:contextualSpacing/>
        <w:jc w:val="both"/>
        <w:rPr>
          <w:b/>
          <w:bCs/>
          <w:lang w:val="uk-UA"/>
        </w:rPr>
        <w:pPrChange w:id="179" w:author="Ярмола Юрій Юрійович" w:date="2025-05-06T13:27:00Z">
          <w:pPr>
            <w:pStyle w:val="CommentText"/>
            <w:numPr>
              <w:numId w:val="43"/>
            </w:numPr>
            <w:ind w:left="360" w:hanging="360"/>
          </w:pPr>
        </w:pPrChange>
      </w:pPr>
      <w:r w:rsidRPr="00D11BBA">
        <w:rPr>
          <w:b/>
          <w:bCs/>
          <w:lang w:val="uk-UA"/>
        </w:rPr>
        <w:t>Інструменти для тестування та налагодження</w:t>
      </w:r>
    </w:p>
    <w:p w14:paraId="33F5D513" w14:textId="77777777" w:rsidR="00D11BBA" w:rsidRPr="00D11BBA" w:rsidRDefault="00D11BBA" w:rsidP="00D11BBA">
      <w:pPr>
        <w:spacing w:line="360" w:lineRule="auto"/>
        <w:ind w:left="360"/>
        <w:contextualSpacing/>
        <w:jc w:val="both"/>
        <w:rPr>
          <w:lang w:val="uk-UA"/>
        </w:rPr>
        <w:pPrChange w:id="180" w:author="Ярмола Юрій Юрійович" w:date="2025-05-06T13:27:00Z">
          <w:pPr>
            <w:pStyle w:val="CommentText"/>
            <w:ind w:left="360"/>
          </w:pPr>
        </w:pPrChange>
      </w:pPr>
      <w:proofErr w:type="spellStart"/>
      <w:r w:rsidRPr="00D11BBA">
        <w:rPr>
          <w:lang w:val="uk-UA"/>
        </w:rPr>
        <w:t>PyCharm</w:t>
      </w:r>
      <w:proofErr w:type="spellEnd"/>
      <w:r w:rsidRPr="00D11BBA">
        <w:rPr>
          <w:lang w:val="uk-UA"/>
        </w:rPr>
        <w:t xml:space="preserve"> має вбудовану підтримку засобів для покрокового виконання коду (</w:t>
      </w:r>
      <w:proofErr w:type="spellStart"/>
      <w:r w:rsidRPr="00D11BBA">
        <w:rPr>
          <w:lang w:val="uk-UA"/>
        </w:rPr>
        <w:t>debugging</w:t>
      </w:r>
      <w:proofErr w:type="spellEnd"/>
      <w:r w:rsidRPr="00D11BBA">
        <w:rPr>
          <w:lang w:val="uk-UA"/>
        </w:rPr>
        <w:t>),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78FBFCA9" w14:textId="77777777" w:rsidR="00D11BBA" w:rsidRPr="00D11BBA" w:rsidRDefault="00D11BBA" w:rsidP="00D11BBA">
      <w:pPr>
        <w:spacing w:line="360" w:lineRule="auto"/>
        <w:ind w:firstLine="360"/>
        <w:jc w:val="both"/>
        <w:rPr>
          <w:lang w:val="uk-UA"/>
        </w:rPr>
        <w:pPrChange w:id="181" w:author="Ярмола Юрій Юрійович" w:date="2025-05-06T13:27:00Z">
          <w:pPr>
            <w:ind w:firstLine="360"/>
          </w:pPr>
        </w:pPrChange>
      </w:pPr>
    </w:p>
    <w:p w14:paraId="7618D986" w14:textId="77777777" w:rsidR="00D11BBA" w:rsidRPr="00D11BBA" w:rsidRDefault="00D11BBA" w:rsidP="00D11BBA">
      <w:pPr>
        <w:spacing w:line="360" w:lineRule="auto"/>
        <w:ind w:firstLine="360"/>
        <w:jc w:val="both"/>
        <w:rPr>
          <w:b/>
          <w:bCs/>
          <w:lang w:val="uk-UA"/>
        </w:rPr>
        <w:pPrChange w:id="182" w:author="Ярмола Юрій Юрійович" w:date="2025-05-06T13:27:00Z">
          <w:pPr>
            <w:ind w:firstLine="360"/>
          </w:pPr>
        </w:pPrChange>
      </w:pPr>
      <w:r w:rsidRPr="00D11BBA">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325DECE1" w14:textId="77777777" w:rsidR="00D11BBA" w:rsidRPr="00D11BBA" w:rsidRDefault="00D11BBA" w:rsidP="00D11BBA">
      <w:pPr>
        <w:spacing w:line="360" w:lineRule="auto"/>
        <w:jc w:val="both"/>
        <w:rPr>
          <w:lang w:val="uk-UA"/>
        </w:rPr>
        <w:pPrChange w:id="183" w:author="Ярмола Юрій Юрійович" w:date="2025-05-06T13:27:00Z">
          <w:pPr/>
        </w:pPrChange>
      </w:pPr>
    </w:p>
    <w:p w14:paraId="58554FAD" w14:textId="77777777" w:rsidR="00D11BBA" w:rsidRPr="00D11BBA" w:rsidRDefault="00D11BBA" w:rsidP="00B61D0B">
      <w:pPr>
        <w:pStyle w:val="Heading2"/>
        <w:rPr>
          <w:lang w:val="uk-UA"/>
        </w:rPr>
        <w:pPrChange w:id="184" w:author="Ярмола Юрій Юрійович" w:date="2025-05-06T13:27:00Z">
          <w:pPr>
            <w:pStyle w:val="Heading2"/>
          </w:pPr>
        </w:pPrChange>
      </w:pPr>
      <w:bookmarkStart w:id="185" w:name="_Toc197466807"/>
      <w:bookmarkStart w:id="186" w:name="_Toc197794504"/>
      <w:r w:rsidRPr="00D11BBA">
        <w:rPr>
          <w:lang w:val="uk-UA"/>
        </w:rPr>
        <w:t>2.5. Вибрані бібліотеки та фреймворки</w:t>
      </w:r>
      <w:bookmarkEnd w:id="185"/>
      <w:bookmarkEnd w:id="186"/>
    </w:p>
    <w:p w14:paraId="5BDE74D1" w14:textId="77777777" w:rsidR="00D11BBA" w:rsidRPr="00D11BBA" w:rsidRDefault="00D11BBA" w:rsidP="00D11BBA">
      <w:pPr>
        <w:spacing w:line="360" w:lineRule="auto"/>
        <w:ind w:firstLine="708"/>
        <w:jc w:val="both"/>
        <w:rPr>
          <w:lang w:val="uk-UA"/>
        </w:rPr>
        <w:pPrChange w:id="187" w:author="Ярмола Юрій Юрійович" w:date="2025-05-06T13:27:00Z">
          <w:pPr>
            <w:ind w:firstLine="708"/>
          </w:pPr>
        </w:pPrChange>
      </w:pPr>
      <w:r w:rsidRPr="00D11BBA">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00344F05" w14:textId="77777777" w:rsidR="00D11BBA" w:rsidRPr="00D11BBA" w:rsidRDefault="00D11BBA" w:rsidP="00D11BBA">
      <w:pPr>
        <w:spacing w:line="360" w:lineRule="auto"/>
        <w:jc w:val="both"/>
        <w:rPr>
          <w:b/>
          <w:bCs/>
          <w:lang w:val="uk-UA"/>
        </w:rPr>
        <w:pPrChange w:id="188" w:author="Ярмола Юрій Юрійович" w:date="2025-05-06T13:27:00Z">
          <w:pPr/>
        </w:pPrChange>
      </w:pPr>
    </w:p>
    <w:p w14:paraId="71C8252A" w14:textId="77777777" w:rsidR="00D11BBA" w:rsidRPr="00D11BBA" w:rsidRDefault="00D11BBA" w:rsidP="00D11BBA">
      <w:pPr>
        <w:numPr>
          <w:ilvl w:val="0"/>
          <w:numId w:val="43"/>
        </w:numPr>
        <w:spacing w:line="360" w:lineRule="auto"/>
        <w:contextualSpacing/>
        <w:jc w:val="both"/>
        <w:rPr>
          <w:b/>
          <w:bCs/>
          <w:lang w:val="uk-UA"/>
        </w:rPr>
        <w:pPrChange w:id="189" w:author="Ярмола Юрій Юрійович" w:date="2025-05-06T13:27:00Z">
          <w:pPr>
            <w:pStyle w:val="CommentText"/>
            <w:numPr>
              <w:numId w:val="43"/>
            </w:numPr>
            <w:ind w:left="360" w:hanging="360"/>
          </w:pPr>
        </w:pPrChange>
      </w:pPr>
      <w:proofErr w:type="spellStart"/>
      <w:r w:rsidRPr="00D11BBA">
        <w:rPr>
          <w:b/>
          <w:bCs/>
          <w:lang w:val="uk-UA"/>
        </w:rPr>
        <w:t>PyTorch</w:t>
      </w:r>
      <w:proofErr w:type="spellEnd"/>
      <w:r w:rsidRPr="00D11BBA">
        <w:rPr>
          <w:b/>
          <w:bCs/>
          <w:lang w:val="uk-UA"/>
        </w:rPr>
        <w:t xml:space="preserve"> – </w:t>
      </w:r>
      <w:r w:rsidRPr="00D11BBA">
        <w:rPr>
          <w:lang w:val="uk-UA"/>
        </w:rPr>
        <w:t xml:space="preserve">Бібліотека для реалізації машинного навчання, яка є однією з найбільш популярних бібліотек для побудови та тренування моделей глибокого навчання. </w:t>
      </w:r>
      <w:proofErr w:type="spellStart"/>
      <w:r w:rsidRPr="00D11BBA">
        <w:rPr>
          <w:lang w:val="uk-UA"/>
        </w:rPr>
        <w:t>PyTorch</w:t>
      </w:r>
      <w:proofErr w:type="spellEnd"/>
      <w:r w:rsidRPr="00D11BBA">
        <w:rPr>
          <w:lang w:val="uk-UA"/>
        </w:rPr>
        <w:t xml:space="preserve"> має високу гнучкість, підтримує динамічні обчислювальні графи, що особливо зручно для експериментів, і надає потужні </w:t>
      </w:r>
      <w:r w:rsidRPr="00D11BBA">
        <w:rPr>
          <w:lang w:val="uk-UA"/>
        </w:rPr>
        <w:lastRenderedPageBreak/>
        <w:t>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2646BEDC" w14:textId="77777777" w:rsidR="00D11BBA" w:rsidRPr="00D11BBA" w:rsidRDefault="00D11BBA" w:rsidP="00D11BBA">
      <w:pPr>
        <w:numPr>
          <w:ilvl w:val="0"/>
          <w:numId w:val="43"/>
        </w:numPr>
        <w:spacing w:line="360" w:lineRule="auto"/>
        <w:contextualSpacing/>
        <w:jc w:val="both"/>
        <w:rPr>
          <w:b/>
          <w:bCs/>
          <w:lang w:val="uk-UA"/>
        </w:rPr>
        <w:pPrChange w:id="190" w:author="Ярмола Юрій Юрійович" w:date="2025-05-06T13:27:00Z">
          <w:pPr>
            <w:pStyle w:val="CommentText"/>
            <w:numPr>
              <w:numId w:val="43"/>
            </w:numPr>
            <w:ind w:left="360" w:hanging="360"/>
          </w:pPr>
        </w:pPrChange>
      </w:pPr>
      <w:proofErr w:type="spellStart"/>
      <w:r w:rsidRPr="00D11BBA">
        <w:rPr>
          <w:b/>
          <w:bCs/>
          <w:lang w:val="uk-UA"/>
        </w:rPr>
        <w:t>OpenCV</w:t>
      </w:r>
      <w:proofErr w:type="spellEnd"/>
      <w:r w:rsidRPr="00D11BBA">
        <w:rPr>
          <w:b/>
          <w:bCs/>
          <w:lang w:val="uk-UA"/>
        </w:rPr>
        <w:t xml:space="preserve"> - </w:t>
      </w:r>
      <w:r w:rsidRPr="00D11BBA">
        <w:rPr>
          <w:lang w:val="uk-UA"/>
        </w:rPr>
        <w:t xml:space="preserve">Для обробки зображень на етапі підготовки даних. Вона є стандартним інструментом для комп'ютерного зору та має безліч алгоритмів для обробки та аналізу зображень, що є необхідним при роботі з візуальними даними. </w:t>
      </w:r>
      <w:proofErr w:type="spellStart"/>
      <w:r w:rsidRPr="00D11BBA">
        <w:rPr>
          <w:lang w:val="uk-UA"/>
        </w:rPr>
        <w:t>OpenCV</w:t>
      </w:r>
      <w:proofErr w:type="spellEnd"/>
      <w:r w:rsidRPr="00D11BBA">
        <w:rPr>
          <w:lang w:val="uk-UA"/>
        </w:rPr>
        <w:t xml:space="preserve">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314D6DE" w14:textId="77777777" w:rsidR="00D11BBA" w:rsidRPr="00D11BBA" w:rsidRDefault="00D11BBA" w:rsidP="00D11BBA">
      <w:pPr>
        <w:numPr>
          <w:ilvl w:val="0"/>
          <w:numId w:val="43"/>
        </w:numPr>
        <w:spacing w:line="360" w:lineRule="auto"/>
        <w:contextualSpacing/>
        <w:jc w:val="both"/>
        <w:rPr>
          <w:b/>
          <w:bCs/>
          <w:lang w:val="uk-UA"/>
        </w:rPr>
        <w:pPrChange w:id="191" w:author="Ярмола Юрій Юрійович" w:date="2025-05-06T13:27:00Z">
          <w:pPr>
            <w:pStyle w:val="CommentText"/>
            <w:numPr>
              <w:numId w:val="43"/>
            </w:numPr>
            <w:ind w:left="360" w:hanging="360"/>
          </w:pPr>
        </w:pPrChange>
      </w:pPr>
      <w:proofErr w:type="spellStart"/>
      <w:r w:rsidRPr="00D11BBA">
        <w:rPr>
          <w:b/>
          <w:bCs/>
          <w:lang w:val="uk-UA"/>
        </w:rPr>
        <w:t>Pillow</w:t>
      </w:r>
      <w:proofErr w:type="spellEnd"/>
      <w:r w:rsidRPr="00D11BBA">
        <w:rPr>
          <w:b/>
          <w:bCs/>
          <w:lang w:val="uk-UA"/>
        </w:rPr>
        <w:t xml:space="preserve"> (PIL) - </w:t>
      </w:r>
      <w:r w:rsidRPr="00D11BBA">
        <w:rPr>
          <w:lang w:val="uk-UA"/>
        </w:rPr>
        <w:t xml:space="preserve">Бібліотека, яка є </w:t>
      </w:r>
      <w:proofErr w:type="spellStart"/>
      <w:r w:rsidRPr="00D11BBA">
        <w:rPr>
          <w:lang w:val="uk-UA"/>
        </w:rPr>
        <w:t>форком</w:t>
      </w:r>
      <w:proofErr w:type="spellEnd"/>
      <w:r w:rsidRPr="00D11BBA">
        <w:rPr>
          <w:lang w:val="uk-UA"/>
        </w:rPr>
        <w:t xml:space="preserve"> </w:t>
      </w:r>
      <w:proofErr w:type="spellStart"/>
      <w:r w:rsidRPr="00D11BBA">
        <w:rPr>
          <w:lang w:val="uk-UA"/>
        </w:rPr>
        <w:t>Python</w:t>
      </w:r>
      <w:proofErr w:type="spellEnd"/>
      <w:r w:rsidRPr="00D11BBA">
        <w:rPr>
          <w:lang w:val="uk-UA"/>
        </w:rPr>
        <w:t xml:space="preserve"> </w:t>
      </w:r>
      <w:proofErr w:type="spellStart"/>
      <w:r w:rsidRPr="00D11BBA">
        <w:rPr>
          <w:lang w:val="uk-UA"/>
        </w:rPr>
        <w:t>Imaging</w:t>
      </w:r>
      <w:proofErr w:type="spellEnd"/>
      <w:r w:rsidRPr="00D11BBA">
        <w:rPr>
          <w:lang w:val="uk-UA"/>
        </w:rPr>
        <w:t xml:space="preserve"> </w:t>
      </w:r>
      <w:proofErr w:type="spellStart"/>
      <w:r w:rsidRPr="00D11BBA">
        <w:rPr>
          <w:lang w:val="uk-UA"/>
        </w:rPr>
        <w:t>Library</w:t>
      </w:r>
      <w:proofErr w:type="spellEnd"/>
      <w:r w:rsidRPr="00D11BBA">
        <w:rPr>
          <w:lang w:val="uk-UA"/>
        </w:rPr>
        <w:t xml:space="preserve">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w:t>
      </w:r>
      <w:proofErr w:type="spellStart"/>
      <w:r w:rsidRPr="00D11BBA">
        <w:rPr>
          <w:lang w:val="uk-UA"/>
        </w:rPr>
        <w:t>датасетів</w:t>
      </w:r>
      <w:proofErr w:type="spellEnd"/>
      <w:r w:rsidRPr="00D11BBA">
        <w:rPr>
          <w:lang w:val="uk-UA"/>
        </w:rPr>
        <w:t>.</w:t>
      </w:r>
    </w:p>
    <w:p w14:paraId="5183A710" w14:textId="77777777" w:rsidR="00D11BBA" w:rsidRPr="00D11BBA" w:rsidRDefault="00D11BBA" w:rsidP="00D11BBA">
      <w:pPr>
        <w:numPr>
          <w:ilvl w:val="0"/>
          <w:numId w:val="43"/>
        </w:numPr>
        <w:spacing w:line="360" w:lineRule="auto"/>
        <w:contextualSpacing/>
        <w:jc w:val="both"/>
        <w:rPr>
          <w:b/>
          <w:bCs/>
          <w:lang w:val="uk-UA"/>
        </w:rPr>
        <w:pPrChange w:id="192" w:author="Ярмола Юрій Юрійович" w:date="2025-05-06T13:27:00Z">
          <w:pPr>
            <w:pStyle w:val="CommentText"/>
            <w:numPr>
              <w:numId w:val="43"/>
            </w:numPr>
            <w:ind w:left="360" w:hanging="360"/>
          </w:pPr>
        </w:pPrChange>
      </w:pPr>
      <w:proofErr w:type="spellStart"/>
      <w:r w:rsidRPr="00D11BBA">
        <w:rPr>
          <w:b/>
          <w:bCs/>
          <w:lang w:val="uk-UA"/>
        </w:rPr>
        <w:t>NumPy</w:t>
      </w:r>
      <w:proofErr w:type="spellEnd"/>
      <w:r w:rsidRPr="00D11BBA">
        <w:rPr>
          <w:b/>
          <w:bCs/>
          <w:lang w:val="uk-UA"/>
        </w:rPr>
        <w:t xml:space="preserve"> - </w:t>
      </w:r>
      <w:r w:rsidRPr="00D11BBA">
        <w:rPr>
          <w:lang w:val="uk-UA"/>
        </w:rPr>
        <w:t xml:space="preserve">Для роботи з великими масивами даних, виконання математичних операцій і </w:t>
      </w:r>
      <w:proofErr w:type="spellStart"/>
      <w:r w:rsidRPr="00D11BBA">
        <w:rPr>
          <w:lang w:val="uk-UA"/>
        </w:rPr>
        <w:t>векторизації</w:t>
      </w:r>
      <w:proofErr w:type="spellEnd"/>
      <w:r w:rsidRPr="00D11BBA">
        <w:rPr>
          <w:lang w:val="uk-UA"/>
        </w:rPr>
        <w:t xml:space="preserve"> алгоритмів. Вона є основним інструментом для обчислень в </w:t>
      </w:r>
      <w:proofErr w:type="spellStart"/>
      <w:r w:rsidRPr="00D11BBA">
        <w:rPr>
          <w:lang w:val="uk-UA"/>
        </w:rPr>
        <w:t>Python</w:t>
      </w:r>
      <w:proofErr w:type="spellEnd"/>
      <w:r w:rsidRPr="00D11BBA">
        <w:rPr>
          <w:lang w:val="uk-UA"/>
        </w:rPr>
        <w:t>, особливо при обробці числових даних, і забезпечує високу швидкість обчислень завдяки вбудованим функціям для роботи з масивами.</w:t>
      </w:r>
    </w:p>
    <w:p w14:paraId="42ACF54B" w14:textId="77777777" w:rsidR="00D11BBA" w:rsidRPr="00D11BBA" w:rsidRDefault="00D11BBA" w:rsidP="00D11BBA">
      <w:pPr>
        <w:numPr>
          <w:ilvl w:val="0"/>
          <w:numId w:val="43"/>
        </w:numPr>
        <w:spacing w:line="360" w:lineRule="auto"/>
        <w:contextualSpacing/>
        <w:jc w:val="both"/>
        <w:rPr>
          <w:b/>
          <w:bCs/>
          <w:lang w:val="uk-UA"/>
        </w:rPr>
        <w:pPrChange w:id="193" w:author="Ярмола Юрій Юрійович" w:date="2025-05-06T13:27:00Z">
          <w:pPr>
            <w:pStyle w:val="CommentText"/>
            <w:numPr>
              <w:numId w:val="43"/>
            </w:numPr>
            <w:ind w:left="360" w:hanging="360"/>
          </w:pPr>
        </w:pPrChange>
      </w:pPr>
      <w:proofErr w:type="spellStart"/>
      <w:r w:rsidRPr="00D11BBA">
        <w:rPr>
          <w:b/>
          <w:bCs/>
          <w:lang w:val="uk-UA"/>
        </w:rPr>
        <w:t>Matplotlib</w:t>
      </w:r>
      <w:proofErr w:type="spellEnd"/>
      <w:r w:rsidRPr="00D11BBA">
        <w:rPr>
          <w:b/>
          <w:bCs/>
          <w:lang w:val="uk-UA"/>
        </w:rPr>
        <w:t xml:space="preserve"> - </w:t>
      </w:r>
      <w:r w:rsidRPr="00D11BBA">
        <w:rPr>
          <w:lang w:val="uk-UA"/>
        </w:rPr>
        <w:t>Для візуалізації результатів класифікації, процесу навчання моделі, графічного представлення метрик точності та втрат. 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004B1EFC" w14:textId="77777777" w:rsidR="00D11BBA" w:rsidRPr="00D11BBA" w:rsidRDefault="00D11BBA" w:rsidP="00D11BBA">
      <w:pPr>
        <w:numPr>
          <w:ilvl w:val="0"/>
          <w:numId w:val="43"/>
        </w:numPr>
        <w:spacing w:line="360" w:lineRule="auto"/>
        <w:contextualSpacing/>
        <w:jc w:val="both"/>
        <w:rPr>
          <w:b/>
          <w:bCs/>
          <w:lang w:val="uk-UA"/>
        </w:rPr>
        <w:pPrChange w:id="194" w:author="Ярмола Юрій Юрійович" w:date="2025-05-06T13:27:00Z">
          <w:pPr>
            <w:pStyle w:val="CommentText"/>
            <w:numPr>
              <w:numId w:val="43"/>
            </w:numPr>
            <w:ind w:left="360" w:hanging="360"/>
          </w:pPr>
        </w:pPrChange>
      </w:pPr>
      <w:proofErr w:type="spellStart"/>
      <w:r w:rsidRPr="00D11BBA">
        <w:rPr>
          <w:b/>
          <w:bCs/>
          <w:lang w:val="uk-UA"/>
        </w:rPr>
        <w:t>Tkinter</w:t>
      </w:r>
      <w:proofErr w:type="spellEnd"/>
      <w:r w:rsidRPr="00D11BBA">
        <w:rPr>
          <w:b/>
          <w:bCs/>
          <w:lang w:val="uk-UA"/>
        </w:rPr>
        <w:t xml:space="preserve"> - </w:t>
      </w:r>
      <w:r w:rsidRPr="00D11BBA">
        <w:rPr>
          <w:lang w:val="uk-UA"/>
        </w:rPr>
        <w:t xml:space="preserve">Для створення інтерфейсу користувача (GUI). Він забезпечує простоту розробки віконних додатків, які дозволяють зручно взаємодіяти з користувачем. За допомогою </w:t>
      </w:r>
      <w:proofErr w:type="spellStart"/>
      <w:r w:rsidRPr="00D11BBA">
        <w:rPr>
          <w:lang w:val="uk-UA"/>
        </w:rPr>
        <w:t>Tkinter</w:t>
      </w:r>
      <w:proofErr w:type="spellEnd"/>
      <w:r w:rsidRPr="00D11BBA">
        <w:rPr>
          <w:lang w:val="uk-UA"/>
        </w:rPr>
        <w:t xml:space="preserve"> був реалізований інтерфейс для завантаження зображень, запуску процесу навчання моделі, а також для перегляду результатів класифікації.</w:t>
      </w:r>
    </w:p>
    <w:p w14:paraId="5CF049C4" w14:textId="77777777" w:rsidR="00D11BBA" w:rsidRPr="00D11BBA" w:rsidRDefault="00D11BBA" w:rsidP="00D11BBA">
      <w:pPr>
        <w:spacing w:line="360" w:lineRule="auto"/>
        <w:jc w:val="both"/>
        <w:rPr>
          <w:lang w:val="uk-UA"/>
        </w:rPr>
        <w:pPrChange w:id="195" w:author="Ярмола Юрій Юрійович" w:date="2025-05-06T13:27:00Z">
          <w:pPr/>
        </w:pPrChange>
      </w:pPr>
    </w:p>
    <w:p w14:paraId="094AC218" w14:textId="77777777" w:rsidR="00D11BBA" w:rsidRPr="00D11BBA" w:rsidRDefault="00D11BBA" w:rsidP="00D11BBA">
      <w:pPr>
        <w:spacing w:line="360" w:lineRule="auto"/>
        <w:ind w:firstLine="360"/>
        <w:jc w:val="both"/>
        <w:rPr>
          <w:lang w:val="uk-UA"/>
        </w:rPr>
        <w:pPrChange w:id="196" w:author="Ярмола Юрій Юрійович" w:date="2025-05-06T13:27:00Z">
          <w:pPr>
            <w:ind w:firstLine="360"/>
          </w:pPr>
        </w:pPrChange>
      </w:pPr>
      <w:r w:rsidRPr="00D11BBA">
        <w:rPr>
          <w:lang w:val="uk-UA"/>
        </w:rPr>
        <w:lastRenderedPageBreak/>
        <w:t>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продуктивність, гнучкість та можливість масштабування, що є важливим для подальшого вдосконалення системи.</w:t>
      </w:r>
    </w:p>
    <w:p w14:paraId="1404C513" w14:textId="77777777" w:rsidR="00D11BBA" w:rsidRPr="00D11BBA" w:rsidRDefault="00D11BBA" w:rsidP="00D11BBA">
      <w:pPr>
        <w:spacing w:line="360" w:lineRule="auto"/>
        <w:jc w:val="both"/>
        <w:rPr>
          <w:lang w:val="uk-UA"/>
        </w:rPr>
        <w:pPrChange w:id="197" w:author="Ярмола Юрій Юрійович" w:date="2025-05-06T13:27:00Z">
          <w:pPr/>
        </w:pPrChange>
      </w:pPr>
    </w:p>
    <w:p w14:paraId="16091FC7" w14:textId="77777777" w:rsidR="00D11BBA" w:rsidRPr="00D11BBA" w:rsidRDefault="00D11BBA" w:rsidP="00B61D0B">
      <w:pPr>
        <w:pStyle w:val="Heading2"/>
        <w:rPr>
          <w:lang w:val="uk-UA"/>
        </w:rPr>
        <w:pPrChange w:id="198" w:author="Ярмола Юрій Юрійович" w:date="2025-05-06T13:27:00Z">
          <w:pPr>
            <w:pStyle w:val="Heading2"/>
          </w:pPr>
        </w:pPrChange>
      </w:pPr>
      <w:bookmarkStart w:id="199" w:name="_Toc197466808"/>
      <w:bookmarkStart w:id="200" w:name="_Toc197794505"/>
      <w:r w:rsidRPr="00D11BBA">
        <w:rPr>
          <w:lang w:val="uk-UA"/>
        </w:rPr>
        <w:t>2.6. Вимоги до апаратного забезпечення</w:t>
      </w:r>
      <w:bookmarkEnd w:id="199"/>
      <w:bookmarkEnd w:id="200"/>
    </w:p>
    <w:p w14:paraId="7714DFC5" w14:textId="77777777" w:rsidR="00D11BBA" w:rsidRPr="00D11BBA" w:rsidRDefault="00D11BBA" w:rsidP="00D11BBA">
      <w:pPr>
        <w:spacing w:after="160" w:line="360" w:lineRule="auto"/>
        <w:ind w:firstLine="708"/>
        <w:jc w:val="both"/>
        <w:rPr>
          <w:lang w:val="uk-UA"/>
        </w:rPr>
        <w:pPrChange w:id="201" w:author="Ярмола Юрій Юрійович" w:date="2025-05-06T13:27:00Z">
          <w:pPr>
            <w:spacing w:after="160" w:line="259" w:lineRule="auto"/>
            <w:ind w:firstLine="708"/>
          </w:pPr>
        </w:pPrChange>
      </w:pPr>
      <w:r w:rsidRPr="00D11BBA">
        <w:rPr>
          <w:lang w:val="uk-UA"/>
        </w:rPr>
        <w:t xml:space="preserve">Для забезпечення коректної, ефективної та стабільної роботи програмного забезпечення, яке реалізує автоматичне формування анотованих </w:t>
      </w:r>
      <w:proofErr w:type="spellStart"/>
      <w:r w:rsidRPr="00D11BBA">
        <w:rPr>
          <w:lang w:val="uk-UA"/>
        </w:rPr>
        <w:t>датасетів</w:t>
      </w:r>
      <w:proofErr w:type="spellEnd"/>
      <w:r w:rsidRPr="00D11BBA">
        <w:rPr>
          <w:lang w:val="uk-UA"/>
        </w:rPr>
        <w:t xml:space="preserve"> та класифікацію зображень за допомогою алгоритмів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p>
    <w:p w14:paraId="76D97788" w14:textId="77777777" w:rsidR="00D11BBA" w:rsidRPr="00D11BBA" w:rsidRDefault="00D11BBA" w:rsidP="00D11BBA">
      <w:pPr>
        <w:spacing w:after="160" w:line="360" w:lineRule="auto"/>
        <w:jc w:val="both"/>
        <w:rPr>
          <w:b/>
          <w:bCs/>
          <w:lang w:val="uk-UA"/>
        </w:rPr>
        <w:pPrChange w:id="202" w:author="Ярмола Юрій Юрійович" w:date="2025-05-06T13:27:00Z">
          <w:pPr>
            <w:spacing w:after="160" w:line="259" w:lineRule="auto"/>
          </w:pPr>
        </w:pPrChange>
      </w:pPr>
      <w:r w:rsidRPr="00D11BBA">
        <w:rPr>
          <w:b/>
          <w:bCs/>
          <w:lang w:val="uk-UA"/>
        </w:rPr>
        <w:t>Мінімальні вимоги:</w:t>
      </w:r>
    </w:p>
    <w:p w14:paraId="0FCB9D10" w14:textId="77777777" w:rsidR="00D11BBA" w:rsidRPr="00D11BBA" w:rsidRDefault="00D11BBA" w:rsidP="00D11BBA">
      <w:pPr>
        <w:spacing w:after="160" w:line="360" w:lineRule="auto"/>
        <w:jc w:val="both"/>
        <w:rPr>
          <w:lang w:val="uk-UA"/>
        </w:rPr>
        <w:pPrChange w:id="203" w:author="Ярмола Юрій Юрійович" w:date="2025-05-06T13:27:00Z">
          <w:pPr>
            <w:spacing w:after="160" w:line="259" w:lineRule="auto"/>
          </w:pPr>
        </w:pPrChange>
      </w:pPr>
      <w:r w:rsidRPr="00D11BBA">
        <w:rPr>
          <w:lang w:val="uk-UA"/>
        </w:rPr>
        <w:t xml:space="preserve">Мінімальні характеристики дозволяють запускати систему в обмеженому режимі — з невеликим </w:t>
      </w:r>
      <w:proofErr w:type="spellStart"/>
      <w:r w:rsidRPr="00D11BBA">
        <w:rPr>
          <w:lang w:val="uk-UA"/>
        </w:rPr>
        <w:t>датасетом</w:t>
      </w:r>
      <w:proofErr w:type="spellEnd"/>
      <w:r w:rsidRPr="00D11BBA">
        <w:rPr>
          <w:lang w:val="uk-UA"/>
        </w:rPr>
        <w:t xml:space="preserve">, спрощеною архітектурою моделі або використанням попередньо навченої </w:t>
      </w:r>
      <w:proofErr w:type="spellStart"/>
      <w:r w:rsidRPr="00D11BBA">
        <w:rPr>
          <w:lang w:val="uk-UA"/>
        </w:rPr>
        <w:t>нейромережі</w:t>
      </w:r>
      <w:proofErr w:type="spellEnd"/>
      <w:r w:rsidRPr="00D11BBA">
        <w:rPr>
          <w:lang w:val="uk-UA"/>
        </w:rPr>
        <w:t>.</w:t>
      </w:r>
    </w:p>
    <w:p w14:paraId="11551DA5" w14:textId="77777777" w:rsidR="00D11BBA" w:rsidRPr="00D11BBA" w:rsidRDefault="00D11BBA" w:rsidP="00D11BBA">
      <w:pPr>
        <w:numPr>
          <w:ilvl w:val="0"/>
          <w:numId w:val="44"/>
        </w:numPr>
        <w:spacing w:after="160" w:line="360" w:lineRule="auto"/>
        <w:jc w:val="both"/>
        <w:rPr>
          <w:lang w:val="uk-UA"/>
        </w:rPr>
        <w:pPrChange w:id="204" w:author="Ярмола Юрій Юрійович" w:date="2025-05-06T13:27:00Z">
          <w:pPr>
            <w:numPr>
              <w:numId w:val="44"/>
            </w:numPr>
            <w:tabs>
              <w:tab w:val="num" w:pos="720"/>
            </w:tabs>
            <w:spacing w:after="160" w:line="259" w:lineRule="auto"/>
            <w:ind w:left="720" w:hanging="360"/>
          </w:pPr>
        </w:pPrChange>
      </w:pPr>
      <w:r w:rsidRPr="00D11BBA">
        <w:rPr>
          <w:lang w:val="uk-UA"/>
        </w:rPr>
        <w:t>Процесор (CPU): 4-ядерний (</w:t>
      </w:r>
      <w:proofErr w:type="spellStart"/>
      <w:r w:rsidRPr="00D11BBA">
        <w:rPr>
          <w:lang w:val="uk-UA"/>
        </w:rPr>
        <w:t>Intel</w:t>
      </w:r>
      <w:proofErr w:type="spellEnd"/>
      <w:r w:rsidRPr="00D11BBA">
        <w:rPr>
          <w:lang w:val="uk-UA"/>
        </w:rPr>
        <w:t xml:space="preserve"> </w:t>
      </w:r>
      <w:proofErr w:type="spellStart"/>
      <w:r w:rsidRPr="00D11BBA">
        <w:rPr>
          <w:lang w:val="uk-UA"/>
        </w:rPr>
        <w:t>Core</w:t>
      </w:r>
      <w:proofErr w:type="spellEnd"/>
      <w:r w:rsidRPr="00D11BBA">
        <w:rPr>
          <w:lang w:val="uk-UA"/>
        </w:rPr>
        <w:t xml:space="preserve"> i5 або AMD </w:t>
      </w:r>
      <w:proofErr w:type="spellStart"/>
      <w:r w:rsidRPr="00D11BBA">
        <w:rPr>
          <w:lang w:val="uk-UA"/>
        </w:rPr>
        <w:t>Ryzen</w:t>
      </w:r>
      <w:proofErr w:type="spellEnd"/>
      <w:r w:rsidRPr="00D11BBA">
        <w:rPr>
          <w:lang w:val="uk-UA"/>
        </w:rPr>
        <w:t xml:space="preserve"> 5)</w:t>
      </w:r>
    </w:p>
    <w:p w14:paraId="095F0A94" w14:textId="77777777" w:rsidR="00D11BBA" w:rsidRPr="00D11BBA" w:rsidRDefault="00D11BBA" w:rsidP="00D11BBA">
      <w:pPr>
        <w:numPr>
          <w:ilvl w:val="0"/>
          <w:numId w:val="44"/>
        </w:numPr>
        <w:spacing w:after="160" w:line="360" w:lineRule="auto"/>
        <w:jc w:val="both"/>
        <w:rPr>
          <w:lang w:val="uk-UA"/>
        </w:rPr>
        <w:pPrChange w:id="205" w:author="Ярмола Юрій Юрійович" w:date="2025-05-06T13:27:00Z">
          <w:pPr>
            <w:numPr>
              <w:numId w:val="44"/>
            </w:numPr>
            <w:tabs>
              <w:tab w:val="num" w:pos="720"/>
            </w:tabs>
            <w:spacing w:after="160" w:line="259" w:lineRule="auto"/>
            <w:ind w:left="720" w:hanging="360"/>
          </w:pPr>
        </w:pPrChange>
      </w:pPr>
      <w:r w:rsidRPr="00D11BBA">
        <w:rPr>
          <w:lang w:val="uk-UA"/>
        </w:rPr>
        <w:t>Оперативна пам’ять (RAM): 8 ГБ</w:t>
      </w:r>
    </w:p>
    <w:p w14:paraId="1E2575C2" w14:textId="77777777" w:rsidR="00D11BBA" w:rsidRPr="00D11BBA" w:rsidRDefault="00D11BBA" w:rsidP="00D11BBA">
      <w:pPr>
        <w:numPr>
          <w:ilvl w:val="0"/>
          <w:numId w:val="44"/>
        </w:numPr>
        <w:spacing w:after="160" w:line="360" w:lineRule="auto"/>
        <w:jc w:val="both"/>
        <w:rPr>
          <w:lang w:val="uk-UA"/>
        </w:rPr>
        <w:pPrChange w:id="206" w:author="Ярмола Юрій Юрійович" w:date="2025-05-06T13:27:00Z">
          <w:pPr>
            <w:numPr>
              <w:numId w:val="44"/>
            </w:numPr>
            <w:tabs>
              <w:tab w:val="num" w:pos="720"/>
            </w:tabs>
            <w:spacing w:after="160" w:line="259" w:lineRule="auto"/>
            <w:ind w:left="720" w:hanging="360"/>
          </w:pPr>
        </w:pPrChange>
      </w:pPr>
      <w:r w:rsidRPr="00D11BBA">
        <w:rPr>
          <w:lang w:val="uk-UA"/>
        </w:rPr>
        <w:t>Накопичувач (HDD/SSD): 50 ГБ вільного простору на диску (рекомендується SSD)</w:t>
      </w:r>
    </w:p>
    <w:p w14:paraId="1E234A7A" w14:textId="77777777" w:rsidR="00D11BBA" w:rsidRPr="00D11BBA" w:rsidRDefault="00D11BBA" w:rsidP="00D11BBA">
      <w:pPr>
        <w:numPr>
          <w:ilvl w:val="0"/>
          <w:numId w:val="44"/>
        </w:numPr>
        <w:spacing w:after="160" w:line="360" w:lineRule="auto"/>
        <w:jc w:val="both"/>
        <w:rPr>
          <w:lang w:val="uk-UA"/>
        </w:rPr>
        <w:pPrChange w:id="207" w:author="Ярмола Юрій Юрійович" w:date="2025-05-06T13:27:00Z">
          <w:pPr>
            <w:numPr>
              <w:numId w:val="44"/>
            </w:numPr>
            <w:tabs>
              <w:tab w:val="num" w:pos="720"/>
            </w:tabs>
            <w:spacing w:after="160" w:line="259" w:lineRule="auto"/>
            <w:ind w:left="720" w:hanging="360"/>
          </w:pPr>
        </w:pPrChange>
      </w:pPr>
      <w:r w:rsidRPr="00D11BBA">
        <w:rPr>
          <w:lang w:val="uk-UA"/>
        </w:rPr>
        <w:t>Графічна підсистема (GPU): Необов’язково, але рекомендовано для пришвидшення обробки зображень</w:t>
      </w:r>
    </w:p>
    <w:p w14:paraId="4AECEA3C" w14:textId="77777777" w:rsidR="00D11BBA" w:rsidRPr="00D11BBA" w:rsidRDefault="00D11BBA" w:rsidP="00D11BBA">
      <w:pPr>
        <w:spacing w:after="160" w:line="360" w:lineRule="auto"/>
        <w:jc w:val="both"/>
        <w:rPr>
          <w:lang w:val="uk-UA"/>
        </w:rPr>
        <w:pPrChange w:id="208" w:author="Ярмола Юрій Юрійович" w:date="2025-05-06T13:27:00Z">
          <w:pPr>
            <w:spacing w:after="160" w:line="259" w:lineRule="auto"/>
          </w:pPr>
        </w:pPrChange>
      </w:pPr>
      <w:r w:rsidRPr="00D11BBA">
        <w:rPr>
          <w:lang w:val="uk-UA"/>
        </w:rPr>
        <w:t xml:space="preserve">У разі відсутності графічного процесора, моделі на базі </w:t>
      </w:r>
      <w:proofErr w:type="spellStart"/>
      <w:r w:rsidRPr="00D11BBA">
        <w:rPr>
          <w:lang w:val="uk-UA"/>
        </w:rPr>
        <w:t>PyTorch</w:t>
      </w:r>
      <w:proofErr w:type="spellEnd"/>
      <w:r w:rsidRPr="00D11BBA">
        <w:rPr>
          <w:lang w:val="uk-UA"/>
        </w:rPr>
        <w:t xml:space="preserve"> можуть бути запущені на CPU, однак час навчання значно зростає, що робить систему менш продуктивною при роботі з великими обсягами даних.</w:t>
      </w:r>
    </w:p>
    <w:p w14:paraId="7DE2D74F" w14:textId="77777777" w:rsidR="00D11BBA" w:rsidRPr="00D11BBA" w:rsidRDefault="00D11BBA" w:rsidP="00D11BBA">
      <w:pPr>
        <w:spacing w:after="160" w:line="360" w:lineRule="auto"/>
        <w:jc w:val="both"/>
        <w:rPr>
          <w:b/>
          <w:bCs/>
          <w:lang w:val="uk-UA"/>
        </w:rPr>
        <w:pPrChange w:id="209" w:author="Ярмола Юрій Юрійович" w:date="2025-05-06T13:27:00Z">
          <w:pPr>
            <w:spacing w:after="160" w:line="259" w:lineRule="auto"/>
          </w:pPr>
        </w:pPrChange>
      </w:pPr>
      <w:r w:rsidRPr="00D11BBA">
        <w:rPr>
          <w:b/>
          <w:bCs/>
          <w:lang w:val="uk-UA"/>
        </w:rPr>
        <w:lastRenderedPageBreak/>
        <w:t>Рекомендовані вимоги:</w:t>
      </w:r>
    </w:p>
    <w:p w14:paraId="026AF7E6" w14:textId="77777777" w:rsidR="00D11BBA" w:rsidRPr="00D11BBA" w:rsidRDefault="00D11BBA" w:rsidP="00D11BBA">
      <w:pPr>
        <w:spacing w:after="160" w:line="360" w:lineRule="auto"/>
        <w:jc w:val="both"/>
        <w:rPr>
          <w:lang w:val="uk-UA"/>
        </w:rPr>
        <w:pPrChange w:id="210" w:author="Ярмола Юрій Юрійович" w:date="2025-05-06T13:27:00Z">
          <w:pPr>
            <w:spacing w:after="160" w:line="259" w:lineRule="auto"/>
          </w:pPr>
        </w:pPrChange>
      </w:pPr>
      <w:r w:rsidRPr="00D11BBA">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p>
    <w:p w14:paraId="5CB4F251" w14:textId="77777777" w:rsidR="00D11BBA" w:rsidRPr="00D11BBA" w:rsidRDefault="00D11BBA" w:rsidP="00D11BBA">
      <w:pPr>
        <w:numPr>
          <w:ilvl w:val="0"/>
          <w:numId w:val="45"/>
        </w:numPr>
        <w:spacing w:after="160" w:line="360" w:lineRule="auto"/>
        <w:jc w:val="both"/>
        <w:rPr>
          <w:lang w:val="uk-UA"/>
        </w:rPr>
        <w:pPrChange w:id="211" w:author="Ярмола Юрій Юрійович" w:date="2025-05-06T13:27:00Z">
          <w:pPr>
            <w:numPr>
              <w:numId w:val="45"/>
            </w:numPr>
            <w:tabs>
              <w:tab w:val="num" w:pos="720"/>
            </w:tabs>
            <w:spacing w:after="160" w:line="259" w:lineRule="auto"/>
            <w:ind w:left="720" w:hanging="360"/>
          </w:pPr>
        </w:pPrChange>
      </w:pPr>
      <w:r w:rsidRPr="00D11BBA">
        <w:rPr>
          <w:lang w:val="uk-UA"/>
        </w:rPr>
        <w:t xml:space="preserve">Процесор (CPU): 6–8 </w:t>
      </w:r>
      <w:proofErr w:type="spellStart"/>
      <w:r w:rsidRPr="00D11BBA">
        <w:rPr>
          <w:lang w:val="uk-UA"/>
        </w:rPr>
        <w:t>ядер</w:t>
      </w:r>
      <w:proofErr w:type="spellEnd"/>
      <w:r w:rsidRPr="00D11BBA">
        <w:rPr>
          <w:lang w:val="uk-UA"/>
        </w:rPr>
        <w:t xml:space="preserve"> (</w:t>
      </w:r>
      <w:proofErr w:type="spellStart"/>
      <w:r w:rsidRPr="00D11BBA">
        <w:rPr>
          <w:lang w:val="uk-UA"/>
        </w:rPr>
        <w:t>Intel</w:t>
      </w:r>
      <w:proofErr w:type="spellEnd"/>
      <w:r w:rsidRPr="00D11BBA">
        <w:rPr>
          <w:lang w:val="uk-UA"/>
        </w:rPr>
        <w:t xml:space="preserve"> </w:t>
      </w:r>
      <w:proofErr w:type="spellStart"/>
      <w:r w:rsidRPr="00D11BBA">
        <w:rPr>
          <w:lang w:val="uk-UA"/>
        </w:rPr>
        <w:t>Core</w:t>
      </w:r>
      <w:proofErr w:type="spellEnd"/>
      <w:r w:rsidRPr="00D11BBA">
        <w:rPr>
          <w:lang w:val="uk-UA"/>
        </w:rPr>
        <w:t xml:space="preserve"> i7, AMD </w:t>
      </w:r>
      <w:proofErr w:type="spellStart"/>
      <w:r w:rsidRPr="00D11BBA">
        <w:rPr>
          <w:lang w:val="uk-UA"/>
        </w:rPr>
        <w:t>Ryzen</w:t>
      </w:r>
      <w:proofErr w:type="spellEnd"/>
      <w:r w:rsidRPr="00D11BBA">
        <w:rPr>
          <w:lang w:val="uk-UA"/>
        </w:rPr>
        <w:t xml:space="preserve"> 7 або еквівалент)</w:t>
      </w:r>
    </w:p>
    <w:p w14:paraId="24C0FD5F" w14:textId="77777777" w:rsidR="00D11BBA" w:rsidRPr="00D11BBA" w:rsidRDefault="00D11BBA" w:rsidP="00D11BBA">
      <w:pPr>
        <w:numPr>
          <w:ilvl w:val="0"/>
          <w:numId w:val="45"/>
        </w:numPr>
        <w:spacing w:after="160" w:line="360" w:lineRule="auto"/>
        <w:jc w:val="both"/>
        <w:rPr>
          <w:lang w:val="uk-UA"/>
        </w:rPr>
        <w:pPrChange w:id="212" w:author="Ярмола Юрій Юрійович" w:date="2025-05-06T13:27:00Z">
          <w:pPr>
            <w:numPr>
              <w:numId w:val="45"/>
            </w:numPr>
            <w:tabs>
              <w:tab w:val="num" w:pos="720"/>
            </w:tabs>
            <w:spacing w:after="160" w:line="259" w:lineRule="auto"/>
            <w:ind w:left="720" w:hanging="360"/>
          </w:pPr>
        </w:pPrChange>
      </w:pPr>
      <w:r w:rsidRPr="00D11BBA">
        <w:rPr>
          <w:lang w:val="uk-UA"/>
        </w:rPr>
        <w:t>Оперативна пам’ять (RAM): 16–32 ГБ</w:t>
      </w:r>
    </w:p>
    <w:p w14:paraId="1AC4FE3B" w14:textId="77777777" w:rsidR="00D11BBA" w:rsidRPr="00D11BBA" w:rsidRDefault="00D11BBA" w:rsidP="00D11BBA">
      <w:pPr>
        <w:numPr>
          <w:ilvl w:val="0"/>
          <w:numId w:val="45"/>
        </w:numPr>
        <w:spacing w:after="160" w:line="360" w:lineRule="auto"/>
        <w:jc w:val="both"/>
        <w:rPr>
          <w:lang w:val="uk-UA"/>
        </w:rPr>
        <w:pPrChange w:id="213" w:author="Ярмола Юрій Юрійович" w:date="2025-05-06T13:27:00Z">
          <w:pPr>
            <w:numPr>
              <w:numId w:val="45"/>
            </w:numPr>
            <w:tabs>
              <w:tab w:val="num" w:pos="720"/>
            </w:tabs>
            <w:spacing w:after="160" w:line="259" w:lineRule="auto"/>
            <w:ind w:left="720" w:hanging="360"/>
          </w:pPr>
        </w:pPrChange>
      </w:pPr>
      <w:r w:rsidRPr="00D11BBA">
        <w:rPr>
          <w:lang w:val="uk-UA"/>
        </w:rPr>
        <w:t>Накопичувач (SSD): не менше 100 ГБ вільного простору</w:t>
      </w:r>
    </w:p>
    <w:p w14:paraId="1259D34F" w14:textId="77777777" w:rsidR="00D11BBA" w:rsidRPr="00D11BBA" w:rsidRDefault="00D11BBA" w:rsidP="00D11BBA">
      <w:pPr>
        <w:numPr>
          <w:ilvl w:val="0"/>
          <w:numId w:val="45"/>
        </w:numPr>
        <w:spacing w:after="160" w:line="360" w:lineRule="auto"/>
        <w:jc w:val="both"/>
        <w:rPr>
          <w:lang w:val="uk-UA"/>
        </w:rPr>
        <w:pPrChange w:id="214" w:author="Ярмола Юрій Юрійович" w:date="2025-05-06T13:27:00Z">
          <w:pPr>
            <w:numPr>
              <w:numId w:val="45"/>
            </w:numPr>
            <w:tabs>
              <w:tab w:val="num" w:pos="720"/>
            </w:tabs>
            <w:spacing w:after="160" w:line="259" w:lineRule="auto"/>
            <w:ind w:left="720" w:hanging="360"/>
          </w:pPr>
        </w:pPrChange>
      </w:pPr>
      <w:r w:rsidRPr="00D11BBA">
        <w:rPr>
          <w:lang w:val="uk-UA"/>
        </w:rPr>
        <w:t xml:space="preserve">Графічна підсистема (GPU): NVIDIA з підтримкою CUDA (наприклад, </w:t>
      </w:r>
      <w:proofErr w:type="spellStart"/>
      <w:r w:rsidRPr="00D11BBA">
        <w:rPr>
          <w:lang w:val="uk-UA"/>
        </w:rPr>
        <w:t>GeForce</w:t>
      </w:r>
      <w:proofErr w:type="spellEnd"/>
      <w:r w:rsidRPr="00D11BBA">
        <w:rPr>
          <w:lang w:val="uk-UA"/>
        </w:rPr>
        <w:t xml:space="preserve"> RTX 3060 або вище) — для ефективного тренування моделей у </w:t>
      </w:r>
      <w:proofErr w:type="spellStart"/>
      <w:r w:rsidRPr="00D11BBA">
        <w:rPr>
          <w:lang w:val="uk-UA"/>
        </w:rPr>
        <w:t>PyTorch</w:t>
      </w:r>
      <w:proofErr w:type="spellEnd"/>
    </w:p>
    <w:p w14:paraId="1B0C482E" w14:textId="77777777" w:rsidR="00D11BBA" w:rsidRPr="00D11BBA" w:rsidRDefault="00D11BBA" w:rsidP="00D11BBA">
      <w:pPr>
        <w:numPr>
          <w:ilvl w:val="0"/>
          <w:numId w:val="45"/>
        </w:numPr>
        <w:spacing w:after="160" w:line="360" w:lineRule="auto"/>
        <w:jc w:val="both"/>
        <w:rPr>
          <w:lang w:val="uk-UA"/>
        </w:rPr>
        <w:pPrChange w:id="215" w:author="Ярмола Юрій Юрійович" w:date="2025-05-06T13:27:00Z">
          <w:pPr>
            <w:numPr>
              <w:numId w:val="45"/>
            </w:numPr>
            <w:tabs>
              <w:tab w:val="num" w:pos="720"/>
            </w:tabs>
            <w:spacing w:after="160" w:line="259" w:lineRule="auto"/>
            <w:ind w:left="720" w:hanging="360"/>
          </w:pPr>
        </w:pPrChange>
      </w:pPr>
      <w:r w:rsidRPr="00D11BBA">
        <w:rPr>
          <w:lang w:val="uk-UA"/>
        </w:rPr>
        <w:t xml:space="preserve">Операційна система: Windows 10/11, </w:t>
      </w:r>
      <w:proofErr w:type="spellStart"/>
      <w:r w:rsidRPr="00D11BBA">
        <w:rPr>
          <w:lang w:val="uk-UA"/>
        </w:rPr>
        <w:t>Ubuntu</w:t>
      </w:r>
      <w:proofErr w:type="spellEnd"/>
      <w:r w:rsidRPr="00D11BBA">
        <w:rPr>
          <w:lang w:val="uk-UA"/>
        </w:rPr>
        <w:t xml:space="preserve"> 20.04+ або інша сучасна ОС, що підтримує бібліотеки машинного навчання</w:t>
      </w:r>
    </w:p>
    <w:p w14:paraId="4139D551" w14:textId="77777777" w:rsidR="00D11BBA" w:rsidRPr="00D11BBA" w:rsidRDefault="00D11BBA" w:rsidP="00D11BBA">
      <w:pPr>
        <w:spacing w:after="160" w:line="360" w:lineRule="auto"/>
        <w:jc w:val="both"/>
        <w:rPr>
          <w:b/>
          <w:bCs/>
          <w:lang w:val="uk-UA"/>
        </w:rPr>
        <w:pPrChange w:id="216" w:author="Ярмола Юрій Юрійович" w:date="2025-05-06T13:27:00Z">
          <w:pPr>
            <w:spacing w:after="160" w:line="259" w:lineRule="auto"/>
          </w:pPr>
        </w:pPrChange>
      </w:pPr>
      <w:r w:rsidRPr="00D11BBA">
        <w:rPr>
          <w:b/>
          <w:bCs/>
          <w:lang w:val="uk-UA"/>
        </w:rPr>
        <w:t>Специфічні вимоги до середовища розробки:</w:t>
      </w:r>
    </w:p>
    <w:p w14:paraId="62B95EA3" w14:textId="77777777" w:rsidR="00D11BBA" w:rsidRPr="00D11BBA" w:rsidRDefault="00D11BBA" w:rsidP="00D11BBA">
      <w:pPr>
        <w:numPr>
          <w:ilvl w:val="0"/>
          <w:numId w:val="46"/>
        </w:numPr>
        <w:spacing w:after="160" w:line="360" w:lineRule="auto"/>
        <w:jc w:val="both"/>
        <w:rPr>
          <w:lang w:val="uk-UA"/>
        </w:rPr>
        <w:pPrChange w:id="217" w:author="Ярмола Юрій Юрійович" w:date="2025-05-06T13:27:00Z">
          <w:pPr>
            <w:numPr>
              <w:numId w:val="47"/>
            </w:numPr>
            <w:tabs>
              <w:tab w:val="num" w:pos="720"/>
            </w:tabs>
            <w:spacing w:after="160" w:line="259" w:lineRule="auto"/>
            <w:ind w:left="720" w:hanging="360"/>
          </w:pPr>
        </w:pPrChange>
      </w:pPr>
      <w:r w:rsidRPr="00D11BBA">
        <w:rPr>
          <w:lang w:val="uk-UA"/>
        </w:rPr>
        <w:t xml:space="preserve">IDE: </w:t>
      </w:r>
      <w:proofErr w:type="spellStart"/>
      <w:r w:rsidRPr="00D11BBA">
        <w:rPr>
          <w:lang w:val="uk-UA"/>
        </w:rPr>
        <w:t>JetBrains</w:t>
      </w:r>
      <w:proofErr w:type="spellEnd"/>
      <w:r w:rsidRPr="00D11BBA">
        <w:rPr>
          <w:lang w:val="uk-UA"/>
        </w:rPr>
        <w:t xml:space="preserve"> </w:t>
      </w:r>
      <w:proofErr w:type="spellStart"/>
      <w:r w:rsidRPr="00D11BBA">
        <w:rPr>
          <w:lang w:val="uk-UA"/>
        </w:rPr>
        <w:t>PyCharm</w:t>
      </w:r>
      <w:proofErr w:type="spellEnd"/>
      <w:r w:rsidRPr="00D11BBA">
        <w:rPr>
          <w:lang w:val="uk-UA"/>
        </w:rPr>
        <w:t xml:space="preserve"> Professional або </w:t>
      </w:r>
      <w:proofErr w:type="spellStart"/>
      <w:r w:rsidRPr="00D11BBA">
        <w:rPr>
          <w:lang w:val="uk-UA"/>
        </w:rPr>
        <w:t>Community</w:t>
      </w:r>
      <w:proofErr w:type="spellEnd"/>
      <w:r w:rsidRPr="00D11BBA">
        <w:rPr>
          <w:lang w:val="uk-UA"/>
        </w:rPr>
        <w:t xml:space="preserve"> </w:t>
      </w:r>
      <w:proofErr w:type="spellStart"/>
      <w:r w:rsidRPr="00D11BBA">
        <w:rPr>
          <w:lang w:val="uk-UA"/>
        </w:rPr>
        <w:t>Edition</w:t>
      </w:r>
      <w:proofErr w:type="spellEnd"/>
      <w:r w:rsidRPr="00D11BBA">
        <w:rPr>
          <w:lang w:val="uk-UA"/>
        </w:rPr>
        <w:t xml:space="preserve"> — для зручної роботи з </w:t>
      </w:r>
      <w:proofErr w:type="spellStart"/>
      <w:r w:rsidRPr="00D11BBA">
        <w:rPr>
          <w:lang w:val="uk-UA"/>
        </w:rPr>
        <w:t>Python</w:t>
      </w:r>
      <w:proofErr w:type="spellEnd"/>
      <w:r w:rsidRPr="00D11BBA">
        <w:rPr>
          <w:lang w:val="uk-UA"/>
        </w:rPr>
        <w:t>-кодом, налагодженням та інтеграцією з віртуальними середовищами</w:t>
      </w:r>
    </w:p>
    <w:p w14:paraId="7C7087BA" w14:textId="77777777" w:rsidR="00D11BBA" w:rsidRPr="00D11BBA" w:rsidRDefault="00D11BBA" w:rsidP="00D11BBA">
      <w:pPr>
        <w:numPr>
          <w:ilvl w:val="0"/>
          <w:numId w:val="46"/>
        </w:numPr>
        <w:spacing w:after="160" w:line="360" w:lineRule="auto"/>
        <w:jc w:val="both"/>
        <w:rPr>
          <w:lang w:val="uk-UA"/>
        </w:rPr>
        <w:pPrChange w:id="218" w:author="Ярмола Юрій Юрійович" w:date="2025-05-06T13:27:00Z">
          <w:pPr>
            <w:numPr>
              <w:numId w:val="47"/>
            </w:numPr>
            <w:tabs>
              <w:tab w:val="num" w:pos="720"/>
            </w:tabs>
            <w:spacing w:after="160" w:line="259" w:lineRule="auto"/>
            <w:ind w:left="720" w:hanging="360"/>
          </w:pPr>
        </w:pPrChange>
      </w:pPr>
      <w:r w:rsidRPr="00D11BBA">
        <w:rPr>
          <w:lang w:val="uk-UA"/>
        </w:rPr>
        <w:t xml:space="preserve">Підтримка </w:t>
      </w:r>
      <w:proofErr w:type="spellStart"/>
      <w:r w:rsidRPr="00D11BBA">
        <w:rPr>
          <w:lang w:val="uk-UA"/>
        </w:rPr>
        <w:t>Python</w:t>
      </w:r>
      <w:proofErr w:type="spellEnd"/>
      <w:r w:rsidRPr="00D11BBA">
        <w:rPr>
          <w:lang w:val="uk-UA"/>
        </w:rPr>
        <w:t xml:space="preserve"> 3.9+, сумісність з бібліотеками </w:t>
      </w:r>
      <w:proofErr w:type="spellStart"/>
      <w:r w:rsidRPr="00D11BBA">
        <w:rPr>
          <w:lang w:val="uk-UA"/>
        </w:rPr>
        <w:t>OpenCV</w:t>
      </w:r>
      <w:proofErr w:type="spellEnd"/>
      <w:r w:rsidRPr="00D11BBA">
        <w:rPr>
          <w:lang w:val="uk-UA"/>
        </w:rPr>
        <w:t xml:space="preserve">, </w:t>
      </w:r>
      <w:proofErr w:type="spellStart"/>
      <w:r w:rsidRPr="00D11BBA">
        <w:rPr>
          <w:lang w:val="uk-UA"/>
        </w:rPr>
        <w:t>PyTorch</w:t>
      </w:r>
      <w:proofErr w:type="spellEnd"/>
      <w:r w:rsidRPr="00D11BBA">
        <w:rPr>
          <w:lang w:val="uk-UA"/>
        </w:rPr>
        <w:t xml:space="preserve">, </w:t>
      </w:r>
      <w:proofErr w:type="spellStart"/>
      <w:r w:rsidRPr="00D11BBA">
        <w:rPr>
          <w:lang w:val="uk-UA"/>
        </w:rPr>
        <w:t>Pillow</w:t>
      </w:r>
      <w:proofErr w:type="spellEnd"/>
      <w:r w:rsidRPr="00D11BBA">
        <w:rPr>
          <w:lang w:val="uk-UA"/>
        </w:rPr>
        <w:t xml:space="preserve"> тощо</w:t>
      </w:r>
    </w:p>
    <w:p w14:paraId="0413D5B9" w14:textId="77777777" w:rsidR="00D11BBA" w:rsidRPr="00D11BBA" w:rsidRDefault="00D11BBA" w:rsidP="00D11BBA">
      <w:pPr>
        <w:spacing w:after="160" w:line="360" w:lineRule="auto"/>
        <w:jc w:val="both"/>
        <w:rPr>
          <w:lang w:val="uk-UA"/>
        </w:rPr>
        <w:pPrChange w:id="219" w:author="Ярмола Юрій Юрійович" w:date="2025-05-06T13:27:00Z">
          <w:pPr>
            <w:spacing w:after="160" w:line="259" w:lineRule="auto"/>
          </w:pPr>
        </w:pPrChange>
      </w:pPr>
    </w:p>
    <w:p w14:paraId="07FAC418" w14:textId="77777777" w:rsidR="00D11BBA" w:rsidRPr="00D11BBA" w:rsidRDefault="00D11BBA" w:rsidP="00D11BBA">
      <w:pPr>
        <w:spacing w:after="160" w:line="360" w:lineRule="auto"/>
        <w:ind w:firstLine="360"/>
        <w:jc w:val="both"/>
        <w:rPr>
          <w:lang w:val="uk-UA"/>
        </w:rPr>
        <w:pPrChange w:id="220" w:author="Ярмола Юрій Юрійович" w:date="2025-05-06T13:27:00Z">
          <w:pPr>
            <w:spacing w:after="160" w:line="259" w:lineRule="auto"/>
            <w:ind w:firstLine="360"/>
          </w:pPr>
        </w:pPrChange>
      </w:pPr>
      <w:r w:rsidRPr="00D11BBA">
        <w:rPr>
          <w:lang w:val="uk-UA"/>
        </w:rPr>
        <w: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t>
      </w:r>
    </w:p>
    <w:p w14:paraId="3A4194CD" w14:textId="77777777" w:rsidR="00D11BBA" w:rsidRPr="00D11BBA" w:rsidRDefault="00D11BBA" w:rsidP="00D11BBA">
      <w:pPr>
        <w:spacing w:after="160" w:line="360" w:lineRule="auto"/>
        <w:jc w:val="both"/>
        <w:rPr>
          <w:lang w:val="uk-UA"/>
        </w:rPr>
        <w:pPrChange w:id="221" w:author="Ярмола Юрій Юрійович" w:date="2025-05-06T13:27:00Z">
          <w:pPr>
            <w:spacing w:after="160" w:line="259" w:lineRule="auto"/>
          </w:pPr>
        </w:pPrChange>
      </w:pPr>
    </w:p>
    <w:p w14:paraId="00F64C47" w14:textId="77777777" w:rsidR="00D11BBA" w:rsidRPr="00D11BBA" w:rsidRDefault="00D11BBA" w:rsidP="00B61D0B">
      <w:pPr>
        <w:pStyle w:val="Heading2"/>
        <w:rPr>
          <w:lang w:val="uk-UA"/>
        </w:rPr>
        <w:pPrChange w:id="222" w:author="Ярмола Юрій Юрійович" w:date="2025-05-06T13:27:00Z">
          <w:pPr>
            <w:pStyle w:val="Heading2"/>
          </w:pPr>
        </w:pPrChange>
      </w:pPr>
      <w:bookmarkStart w:id="223" w:name="_Toc197466809"/>
      <w:bookmarkStart w:id="224" w:name="_Toc197794506"/>
      <w:r w:rsidRPr="00D11BBA">
        <w:rPr>
          <w:lang w:val="uk-UA"/>
        </w:rPr>
        <w:lastRenderedPageBreak/>
        <w:t>Висновки до розділу 2</w:t>
      </w:r>
      <w:bookmarkEnd w:id="223"/>
      <w:bookmarkEnd w:id="224"/>
    </w:p>
    <w:p w14:paraId="03D8DE11" w14:textId="77777777" w:rsidR="00D11BBA" w:rsidRPr="00D11BBA" w:rsidRDefault="00D11BBA" w:rsidP="00D11BBA">
      <w:pPr>
        <w:spacing w:after="160" w:line="360" w:lineRule="auto"/>
        <w:ind w:firstLine="708"/>
        <w:jc w:val="both"/>
        <w:rPr>
          <w:lang w:val="uk-UA"/>
        </w:rPr>
        <w:pPrChange w:id="225" w:author="Ярмола Юрій Юрійович" w:date="2025-05-06T13:27:00Z">
          <w:pPr>
            <w:spacing w:after="160" w:line="259" w:lineRule="auto"/>
            <w:ind w:firstLine="708"/>
          </w:pPr>
        </w:pPrChange>
      </w:pPr>
      <w:r w:rsidRPr="00D11BBA">
        <w:rPr>
          <w:lang w:val="uk-UA"/>
        </w:rPr>
        <w:t>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сформовано уявлення про необхідні ресурси, продуктивність та безпеку системи, що забезпечує її стабільну роботу в умовах реального навантаження.</w:t>
      </w:r>
    </w:p>
    <w:p w14:paraId="31CBF457" w14:textId="77777777" w:rsidR="00D11BBA" w:rsidRPr="00D11BBA" w:rsidRDefault="00D11BBA" w:rsidP="00D11BBA">
      <w:pPr>
        <w:spacing w:after="160" w:line="360" w:lineRule="auto"/>
        <w:ind w:firstLine="708"/>
        <w:jc w:val="both"/>
        <w:rPr>
          <w:lang w:val="uk-UA"/>
        </w:rPr>
        <w:pPrChange w:id="226" w:author="Ярмола Юрій Юрійович" w:date="2025-05-06T13:27:00Z">
          <w:pPr>
            <w:spacing w:after="160" w:line="259" w:lineRule="auto"/>
            <w:ind w:firstLine="708"/>
          </w:pPr>
        </w:pPrChange>
      </w:pPr>
      <w:r w:rsidRPr="00D11BBA">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78697B7C" w14:textId="77777777" w:rsidR="00D11BBA" w:rsidRPr="00D11BBA" w:rsidRDefault="00D11BBA" w:rsidP="00D11BBA">
      <w:pPr>
        <w:spacing w:after="160" w:line="360" w:lineRule="auto"/>
        <w:ind w:firstLine="708"/>
        <w:jc w:val="both"/>
        <w:rPr>
          <w:lang w:val="uk-UA"/>
        </w:rPr>
        <w:pPrChange w:id="227" w:author="Ярмола Юрій Юрійович" w:date="2025-05-06T13:27:00Z">
          <w:pPr>
            <w:spacing w:after="160" w:line="259" w:lineRule="auto"/>
            <w:ind w:firstLine="708"/>
          </w:pPr>
        </w:pPrChange>
      </w:pPr>
      <w:r w:rsidRPr="00D11BBA">
        <w:rPr>
          <w:lang w:val="uk-UA"/>
        </w:rPr>
        <w:t xml:space="preserve">У якості основної мови програмування обрано </w:t>
      </w:r>
      <w:proofErr w:type="spellStart"/>
      <w:r w:rsidRPr="00D11BBA">
        <w:rPr>
          <w:lang w:val="uk-UA"/>
        </w:rPr>
        <w:t>Python</w:t>
      </w:r>
      <w:proofErr w:type="spellEnd"/>
      <w:r w:rsidRPr="00D11BBA">
        <w:rPr>
          <w:lang w:val="uk-UA"/>
        </w:rPr>
        <w:t xml:space="preserve">, що обумовлено її широким застосуванням у галузі машинного навчання, наявністю численних бібліотек (зокрема, </w:t>
      </w:r>
      <w:proofErr w:type="spellStart"/>
      <w:r w:rsidRPr="00D11BBA">
        <w:rPr>
          <w:lang w:val="uk-UA"/>
        </w:rPr>
        <w:t>PyTorch</w:t>
      </w:r>
      <w:proofErr w:type="spellEnd"/>
      <w:r w:rsidRPr="00D11BBA">
        <w:rPr>
          <w:lang w:val="uk-UA"/>
        </w:rPr>
        <w:t xml:space="preserve">, </w:t>
      </w:r>
      <w:proofErr w:type="spellStart"/>
      <w:r w:rsidRPr="00D11BBA">
        <w:rPr>
          <w:lang w:val="uk-UA"/>
        </w:rPr>
        <w:t>OpenCV</w:t>
      </w:r>
      <w:proofErr w:type="spellEnd"/>
      <w:r w:rsidRPr="00D11BBA">
        <w:rPr>
          <w:lang w:val="uk-UA"/>
        </w:rPr>
        <w:t xml:space="preserve">, </w:t>
      </w:r>
      <w:proofErr w:type="spellStart"/>
      <w:r w:rsidRPr="00D11BBA">
        <w:rPr>
          <w:lang w:val="uk-UA"/>
        </w:rPr>
        <w:t>Pillow</w:t>
      </w:r>
      <w:proofErr w:type="spellEnd"/>
      <w:r w:rsidRPr="00D11BBA">
        <w:rPr>
          <w:lang w:val="uk-UA"/>
        </w:rPr>
        <w:t xml:space="preserve">) і сумісністю з сучасними інструментами розробки, такими як </w:t>
      </w:r>
      <w:proofErr w:type="spellStart"/>
      <w:r w:rsidRPr="00D11BBA">
        <w:rPr>
          <w:lang w:val="uk-UA"/>
        </w:rPr>
        <w:t>PyCharm</w:t>
      </w:r>
      <w:proofErr w:type="spellEnd"/>
      <w:r w:rsidRPr="00D11BBA">
        <w:rPr>
          <w:lang w:val="uk-UA"/>
        </w:rPr>
        <w:t>. Вибір бібліотек здійснено з урахуванням їхньої функціональності, продуктивності та підтримки сучасних підходів до обробки зображень і побудови моделей ШНМ.</w:t>
      </w:r>
    </w:p>
    <w:p w14:paraId="01B348B6" w14:textId="77777777" w:rsidR="00D11BBA" w:rsidRPr="00D11BBA" w:rsidRDefault="00D11BBA" w:rsidP="00D11BBA">
      <w:pPr>
        <w:spacing w:after="160" w:line="360" w:lineRule="auto"/>
        <w:ind w:firstLine="708"/>
        <w:jc w:val="both"/>
        <w:rPr>
          <w:lang w:val="uk-UA"/>
        </w:rPr>
        <w:pPrChange w:id="228" w:author="Ярмола Юрій Юрійович" w:date="2025-05-06T13:27:00Z">
          <w:pPr>
            <w:spacing w:after="160" w:line="259" w:lineRule="auto"/>
            <w:ind w:firstLine="708"/>
          </w:pPr>
        </w:pPrChange>
      </w:pPr>
      <w:r w:rsidRPr="00D11BBA">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1D3FBDB8" w14:textId="0C1EF170" w:rsidR="00B61D0B" w:rsidRDefault="00D11BBA" w:rsidP="00D11BBA">
      <w:pPr>
        <w:spacing w:after="160" w:line="360" w:lineRule="auto"/>
        <w:ind w:firstLine="708"/>
        <w:jc w:val="both"/>
        <w:rPr>
          <w:lang w:val="uk-UA"/>
        </w:rPr>
      </w:pPr>
      <w:r w:rsidRPr="00D11BBA">
        <w:rPr>
          <w:lang w:val="uk-UA"/>
        </w:rPr>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1"/>
    </w:p>
    <w:p w14:paraId="1A210665" w14:textId="77777777" w:rsidR="00B61D0B" w:rsidRDefault="00B61D0B">
      <w:pPr>
        <w:spacing w:after="160" w:line="259" w:lineRule="auto"/>
        <w:rPr>
          <w:lang w:val="uk-UA"/>
        </w:rPr>
      </w:pPr>
      <w:r>
        <w:rPr>
          <w:lang w:val="uk-UA"/>
        </w:rPr>
        <w:br w:type="page"/>
      </w:r>
    </w:p>
    <w:p w14:paraId="4B10CBF7" w14:textId="4A5A3C06" w:rsidR="00D11BBA" w:rsidRPr="00B61D0B" w:rsidRDefault="00B61D0B" w:rsidP="00B61D0B">
      <w:pPr>
        <w:pStyle w:val="Heading1"/>
        <w:rPr>
          <w:lang w:val="uk-UA"/>
        </w:rPr>
      </w:pPr>
      <w:bookmarkStart w:id="229" w:name="_Toc197794507"/>
      <w:r>
        <w:rPr>
          <w:lang w:val="uk-UA"/>
        </w:rPr>
        <w:lastRenderedPageBreak/>
        <w:t>ВИСНОВКИ</w:t>
      </w:r>
      <w:bookmarkEnd w:id="229"/>
    </w:p>
    <w:p w14:paraId="716B799B" w14:textId="77777777" w:rsidR="00B61D0B" w:rsidRDefault="00B61D0B" w:rsidP="00D11BBA">
      <w:pPr>
        <w:ind w:firstLine="708"/>
        <w:jc w:val="both"/>
        <w:rPr>
          <w:lang w:val="uk-UA"/>
        </w:rPr>
      </w:pPr>
    </w:p>
    <w:p w14:paraId="3FE400B3" w14:textId="1997D8F9" w:rsidR="00D11BBA" w:rsidRPr="00D11BBA" w:rsidRDefault="00D11BBA" w:rsidP="00D11BBA">
      <w:pPr>
        <w:ind w:firstLine="708"/>
        <w:jc w:val="both"/>
        <w:rPr>
          <w:lang w:val="uk-UA"/>
        </w:rPr>
      </w:pPr>
      <w:r>
        <w:rPr>
          <w:lang w:val="uk-UA"/>
        </w:rPr>
        <w:t>П</w:t>
      </w:r>
      <w:r w:rsidRPr="00D11BBA">
        <w:rPr>
          <w:lang w:val="uk-UA"/>
        </w:rPr>
        <w:t xml:space="preserve">роведено аналіз сучасних підходів до створення штучних нейронних мереж та порівняння популярних платформ для їх розробки: </w:t>
      </w:r>
      <w:proofErr w:type="spellStart"/>
      <w:r w:rsidRPr="00D11BBA">
        <w:rPr>
          <w:lang w:val="uk-UA"/>
        </w:rPr>
        <w:t>TensorFlow</w:t>
      </w:r>
      <w:proofErr w:type="spellEnd"/>
      <w:r w:rsidRPr="00D11BBA">
        <w:rPr>
          <w:lang w:val="uk-UA"/>
        </w:rPr>
        <w:t xml:space="preserve">, </w:t>
      </w:r>
      <w:proofErr w:type="spellStart"/>
      <w:r w:rsidRPr="00D11BBA">
        <w:rPr>
          <w:lang w:val="uk-UA"/>
        </w:rPr>
        <w:t>PyTorch</w:t>
      </w:r>
      <w:proofErr w:type="spellEnd"/>
      <w:r w:rsidRPr="00D11BBA">
        <w:rPr>
          <w:lang w:val="uk-UA"/>
        </w:rPr>
        <w:t xml:space="preserve">, </w:t>
      </w:r>
      <w:proofErr w:type="spellStart"/>
      <w:r w:rsidRPr="00D11BBA">
        <w:rPr>
          <w:lang w:val="uk-UA"/>
        </w:rPr>
        <w:t>Keras</w:t>
      </w:r>
      <w:proofErr w:type="spellEnd"/>
      <w:r w:rsidRPr="00D11BBA">
        <w:rPr>
          <w:lang w:val="uk-UA"/>
        </w:rPr>
        <w:t xml:space="preserve">, </w:t>
      </w:r>
      <w:proofErr w:type="spellStart"/>
      <w:r w:rsidRPr="00D11BBA">
        <w:rPr>
          <w:lang w:val="uk-UA"/>
        </w:rPr>
        <w:t>Transformers</w:t>
      </w:r>
      <w:proofErr w:type="spellEnd"/>
      <w:r w:rsidRPr="00D11BBA">
        <w:rPr>
          <w:lang w:val="uk-UA"/>
        </w:rPr>
        <w:t xml:space="preserve"> і </w:t>
      </w:r>
      <w:proofErr w:type="spellStart"/>
      <w:r w:rsidRPr="00D11BBA">
        <w:rPr>
          <w:lang w:val="uk-UA"/>
        </w:rPr>
        <w:t>Roboflow</w:t>
      </w:r>
      <w:proofErr w:type="spellEnd"/>
      <w:r w:rsidRPr="00D11BBA">
        <w:rPr>
          <w:lang w:val="uk-UA"/>
        </w:rPr>
        <w:t xml:space="preserve">. Визначено основні обмеження існуючих рішень та обґрунтовано необхідність розробки спеціалізованої платформи для автоматизованого формування </w:t>
      </w:r>
      <w:proofErr w:type="spellStart"/>
      <w:r w:rsidRPr="00D11BBA">
        <w:rPr>
          <w:lang w:val="uk-UA"/>
        </w:rPr>
        <w:t>датасетів</w:t>
      </w:r>
      <w:proofErr w:type="spellEnd"/>
      <w:r w:rsidRPr="00D11BBA">
        <w:rPr>
          <w:lang w:val="uk-UA"/>
        </w:rPr>
        <w:t xml:space="preserve"> і навчання моделей.</w:t>
      </w:r>
    </w:p>
    <w:p w14:paraId="28FB97F7" w14:textId="77777777" w:rsidR="00D11BBA" w:rsidRPr="00D11BBA" w:rsidRDefault="00D11BBA" w:rsidP="00D11BBA">
      <w:pPr>
        <w:ind w:firstLine="708"/>
        <w:jc w:val="both"/>
        <w:rPr>
          <w:lang w:val="uk-UA"/>
        </w:rPr>
      </w:pPr>
      <w:r w:rsidRPr="00D11BBA">
        <w:rPr>
          <w:lang w:val="uk-UA"/>
        </w:rPr>
        <w:t xml:space="preserve">Детально розглянуто алгоритми формування навчальних даних, процеси тренування нейронних мереж та методи оцінки їх ефективності. Визначено п'ять ключових режимів функціонування розробленої платформи: створення </w:t>
      </w:r>
      <w:proofErr w:type="spellStart"/>
      <w:r w:rsidRPr="00D11BBA">
        <w:rPr>
          <w:lang w:val="uk-UA"/>
        </w:rPr>
        <w:t>датасету</w:t>
      </w:r>
      <w:proofErr w:type="spellEnd"/>
      <w:r w:rsidRPr="00D11BBA">
        <w:rPr>
          <w:lang w:val="uk-UA"/>
        </w:rPr>
        <w:t>, навчання моделі, перевірка точності, прогнозування та візуалізація результатів.</w:t>
      </w:r>
    </w:p>
    <w:p w14:paraId="57019667" w14:textId="77777777" w:rsidR="00D11BBA" w:rsidRPr="00D11BBA" w:rsidRDefault="00D11BBA" w:rsidP="00B61D0B">
      <w:pPr>
        <w:ind w:firstLine="708"/>
        <w:jc w:val="both"/>
        <w:rPr>
          <w:lang w:val="uk-UA"/>
        </w:rPr>
      </w:pPr>
      <w:r w:rsidRPr="00D11BBA">
        <w:rPr>
          <w:lang w:val="uk-UA"/>
        </w:rPr>
        <w:t xml:space="preserve">На основі порівняння різних архітектурних підходів обрано модульну структуру як оптимальне рішення для забезпечення гнучкості розробки та масштабованості системи. Виділено основні функціональні модулі: генерація даних, формування </w:t>
      </w:r>
      <w:proofErr w:type="spellStart"/>
      <w:r w:rsidRPr="00D11BBA">
        <w:rPr>
          <w:lang w:val="uk-UA"/>
        </w:rPr>
        <w:t>датасету</w:t>
      </w:r>
      <w:proofErr w:type="spellEnd"/>
      <w:r w:rsidRPr="00D11BBA">
        <w:rPr>
          <w:lang w:val="uk-UA"/>
        </w:rPr>
        <w:t>, навчання ШНМ, класифікація та допоміжні утиліти.</w:t>
      </w:r>
    </w:p>
    <w:p w14:paraId="72F3C5AE" w14:textId="77777777" w:rsidR="00D11BBA" w:rsidRPr="00D11BBA" w:rsidRDefault="00D11BBA" w:rsidP="00D11BBA">
      <w:pPr>
        <w:ind w:firstLine="708"/>
        <w:jc w:val="both"/>
        <w:rPr>
          <w:lang w:val="uk-UA"/>
        </w:rPr>
      </w:pPr>
      <w:r w:rsidRPr="00D11BBA">
        <w:rPr>
          <w:lang w:val="uk-UA"/>
        </w:rPr>
        <w:t xml:space="preserve">Для реалізації платформи обрано мову програмування </w:t>
      </w:r>
      <w:proofErr w:type="spellStart"/>
      <w:r w:rsidRPr="00D11BBA">
        <w:rPr>
          <w:lang w:val="uk-UA"/>
        </w:rPr>
        <w:t>Python</w:t>
      </w:r>
      <w:proofErr w:type="spellEnd"/>
      <w:r w:rsidRPr="00D11BBA">
        <w:rPr>
          <w:lang w:val="uk-UA"/>
        </w:rPr>
        <w:t xml:space="preserve"> та стек технологій, що включає </w:t>
      </w:r>
      <w:proofErr w:type="spellStart"/>
      <w:r w:rsidRPr="00D11BBA">
        <w:rPr>
          <w:lang w:val="uk-UA"/>
        </w:rPr>
        <w:t>PyTorch</w:t>
      </w:r>
      <w:proofErr w:type="spellEnd"/>
      <w:r w:rsidRPr="00D11BBA">
        <w:rPr>
          <w:lang w:val="uk-UA"/>
        </w:rPr>
        <w:t xml:space="preserve"> для побудови нейронних мереж, </w:t>
      </w:r>
      <w:proofErr w:type="spellStart"/>
      <w:r w:rsidRPr="00D11BBA">
        <w:rPr>
          <w:lang w:val="uk-UA"/>
        </w:rPr>
        <w:t>OpenCV</w:t>
      </w:r>
      <w:proofErr w:type="spellEnd"/>
      <w:r w:rsidRPr="00D11BBA">
        <w:rPr>
          <w:lang w:val="uk-UA"/>
        </w:rPr>
        <w:t xml:space="preserve"> і </w:t>
      </w:r>
      <w:proofErr w:type="spellStart"/>
      <w:r w:rsidRPr="00D11BBA">
        <w:rPr>
          <w:lang w:val="uk-UA"/>
        </w:rPr>
        <w:t>Pillow</w:t>
      </w:r>
      <w:proofErr w:type="spellEnd"/>
      <w:r w:rsidRPr="00D11BBA">
        <w:rPr>
          <w:lang w:val="uk-UA"/>
        </w:rPr>
        <w:t xml:space="preserve"> для обробки зображень, </w:t>
      </w:r>
      <w:proofErr w:type="spellStart"/>
      <w:r w:rsidRPr="00D11BBA">
        <w:rPr>
          <w:lang w:val="uk-UA"/>
        </w:rPr>
        <w:t>NumPy</w:t>
      </w:r>
      <w:proofErr w:type="spellEnd"/>
      <w:r w:rsidRPr="00D11BBA">
        <w:rPr>
          <w:lang w:val="uk-UA"/>
        </w:rPr>
        <w:t xml:space="preserve"> для обчислень, </w:t>
      </w:r>
      <w:proofErr w:type="spellStart"/>
      <w:r w:rsidRPr="00D11BBA">
        <w:rPr>
          <w:lang w:val="uk-UA"/>
        </w:rPr>
        <w:t>Matplotlib</w:t>
      </w:r>
      <w:proofErr w:type="spellEnd"/>
      <w:r w:rsidRPr="00D11BBA">
        <w:rPr>
          <w:lang w:val="uk-UA"/>
        </w:rPr>
        <w:t xml:space="preserve"> для візуалізації та </w:t>
      </w:r>
      <w:proofErr w:type="spellStart"/>
      <w:r w:rsidRPr="00D11BBA">
        <w:rPr>
          <w:lang w:val="uk-UA"/>
        </w:rPr>
        <w:t>Tkinter</w:t>
      </w:r>
      <w:proofErr w:type="spellEnd"/>
      <w:r w:rsidRPr="00D11BBA">
        <w:rPr>
          <w:lang w:val="uk-UA"/>
        </w:rPr>
        <w:t xml:space="preserve"> для створення інтерфейсу користувача.</w:t>
      </w:r>
    </w:p>
    <w:p w14:paraId="0CF3A35E" w14:textId="77777777" w:rsidR="00D11BBA" w:rsidRPr="00D11BBA" w:rsidRDefault="00D11BBA" w:rsidP="00D11BBA">
      <w:pPr>
        <w:ind w:firstLine="708"/>
        <w:jc w:val="both"/>
        <w:rPr>
          <w:lang w:val="uk-UA"/>
        </w:rPr>
      </w:pPr>
      <w:r w:rsidRPr="00D11BBA">
        <w:rPr>
          <w:lang w:val="uk-UA"/>
        </w:rPr>
        <w:t xml:space="preserve">Визначено мінімальні та рекомендовані вимоги до апаратного забезпечення з урахуванням необхідності обробки великих обсягів даних та використання GPU для прискорення навчання моделей. Для забезпечення якісного процесу розробки обрано середовище </w:t>
      </w:r>
      <w:proofErr w:type="spellStart"/>
      <w:r w:rsidRPr="00D11BBA">
        <w:rPr>
          <w:lang w:val="uk-UA"/>
        </w:rPr>
        <w:t>PyCharm</w:t>
      </w:r>
      <w:proofErr w:type="spellEnd"/>
      <w:r w:rsidRPr="00D11BBA">
        <w:rPr>
          <w:lang w:val="uk-UA"/>
        </w:rPr>
        <w:t xml:space="preserve"> та систему контролю версій </w:t>
      </w:r>
      <w:proofErr w:type="spellStart"/>
      <w:r w:rsidRPr="00D11BBA">
        <w:rPr>
          <w:lang w:val="uk-UA"/>
        </w:rPr>
        <w:t>Git</w:t>
      </w:r>
      <w:proofErr w:type="spellEnd"/>
      <w:r w:rsidRPr="00D11BBA">
        <w:rPr>
          <w:lang w:val="uk-UA"/>
        </w:rPr>
        <w:t>.</w:t>
      </w:r>
    </w:p>
    <w:p w14:paraId="79CF0A10" w14:textId="77777777" w:rsidR="00D11BBA" w:rsidRPr="00D11BBA" w:rsidRDefault="00D11BBA" w:rsidP="00D11BBA">
      <w:pPr>
        <w:ind w:firstLine="708"/>
        <w:jc w:val="both"/>
        <w:rPr>
          <w:lang w:val="uk-UA"/>
        </w:rPr>
      </w:pPr>
      <w:r w:rsidRPr="00D11BBA">
        <w:rPr>
          <w:lang w:val="uk-UA"/>
        </w:rPr>
        <w:t>Розроблена платформа забезпечує автоматизацію повного циклу роботи з нейронними мережами – від підготовки даних до практичного застосування навчених моделей для класифікації зображень. Архітектурні та технологічні рішення формують надійну основу для подальшого розвитку системи та її адаптації до більш складних задач машинного навчання.</w:t>
      </w:r>
    </w:p>
    <w:p w14:paraId="23CBB577" w14:textId="77777777" w:rsidR="00D11BBA" w:rsidRPr="00D11BBA" w:rsidRDefault="00D11BBA" w:rsidP="00D11BBA">
      <w:pPr>
        <w:rPr>
          <w:lang w:val="uk-UA"/>
        </w:rPr>
      </w:pPr>
    </w:p>
    <w:p w14:paraId="6B4417DF" w14:textId="2E54C085" w:rsidR="00D11BBA" w:rsidRDefault="00D11BBA">
      <w:pPr>
        <w:spacing w:after="160" w:line="259" w:lineRule="auto"/>
        <w:rPr>
          <w:lang w:val="uk-UA"/>
        </w:rPr>
      </w:pPr>
      <w:r>
        <w:rPr>
          <w:lang w:val="uk-UA"/>
        </w:rPr>
        <w:br w:type="page"/>
      </w:r>
    </w:p>
    <w:p w14:paraId="046A878F" w14:textId="56E8F494" w:rsidR="00D11BBA" w:rsidRDefault="00B61D0B" w:rsidP="00D11BBA">
      <w:pPr>
        <w:pStyle w:val="Heading1"/>
        <w:rPr>
          <w:lang w:val="uk-UA"/>
        </w:rPr>
      </w:pPr>
      <w:bookmarkStart w:id="230" w:name="_Toc197794508"/>
      <w:r>
        <w:rPr>
          <w:lang w:val="uk-UA"/>
        </w:rPr>
        <w:lastRenderedPageBreak/>
        <w:t>СПИСОК ЛІТЕРАТУРИ</w:t>
      </w:r>
      <w:bookmarkEnd w:id="230"/>
    </w:p>
    <w:p w14:paraId="41FBB233" w14:textId="77777777" w:rsidR="00B61D0B" w:rsidRPr="00B61D0B" w:rsidRDefault="00B61D0B" w:rsidP="00B61D0B">
      <w:pPr>
        <w:rPr>
          <w:lang w:val="uk-UA"/>
        </w:rPr>
      </w:pPr>
    </w:p>
    <w:p w14:paraId="670AF421" w14:textId="77777777" w:rsidR="00B61D0B" w:rsidRPr="00B61D0B" w:rsidRDefault="00B61D0B" w:rsidP="00B61D0B">
      <w:pPr>
        <w:numPr>
          <w:ilvl w:val="0"/>
          <w:numId w:val="50"/>
        </w:numPr>
        <w:rPr>
          <w:lang w:val="uk-UA"/>
        </w:rPr>
      </w:pPr>
      <w:proofErr w:type="spellStart"/>
      <w:r w:rsidRPr="00B61D0B">
        <w:rPr>
          <w:lang w:val="uk-UA"/>
        </w:rPr>
        <w:t>Goodfellow</w:t>
      </w:r>
      <w:proofErr w:type="spellEnd"/>
      <w:r w:rsidRPr="00B61D0B">
        <w:rPr>
          <w:lang w:val="uk-UA"/>
        </w:rPr>
        <w:t xml:space="preserve"> I., </w:t>
      </w:r>
      <w:proofErr w:type="spellStart"/>
      <w:r w:rsidRPr="00B61D0B">
        <w:rPr>
          <w:lang w:val="uk-UA"/>
        </w:rPr>
        <w:t>Bengio</w:t>
      </w:r>
      <w:proofErr w:type="spellEnd"/>
      <w:r w:rsidRPr="00B61D0B">
        <w:rPr>
          <w:lang w:val="uk-UA"/>
        </w:rPr>
        <w:t xml:space="preserve"> Y., </w:t>
      </w:r>
      <w:proofErr w:type="spellStart"/>
      <w:r w:rsidRPr="00B61D0B">
        <w:rPr>
          <w:lang w:val="uk-UA"/>
        </w:rPr>
        <w:t>Courville</w:t>
      </w:r>
      <w:proofErr w:type="spellEnd"/>
      <w:r w:rsidRPr="00B61D0B">
        <w:rPr>
          <w:lang w:val="uk-UA"/>
        </w:rPr>
        <w:t xml:space="preserve"> A. </w:t>
      </w:r>
      <w:proofErr w:type="spellStart"/>
      <w:r w:rsidRPr="00B61D0B">
        <w:rPr>
          <w:lang w:val="uk-UA"/>
        </w:rPr>
        <w:t>Deep</w:t>
      </w:r>
      <w:proofErr w:type="spellEnd"/>
      <w:r w:rsidRPr="00B61D0B">
        <w:rPr>
          <w:lang w:val="uk-UA"/>
        </w:rPr>
        <w:t xml:space="preserve"> </w:t>
      </w:r>
      <w:proofErr w:type="spellStart"/>
      <w:r w:rsidRPr="00B61D0B">
        <w:rPr>
          <w:lang w:val="uk-UA"/>
        </w:rPr>
        <w:t>Learning</w:t>
      </w:r>
      <w:proofErr w:type="spellEnd"/>
      <w:r w:rsidRPr="00B61D0B">
        <w:rPr>
          <w:lang w:val="uk-UA"/>
        </w:rPr>
        <w:t xml:space="preserve">. – MIT </w:t>
      </w:r>
      <w:proofErr w:type="spellStart"/>
      <w:r w:rsidRPr="00B61D0B">
        <w:rPr>
          <w:lang w:val="uk-UA"/>
        </w:rPr>
        <w:t>Press</w:t>
      </w:r>
      <w:proofErr w:type="spellEnd"/>
      <w:r w:rsidRPr="00B61D0B">
        <w:rPr>
          <w:lang w:val="uk-UA"/>
        </w:rPr>
        <w:t>, 2016. – 800 с.</w:t>
      </w:r>
    </w:p>
    <w:p w14:paraId="2A447453" w14:textId="77777777" w:rsidR="00B61D0B" w:rsidRPr="00B61D0B" w:rsidRDefault="00B61D0B" w:rsidP="00B61D0B">
      <w:pPr>
        <w:numPr>
          <w:ilvl w:val="0"/>
          <w:numId w:val="50"/>
        </w:numPr>
        <w:rPr>
          <w:lang w:val="uk-UA"/>
        </w:rPr>
      </w:pPr>
      <w:proofErr w:type="spellStart"/>
      <w:r w:rsidRPr="00B61D0B">
        <w:rPr>
          <w:lang w:val="uk-UA"/>
        </w:rPr>
        <w:t>Chollet</w:t>
      </w:r>
      <w:proofErr w:type="spellEnd"/>
      <w:r w:rsidRPr="00B61D0B">
        <w:rPr>
          <w:lang w:val="uk-UA"/>
        </w:rPr>
        <w:t xml:space="preserve"> F. </w:t>
      </w:r>
      <w:proofErr w:type="spellStart"/>
      <w:r w:rsidRPr="00B61D0B">
        <w:rPr>
          <w:lang w:val="uk-UA"/>
        </w:rPr>
        <w:t>Deep</w:t>
      </w:r>
      <w:proofErr w:type="spellEnd"/>
      <w:r w:rsidRPr="00B61D0B">
        <w:rPr>
          <w:lang w:val="uk-UA"/>
        </w:rPr>
        <w:t xml:space="preserve"> </w:t>
      </w:r>
      <w:proofErr w:type="spellStart"/>
      <w:r w:rsidRPr="00B61D0B">
        <w:rPr>
          <w:lang w:val="uk-UA"/>
        </w:rPr>
        <w:t>Learning</w:t>
      </w:r>
      <w:proofErr w:type="spellEnd"/>
      <w:r w:rsidRPr="00B61D0B">
        <w:rPr>
          <w:lang w:val="uk-UA"/>
        </w:rPr>
        <w:t xml:space="preserve"> </w:t>
      </w:r>
      <w:proofErr w:type="spellStart"/>
      <w:r w:rsidRPr="00B61D0B">
        <w:rPr>
          <w:lang w:val="uk-UA"/>
        </w:rPr>
        <w:t>with</w:t>
      </w:r>
      <w:proofErr w:type="spellEnd"/>
      <w:r w:rsidRPr="00B61D0B">
        <w:rPr>
          <w:lang w:val="uk-UA"/>
        </w:rPr>
        <w:t xml:space="preserve"> </w:t>
      </w:r>
      <w:proofErr w:type="spellStart"/>
      <w:r w:rsidRPr="00B61D0B">
        <w:rPr>
          <w:lang w:val="uk-UA"/>
        </w:rPr>
        <w:t>Python</w:t>
      </w:r>
      <w:proofErr w:type="spellEnd"/>
      <w:r w:rsidRPr="00B61D0B">
        <w:rPr>
          <w:lang w:val="uk-UA"/>
        </w:rPr>
        <w:t xml:space="preserve">. – </w:t>
      </w:r>
      <w:proofErr w:type="spellStart"/>
      <w:r w:rsidRPr="00B61D0B">
        <w:rPr>
          <w:lang w:val="uk-UA"/>
        </w:rPr>
        <w:t>Manning</w:t>
      </w:r>
      <w:proofErr w:type="spellEnd"/>
      <w:r w:rsidRPr="00B61D0B">
        <w:rPr>
          <w:lang w:val="uk-UA"/>
        </w:rPr>
        <w:t xml:space="preserve"> </w:t>
      </w:r>
      <w:proofErr w:type="spellStart"/>
      <w:r w:rsidRPr="00B61D0B">
        <w:rPr>
          <w:lang w:val="uk-UA"/>
        </w:rPr>
        <w:t>Publications</w:t>
      </w:r>
      <w:proofErr w:type="spellEnd"/>
      <w:r w:rsidRPr="00B61D0B">
        <w:rPr>
          <w:lang w:val="uk-UA"/>
        </w:rPr>
        <w:t>, 2021. – 504 с.</w:t>
      </w:r>
    </w:p>
    <w:p w14:paraId="1F2F61EE" w14:textId="77777777" w:rsidR="00B61D0B" w:rsidRPr="00B61D0B" w:rsidRDefault="00B61D0B" w:rsidP="00B61D0B">
      <w:pPr>
        <w:numPr>
          <w:ilvl w:val="0"/>
          <w:numId w:val="50"/>
        </w:numPr>
        <w:rPr>
          <w:lang w:val="uk-UA"/>
        </w:rPr>
      </w:pPr>
      <w:proofErr w:type="spellStart"/>
      <w:r w:rsidRPr="00B61D0B">
        <w:rPr>
          <w:lang w:val="uk-UA"/>
        </w:rPr>
        <w:t>Николенко</w:t>
      </w:r>
      <w:proofErr w:type="spellEnd"/>
      <w:r w:rsidRPr="00B61D0B">
        <w:rPr>
          <w:lang w:val="uk-UA"/>
        </w:rPr>
        <w:t xml:space="preserve"> С., </w:t>
      </w:r>
      <w:proofErr w:type="spellStart"/>
      <w:r w:rsidRPr="00B61D0B">
        <w:rPr>
          <w:lang w:val="uk-UA"/>
        </w:rPr>
        <w:t>Кадурин</w:t>
      </w:r>
      <w:proofErr w:type="spellEnd"/>
      <w:r w:rsidRPr="00B61D0B">
        <w:rPr>
          <w:lang w:val="uk-UA"/>
        </w:rPr>
        <w:t xml:space="preserve"> А., </w:t>
      </w:r>
      <w:proofErr w:type="spellStart"/>
      <w:r w:rsidRPr="00B61D0B">
        <w:rPr>
          <w:lang w:val="uk-UA"/>
        </w:rPr>
        <w:t>Архангельская</w:t>
      </w:r>
      <w:proofErr w:type="spellEnd"/>
      <w:r w:rsidRPr="00B61D0B">
        <w:rPr>
          <w:lang w:val="uk-UA"/>
        </w:rPr>
        <w:t xml:space="preserve"> Е. </w:t>
      </w:r>
      <w:proofErr w:type="spellStart"/>
      <w:r w:rsidRPr="00B61D0B">
        <w:rPr>
          <w:lang w:val="uk-UA"/>
        </w:rPr>
        <w:t>Глубокое</w:t>
      </w:r>
      <w:proofErr w:type="spellEnd"/>
      <w:r w:rsidRPr="00B61D0B">
        <w:rPr>
          <w:lang w:val="uk-UA"/>
        </w:rPr>
        <w:t xml:space="preserve"> </w:t>
      </w:r>
      <w:proofErr w:type="spellStart"/>
      <w:r w:rsidRPr="00B61D0B">
        <w:rPr>
          <w:lang w:val="uk-UA"/>
        </w:rPr>
        <w:t>обучение</w:t>
      </w:r>
      <w:proofErr w:type="spellEnd"/>
      <w:r w:rsidRPr="00B61D0B">
        <w:rPr>
          <w:lang w:val="uk-UA"/>
        </w:rPr>
        <w:t xml:space="preserve">. – СПб.: </w:t>
      </w:r>
      <w:proofErr w:type="spellStart"/>
      <w:r w:rsidRPr="00B61D0B">
        <w:rPr>
          <w:lang w:val="uk-UA"/>
        </w:rPr>
        <w:t>Питер</w:t>
      </w:r>
      <w:proofErr w:type="spellEnd"/>
      <w:r w:rsidRPr="00B61D0B">
        <w:rPr>
          <w:lang w:val="uk-UA"/>
        </w:rPr>
        <w:t>, 2020. – 480 с.</w:t>
      </w:r>
    </w:p>
    <w:p w14:paraId="77CCAFC3" w14:textId="77777777" w:rsidR="00B61D0B" w:rsidRPr="00B61D0B" w:rsidRDefault="00B61D0B" w:rsidP="00B61D0B">
      <w:pPr>
        <w:numPr>
          <w:ilvl w:val="0"/>
          <w:numId w:val="50"/>
        </w:numPr>
        <w:rPr>
          <w:lang w:val="uk-UA"/>
        </w:rPr>
      </w:pPr>
      <w:proofErr w:type="spellStart"/>
      <w:r w:rsidRPr="00B61D0B">
        <w:rPr>
          <w:lang w:val="uk-UA"/>
        </w:rPr>
        <w:t>LeCun</w:t>
      </w:r>
      <w:proofErr w:type="spellEnd"/>
      <w:r w:rsidRPr="00B61D0B">
        <w:rPr>
          <w:lang w:val="uk-UA"/>
        </w:rPr>
        <w:t xml:space="preserve"> Y., </w:t>
      </w:r>
      <w:proofErr w:type="spellStart"/>
      <w:r w:rsidRPr="00B61D0B">
        <w:rPr>
          <w:lang w:val="uk-UA"/>
        </w:rPr>
        <w:t>Bengio</w:t>
      </w:r>
      <w:proofErr w:type="spellEnd"/>
      <w:r w:rsidRPr="00B61D0B">
        <w:rPr>
          <w:lang w:val="uk-UA"/>
        </w:rPr>
        <w:t xml:space="preserve"> Y., </w:t>
      </w:r>
      <w:proofErr w:type="spellStart"/>
      <w:r w:rsidRPr="00B61D0B">
        <w:rPr>
          <w:lang w:val="uk-UA"/>
        </w:rPr>
        <w:t>Hinton</w:t>
      </w:r>
      <w:proofErr w:type="spellEnd"/>
      <w:r w:rsidRPr="00B61D0B">
        <w:rPr>
          <w:lang w:val="uk-UA"/>
        </w:rPr>
        <w:t xml:space="preserve"> G. </w:t>
      </w:r>
      <w:proofErr w:type="spellStart"/>
      <w:r w:rsidRPr="00B61D0B">
        <w:rPr>
          <w:lang w:val="uk-UA"/>
        </w:rPr>
        <w:t>Deep</w:t>
      </w:r>
      <w:proofErr w:type="spellEnd"/>
      <w:r w:rsidRPr="00B61D0B">
        <w:rPr>
          <w:lang w:val="uk-UA"/>
        </w:rPr>
        <w:t xml:space="preserve"> </w:t>
      </w:r>
      <w:proofErr w:type="spellStart"/>
      <w:r w:rsidRPr="00B61D0B">
        <w:rPr>
          <w:lang w:val="uk-UA"/>
        </w:rPr>
        <w:t>learning</w:t>
      </w:r>
      <w:proofErr w:type="spellEnd"/>
      <w:r w:rsidRPr="00B61D0B">
        <w:rPr>
          <w:lang w:val="uk-UA"/>
        </w:rPr>
        <w:t xml:space="preserve"> // </w:t>
      </w:r>
      <w:proofErr w:type="spellStart"/>
      <w:r w:rsidRPr="00B61D0B">
        <w:rPr>
          <w:lang w:val="uk-UA"/>
        </w:rPr>
        <w:t>Nature</w:t>
      </w:r>
      <w:proofErr w:type="spellEnd"/>
      <w:r w:rsidRPr="00B61D0B">
        <w:rPr>
          <w:lang w:val="uk-UA"/>
        </w:rPr>
        <w:t xml:space="preserve">. – 2015. – </w:t>
      </w:r>
      <w:proofErr w:type="spellStart"/>
      <w:r w:rsidRPr="00B61D0B">
        <w:rPr>
          <w:lang w:val="uk-UA"/>
        </w:rPr>
        <w:t>Vol</w:t>
      </w:r>
      <w:proofErr w:type="spellEnd"/>
      <w:r w:rsidRPr="00B61D0B">
        <w:rPr>
          <w:lang w:val="uk-UA"/>
        </w:rPr>
        <w:t>. 521. – P. 436-444.</w:t>
      </w:r>
    </w:p>
    <w:p w14:paraId="027FD6E9" w14:textId="77777777" w:rsidR="00B61D0B" w:rsidRPr="00B61D0B" w:rsidRDefault="00B61D0B" w:rsidP="00B61D0B">
      <w:pPr>
        <w:numPr>
          <w:ilvl w:val="0"/>
          <w:numId w:val="50"/>
        </w:numPr>
        <w:rPr>
          <w:lang w:val="uk-UA"/>
        </w:rPr>
      </w:pPr>
      <w:proofErr w:type="spellStart"/>
      <w:r w:rsidRPr="00B61D0B">
        <w:rPr>
          <w:lang w:val="uk-UA"/>
        </w:rPr>
        <w:t>He</w:t>
      </w:r>
      <w:proofErr w:type="spellEnd"/>
      <w:r w:rsidRPr="00B61D0B">
        <w:rPr>
          <w:lang w:val="uk-UA"/>
        </w:rPr>
        <w:t xml:space="preserve"> K., </w:t>
      </w:r>
      <w:proofErr w:type="spellStart"/>
      <w:r w:rsidRPr="00B61D0B">
        <w:rPr>
          <w:lang w:val="uk-UA"/>
        </w:rPr>
        <w:t>Zhang</w:t>
      </w:r>
      <w:proofErr w:type="spellEnd"/>
      <w:r w:rsidRPr="00B61D0B">
        <w:rPr>
          <w:lang w:val="uk-UA"/>
        </w:rPr>
        <w:t xml:space="preserve"> X., </w:t>
      </w:r>
      <w:proofErr w:type="spellStart"/>
      <w:r w:rsidRPr="00B61D0B">
        <w:rPr>
          <w:lang w:val="uk-UA"/>
        </w:rPr>
        <w:t>Ren</w:t>
      </w:r>
      <w:proofErr w:type="spellEnd"/>
      <w:r w:rsidRPr="00B61D0B">
        <w:rPr>
          <w:lang w:val="uk-UA"/>
        </w:rPr>
        <w:t xml:space="preserve"> S., </w:t>
      </w:r>
      <w:proofErr w:type="spellStart"/>
      <w:r w:rsidRPr="00B61D0B">
        <w:rPr>
          <w:lang w:val="uk-UA"/>
        </w:rPr>
        <w:t>Sun</w:t>
      </w:r>
      <w:proofErr w:type="spellEnd"/>
      <w:r w:rsidRPr="00B61D0B">
        <w:rPr>
          <w:lang w:val="uk-UA"/>
        </w:rPr>
        <w:t xml:space="preserve"> J. </w:t>
      </w:r>
      <w:proofErr w:type="spellStart"/>
      <w:r w:rsidRPr="00B61D0B">
        <w:rPr>
          <w:lang w:val="uk-UA"/>
        </w:rPr>
        <w:t>Deep</w:t>
      </w:r>
      <w:proofErr w:type="spellEnd"/>
      <w:r w:rsidRPr="00B61D0B">
        <w:rPr>
          <w:lang w:val="uk-UA"/>
        </w:rPr>
        <w:t xml:space="preserve"> </w:t>
      </w:r>
      <w:proofErr w:type="spellStart"/>
      <w:r w:rsidRPr="00B61D0B">
        <w:rPr>
          <w:lang w:val="uk-UA"/>
        </w:rPr>
        <w:t>residual</w:t>
      </w:r>
      <w:proofErr w:type="spellEnd"/>
      <w:r w:rsidRPr="00B61D0B">
        <w:rPr>
          <w:lang w:val="uk-UA"/>
        </w:rPr>
        <w:t xml:space="preserve"> </w:t>
      </w:r>
      <w:proofErr w:type="spellStart"/>
      <w:r w:rsidRPr="00B61D0B">
        <w:rPr>
          <w:lang w:val="uk-UA"/>
        </w:rPr>
        <w:t>learning</w:t>
      </w:r>
      <w:proofErr w:type="spellEnd"/>
      <w:r w:rsidRPr="00B61D0B">
        <w:rPr>
          <w:lang w:val="uk-UA"/>
        </w:rPr>
        <w:t xml:space="preserve"> </w:t>
      </w:r>
      <w:proofErr w:type="spellStart"/>
      <w:r w:rsidRPr="00B61D0B">
        <w:rPr>
          <w:lang w:val="uk-UA"/>
        </w:rPr>
        <w:t>for</w:t>
      </w:r>
      <w:proofErr w:type="spellEnd"/>
      <w:r w:rsidRPr="00B61D0B">
        <w:rPr>
          <w:lang w:val="uk-UA"/>
        </w:rPr>
        <w:t xml:space="preserve"> </w:t>
      </w:r>
      <w:proofErr w:type="spellStart"/>
      <w:r w:rsidRPr="00B61D0B">
        <w:rPr>
          <w:lang w:val="uk-UA"/>
        </w:rPr>
        <w:t>image</w:t>
      </w:r>
      <w:proofErr w:type="spellEnd"/>
      <w:r w:rsidRPr="00B61D0B">
        <w:rPr>
          <w:lang w:val="uk-UA"/>
        </w:rPr>
        <w:t xml:space="preserve"> </w:t>
      </w:r>
      <w:proofErr w:type="spellStart"/>
      <w:r w:rsidRPr="00B61D0B">
        <w:rPr>
          <w:lang w:val="uk-UA"/>
        </w:rPr>
        <w:t>recognition</w:t>
      </w:r>
      <w:proofErr w:type="spellEnd"/>
      <w:r w:rsidRPr="00B61D0B">
        <w:rPr>
          <w:lang w:val="uk-UA"/>
        </w:rPr>
        <w:t xml:space="preserve"> // </w:t>
      </w:r>
      <w:proofErr w:type="spellStart"/>
      <w:r w:rsidRPr="00B61D0B">
        <w:rPr>
          <w:lang w:val="uk-UA"/>
        </w:rPr>
        <w:t>Proceedings</w:t>
      </w:r>
      <w:proofErr w:type="spellEnd"/>
      <w:r w:rsidRPr="00B61D0B">
        <w:rPr>
          <w:lang w:val="uk-UA"/>
        </w:rPr>
        <w:t xml:space="preserve"> </w:t>
      </w:r>
      <w:proofErr w:type="spellStart"/>
      <w:r w:rsidRPr="00B61D0B">
        <w:rPr>
          <w:lang w:val="uk-UA"/>
        </w:rPr>
        <w:t>of</w:t>
      </w:r>
      <w:proofErr w:type="spellEnd"/>
      <w:r w:rsidRPr="00B61D0B">
        <w:rPr>
          <w:lang w:val="uk-UA"/>
        </w:rPr>
        <w:t xml:space="preserve"> </w:t>
      </w:r>
      <w:proofErr w:type="spellStart"/>
      <w:r w:rsidRPr="00B61D0B">
        <w:rPr>
          <w:lang w:val="uk-UA"/>
        </w:rPr>
        <w:t>the</w:t>
      </w:r>
      <w:proofErr w:type="spellEnd"/>
      <w:r w:rsidRPr="00B61D0B">
        <w:rPr>
          <w:lang w:val="uk-UA"/>
        </w:rPr>
        <w:t xml:space="preserve"> IEEE </w:t>
      </w:r>
      <w:proofErr w:type="spellStart"/>
      <w:r w:rsidRPr="00B61D0B">
        <w:rPr>
          <w:lang w:val="uk-UA"/>
        </w:rPr>
        <w:t>Conference</w:t>
      </w:r>
      <w:proofErr w:type="spellEnd"/>
      <w:r w:rsidRPr="00B61D0B">
        <w:rPr>
          <w:lang w:val="uk-UA"/>
        </w:rPr>
        <w:t xml:space="preserve"> </w:t>
      </w:r>
      <w:proofErr w:type="spellStart"/>
      <w:r w:rsidRPr="00B61D0B">
        <w:rPr>
          <w:lang w:val="uk-UA"/>
        </w:rPr>
        <w:t>on</w:t>
      </w:r>
      <w:proofErr w:type="spellEnd"/>
      <w:r w:rsidRPr="00B61D0B">
        <w:rPr>
          <w:lang w:val="uk-UA"/>
        </w:rPr>
        <w:t xml:space="preserve"> </w:t>
      </w:r>
      <w:proofErr w:type="spellStart"/>
      <w:r w:rsidRPr="00B61D0B">
        <w:rPr>
          <w:lang w:val="uk-UA"/>
        </w:rPr>
        <w:t>Computer</w:t>
      </w:r>
      <w:proofErr w:type="spellEnd"/>
      <w:r w:rsidRPr="00B61D0B">
        <w:rPr>
          <w:lang w:val="uk-UA"/>
        </w:rPr>
        <w:t xml:space="preserve"> </w:t>
      </w:r>
      <w:proofErr w:type="spellStart"/>
      <w:r w:rsidRPr="00B61D0B">
        <w:rPr>
          <w:lang w:val="uk-UA"/>
        </w:rPr>
        <w:t>Vision</w:t>
      </w:r>
      <w:proofErr w:type="spellEnd"/>
      <w:r w:rsidRPr="00B61D0B">
        <w:rPr>
          <w:lang w:val="uk-UA"/>
        </w:rPr>
        <w:t xml:space="preserve"> </w:t>
      </w:r>
      <w:proofErr w:type="spellStart"/>
      <w:r w:rsidRPr="00B61D0B">
        <w:rPr>
          <w:lang w:val="uk-UA"/>
        </w:rPr>
        <w:t>and</w:t>
      </w:r>
      <w:proofErr w:type="spellEnd"/>
      <w:r w:rsidRPr="00B61D0B">
        <w:rPr>
          <w:lang w:val="uk-UA"/>
        </w:rPr>
        <w:t xml:space="preserve"> </w:t>
      </w:r>
      <w:proofErr w:type="spellStart"/>
      <w:r w:rsidRPr="00B61D0B">
        <w:rPr>
          <w:lang w:val="uk-UA"/>
        </w:rPr>
        <w:t>Pattern</w:t>
      </w:r>
      <w:proofErr w:type="spellEnd"/>
      <w:r w:rsidRPr="00B61D0B">
        <w:rPr>
          <w:lang w:val="uk-UA"/>
        </w:rPr>
        <w:t xml:space="preserve"> </w:t>
      </w:r>
      <w:proofErr w:type="spellStart"/>
      <w:r w:rsidRPr="00B61D0B">
        <w:rPr>
          <w:lang w:val="uk-UA"/>
        </w:rPr>
        <w:t>Recognition</w:t>
      </w:r>
      <w:proofErr w:type="spellEnd"/>
      <w:r w:rsidRPr="00B61D0B">
        <w:rPr>
          <w:lang w:val="uk-UA"/>
        </w:rPr>
        <w:t>. – 2016. – P. 770-778.</w:t>
      </w:r>
    </w:p>
    <w:p w14:paraId="7D6460EA" w14:textId="77777777" w:rsidR="00B61D0B" w:rsidRPr="00B61D0B" w:rsidRDefault="00B61D0B" w:rsidP="00B61D0B">
      <w:pPr>
        <w:numPr>
          <w:ilvl w:val="0"/>
          <w:numId w:val="50"/>
        </w:numPr>
        <w:rPr>
          <w:lang w:val="uk-UA"/>
        </w:rPr>
      </w:pPr>
      <w:proofErr w:type="spellStart"/>
      <w:r w:rsidRPr="00B61D0B">
        <w:rPr>
          <w:lang w:val="uk-UA"/>
        </w:rPr>
        <w:t>Abadi</w:t>
      </w:r>
      <w:proofErr w:type="spellEnd"/>
      <w:r w:rsidRPr="00B61D0B">
        <w:rPr>
          <w:lang w:val="uk-UA"/>
        </w:rPr>
        <w:t xml:space="preserve"> M., </w:t>
      </w:r>
      <w:proofErr w:type="spellStart"/>
      <w:r w:rsidRPr="00B61D0B">
        <w:rPr>
          <w:lang w:val="uk-UA"/>
        </w:rPr>
        <w:t>Barham</w:t>
      </w:r>
      <w:proofErr w:type="spellEnd"/>
      <w:r w:rsidRPr="00B61D0B">
        <w:rPr>
          <w:lang w:val="uk-UA"/>
        </w:rPr>
        <w:t xml:space="preserve"> P., </w:t>
      </w:r>
      <w:proofErr w:type="spellStart"/>
      <w:r w:rsidRPr="00B61D0B">
        <w:rPr>
          <w:lang w:val="uk-UA"/>
        </w:rPr>
        <w:t>Chen</w:t>
      </w:r>
      <w:proofErr w:type="spellEnd"/>
      <w:r w:rsidRPr="00B61D0B">
        <w:rPr>
          <w:lang w:val="uk-UA"/>
        </w:rPr>
        <w:t xml:space="preserve"> J. </w:t>
      </w:r>
      <w:proofErr w:type="spellStart"/>
      <w:r w:rsidRPr="00B61D0B">
        <w:rPr>
          <w:lang w:val="uk-UA"/>
        </w:rPr>
        <w:t>et</w:t>
      </w:r>
      <w:proofErr w:type="spellEnd"/>
      <w:r w:rsidRPr="00B61D0B">
        <w:rPr>
          <w:lang w:val="uk-UA"/>
        </w:rPr>
        <w:t xml:space="preserve"> </w:t>
      </w:r>
      <w:proofErr w:type="spellStart"/>
      <w:r w:rsidRPr="00B61D0B">
        <w:rPr>
          <w:lang w:val="uk-UA"/>
        </w:rPr>
        <w:t>al</w:t>
      </w:r>
      <w:proofErr w:type="spellEnd"/>
      <w:r w:rsidRPr="00B61D0B">
        <w:rPr>
          <w:lang w:val="uk-UA"/>
        </w:rPr>
        <w:t xml:space="preserve">. </w:t>
      </w:r>
      <w:proofErr w:type="spellStart"/>
      <w:r w:rsidRPr="00B61D0B">
        <w:rPr>
          <w:lang w:val="uk-UA"/>
        </w:rPr>
        <w:t>TensorFlow</w:t>
      </w:r>
      <w:proofErr w:type="spellEnd"/>
      <w:r w:rsidRPr="00B61D0B">
        <w:rPr>
          <w:lang w:val="uk-UA"/>
        </w:rPr>
        <w:t xml:space="preserve">: A </w:t>
      </w:r>
      <w:proofErr w:type="spellStart"/>
      <w:r w:rsidRPr="00B61D0B">
        <w:rPr>
          <w:lang w:val="uk-UA"/>
        </w:rPr>
        <w:t>System</w:t>
      </w:r>
      <w:proofErr w:type="spellEnd"/>
      <w:r w:rsidRPr="00B61D0B">
        <w:rPr>
          <w:lang w:val="uk-UA"/>
        </w:rPr>
        <w:t xml:space="preserve"> </w:t>
      </w:r>
      <w:proofErr w:type="spellStart"/>
      <w:r w:rsidRPr="00B61D0B">
        <w:rPr>
          <w:lang w:val="uk-UA"/>
        </w:rPr>
        <w:t>for</w:t>
      </w:r>
      <w:proofErr w:type="spellEnd"/>
      <w:r w:rsidRPr="00B61D0B">
        <w:rPr>
          <w:lang w:val="uk-UA"/>
        </w:rPr>
        <w:t xml:space="preserve"> </w:t>
      </w:r>
      <w:proofErr w:type="spellStart"/>
      <w:r w:rsidRPr="00B61D0B">
        <w:rPr>
          <w:lang w:val="uk-UA"/>
        </w:rPr>
        <w:t>Large-Scale</w:t>
      </w:r>
      <w:proofErr w:type="spellEnd"/>
      <w:r w:rsidRPr="00B61D0B">
        <w:rPr>
          <w:lang w:val="uk-UA"/>
        </w:rPr>
        <w:t xml:space="preserve"> </w:t>
      </w:r>
      <w:proofErr w:type="spellStart"/>
      <w:r w:rsidRPr="00B61D0B">
        <w:rPr>
          <w:lang w:val="uk-UA"/>
        </w:rPr>
        <w:t>Machine</w:t>
      </w:r>
      <w:proofErr w:type="spellEnd"/>
      <w:r w:rsidRPr="00B61D0B">
        <w:rPr>
          <w:lang w:val="uk-UA"/>
        </w:rPr>
        <w:t xml:space="preserve"> </w:t>
      </w:r>
      <w:proofErr w:type="spellStart"/>
      <w:r w:rsidRPr="00B61D0B">
        <w:rPr>
          <w:lang w:val="uk-UA"/>
        </w:rPr>
        <w:t>Learning</w:t>
      </w:r>
      <w:proofErr w:type="spellEnd"/>
      <w:r w:rsidRPr="00B61D0B">
        <w:rPr>
          <w:lang w:val="uk-UA"/>
        </w:rPr>
        <w:t xml:space="preserve"> // OSDI. – 2016. – </w:t>
      </w:r>
      <w:proofErr w:type="spellStart"/>
      <w:r w:rsidRPr="00B61D0B">
        <w:rPr>
          <w:lang w:val="uk-UA"/>
        </w:rPr>
        <w:t>Vol</w:t>
      </w:r>
      <w:proofErr w:type="spellEnd"/>
      <w:r w:rsidRPr="00B61D0B">
        <w:rPr>
          <w:lang w:val="uk-UA"/>
        </w:rPr>
        <w:t>. 16. – P. 265-283.</w:t>
      </w:r>
    </w:p>
    <w:p w14:paraId="0EE6DAAA" w14:textId="77777777" w:rsidR="00B61D0B" w:rsidRPr="00B61D0B" w:rsidRDefault="00B61D0B" w:rsidP="00B61D0B">
      <w:pPr>
        <w:numPr>
          <w:ilvl w:val="0"/>
          <w:numId w:val="50"/>
        </w:numPr>
        <w:rPr>
          <w:lang w:val="uk-UA"/>
        </w:rPr>
      </w:pPr>
      <w:proofErr w:type="spellStart"/>
      <w:r w:rsidRPr="00B61D0B">
        <w:rPr>
          <w:lang w:val="uk-UA"/>
        </w:rPr>
        <w:t>Paszke</w:t>
      </w:r>
      <w:proofErr w:type="spellEnd"/>
      <w:r w:rsidRPr="00B61D0B">
        <w:rPr>
          <w:lang w:val="uk-UA"/>
        </w:rPr>
        <w:t xml:space="preserve"> A., </w:t>
      </w:r>
      <w:proofErr w:type="spellStart"/>
      <w:r w:rsidRPr="00B61D0B">
        <w:rPr>
          <w:lang w:val="uk-UA"/>
        </w:rPr>
        <w:t>Gross</w:t>
      </w:r>
      <w:proofErr w:type="spellEnd"/>
      <w:r w:rsidRPr="00B61D0B">
        <w:rPr>
          <w:lang w:val="uk-UA"/>
        </w:rPr>
        <w:t xml:space="preserve"> S., </w:t>
      </w:r>
      <w:proofErr w:type="spellStart"/>
      <w:r w:rsidRPr="00B61D0B">
        <w:rPr>
          <w:lang w:val="uk-UA"/>
        </w:rPr>
        <w:t>Massa</w:t>
      </w:r>
      <w:proofErr w:type="spellEnd"/>
      <w:r w:rsidRPr="00B61D0B">
        <w:rPr>
          <w:lang w:val="uk-UA"/>
        </w:rPr>
        <w:t xml:space="preserve"> F. </w:t>
      </w:r>
      <w:proofErr w:type="spellStart"/>
      <w:r w:rsidRPr="00B61D0B">
        <w:rPr>
          <w:lang w:val="uk-UA"/>
        </w:rPr>
        <w:t>et</w:t>
      </w:r>
      <w:proofErr w:type="spellEnd"/>
      <w:r w:rsidRPr="00B61D0B">
        <w:rPr>
          <w:lang w:val="uk-UA"/>
        </w:rPr>
        <w:t xml:space="preserve"> </w:t>
      </w:r>
      <w:proofErr w:type="spellStart"/>
      <w:r w:rsidRPr="00B61D0B">
        <w:rPr>
          <w:lang w:val="uk-UA"/>
        </w:rPr>
        <w:t>al</w:t>
      </w:r>
      <w:proofErr w:type="spellEnd"/>
      <w:r w:rsidRPr="00B61D0B">
        <w:rPr>
          <w:lang w:val="uk-UA"/>
        </w:rPr>
        <w:t xml:space="preserve">. </w:t>
      </w:r>
      <w:proofErr w:type="spellStart"/>
      <w:r w:rsidRPr="00B61D0B">
        <w:rPr>
          <w:lang w:val="uk-UA"/>
        </w:rPr>
        <w:t>PyTorch</w:t>
      </w:r>
      <w:proofErr w:type="spellEnd"/>
      <w:r w:rsidRPr="00B61D0B">
        <w:rPr>
          <w:lang w:val="uk-UA"/>
        </w:rPr>
        <w:t xml:space="preserve">: </w:t>
      </w:r>
      <w:proofErr w:type="spellStart"/>
      <w:r w:rsidRPr="00B61D0B">
        <w:rPr>
          <w:lang w:val="uk-UA"/>
        </w:rPr>
        <w:t>An</w:t>
      </w:r>
      <w:proofErr w:type="spellEnd"/>
      <w:r w:rsidRPr="00B61D0B">
        <w:rPr>
          <w:lang w:val="uk-UA"/>
        </w:rPr>
        <w:t xml:space="preserve"> </w:t>
      </w:r>
      <w:proofErr w:type="spellStart"/>
      <w:r w:rsidRPr="00B61D0B">
        <w:rPr>
          <w:lang w:val="uk-UA"/>
        </w:rPr>
        <w:t>Imperative</w:t>
      </w:r>
      <w:proofErr w:type="spellEnd"/>
      <w:r w:rsidRPr="00B61D0B">
        <w:rPr>
          <w:lang w:val="uk-UA"/>
        </w:rPr>
        <w:t xml:space="preserve"> </w:t>
      </w:r>
      <w:proofErr w:type="spellStart"/>
      <w:r w:rsidRPr="00B61D0B">
        <w:rPr>
          <w:lang w:val="uk-UA"/>
        </w:rPr>
        <w:t>Style</w:t>
      </w:r>
      <w:proofErr w:type="spellEnd"/>
      <w:r w:rsidRPr="00B61D0B">
        <w:rPr>
          <w:lang w:val="uk-UA"/>
        </w:rPr>
        <w:t xml:space="preserve">, </w:t>
      </w:r>
      <w:proofErr w:type="spellStart"/>
      <w:r w:rsidRPr="00B61D0B">
        <w:rPr>
          <w:lang w:val="uk-UA"/>
        </w:rPr>
        <w:t>High-Performance</w:t>
      </w:r>
      <w:proofErr w:type="spellEnd"/>
      <w:r w:rsidRPr="00B61D0B">
        <w:rPr>
          <w:lang w:val="uk-UA"/>
        </w:rPr>
        <w:t xml:space="preserve"> </w:t>
      </w:r>
      <w:proofErr w:type="spellStart"/>
      <w:r w:rsidRPr="00B61D0B">
        <w:rPr>
          <w:lang w:val="uk-UA"/>
        </w:rPr>
        <w:t>Deep</w:t>
      </w:r>
      <w:proofErr w:type="spellEnd"/>
      <w:r w:rsidRPr="00B61D0B">
        <w:rPr>
          <w:lang w:val="uk-UA"/>
        </w:rPr>
        <w:t xml:space="preserve"> </w:t>
      </w:r>
      <w:proofErr w:type="spellStart"/>
      <w:r w:rsidRPr="00B61D0B">
        <w:rPr>
          <w:lang w:val="uk-UA"/>
        </w:rPr>
        <w:t>Learning</w:t>
      </w:r>
      <w:proofErr w:type="spellEnd"/>
      <w:r w:rsidRPr="00B61D0B">
        <w:rPr>
          <w:lang w:val="uk-UA"/>
        </w:rPr>
        <w:t xml:space="preserve"> </w:t>
      </w:r>
      <w:proofErr w:type="spellStart"/>
      <w:r w:rsidRPr="00B61D0B">
        <w:rPr>
          <w:lang w:val="uk-UA"/>
        </w:rPr>
        <w:t>Library</w:t>
      </w:r>
      <w:proofErr w:type="spellEnd"/>
      <w:r w:rsidRPr="00B61D0B">
        <w:rPr>
          <w:lang w:val="uk-UA"/>
        </w:rPr>
        <w:t xml:space="preserve"> // </w:t>
      </w:r>
      <w:proofErr w:type="spellStart"/>
      <w:r w:rsidRPr="00B61D0B">
        <w:rPr>
          <w:lang w:val="uk-UA"/>
        </w:rPr>
        <w:t>Advances</w:t>
      </w:r>
      <w:proofErr w:type="spellEnd"/>
      <w:r w:rsidRPr="00B61D0B">
        <w:rPr>
          <w:lang w:val="uk-UA"/>
        </w:rPr>
        <w:t xml:space="preserve"> </w:t>
      </w:r>
      <w:proofErr w:type="spellStart"/>
      <w:r w:rsidRPr="00B61D0B">
        <w:rPr>
          <w:lang w:val="uk-UA"/>
        </w:rPr>
        <w:t>in</w:t>
      </w:r>
      <w:proofErr w:type="spellEnd"/>
      <w:r w:rsidRPr="00B61D0B">
        <w:rPr>
          <w:lang w:val="uk-UA"/>
        </w:rPr>
        <w:t xml:space="preserve"> </w:t>
      </w:r>
      <w:proofErr w:type="spellStart"/>
      <w:r w:rsidRPr="00B61D0B">
        <w:rPr>
          <w:lang w:val="uk-UA"/>
        </w:rPr>
        <w:t>Neural</w:t>
      </w:r>
      <w:proofErr w:type="spellEnd"/>
      <w:r w:rsidRPr="00B61D0B">
        <w:rPr>
          <w:lang w:val="uk-UA"/>
        </w:rPr>
        <w:t xml:space="preserve"> </w:t>
      </w:r>
      <w:proofErr w:type="spellStart"/>
      <w:r w:rsidRPr="00B61D0B">
        <w:rPr>
          <w:lang w:val="uk-UA"/>
        </w:rPr>
        <w:t>Information</w:t>
      </w:r>
      <w:proofErr w:type="spellEnd"/>
      <w:r w:rsidRPr="00B61D0B">
        <w:rPr>
          <w:lang w:val="uk-UA"/>
        </w:rPr>
        <w:t xml:space="preserve"> </w:t>
      </w:r>
      <w:proofErr w:type="spellStart"/>
      <w:r w:rsidRPr="00B61D0B">
        <w:rPr>
          <w:lang w:val="uk-UA"/>
        </w:rPr>
        <w:t>Processing</w:t>
      </w:r>
      <w:proofErr w:type="spellEnd"/>
      <w:r w:rsidRPr="00B61D0B">
        <w:rPr>
          <w:lang w:val="uk-UA"/>
        </w:rPr>
        <w:t xml:space="preserve"> </w:t>
      </w:r>
      <w:proofErr w:type="spellStart"/>
      <w:r w:rsidRPr="00B61D0B">
        <w:rPr>
          <w:lang w:val="uk-UA"/>
        </w:rPr>
        <w:t>Systems</w:t>
      </w:r>
      <w:proofErr w:type="spellEnd"/>
      <w:r w:rsidRPr="00B61D0B">
        <w:rPr>
          <w:lang w:val="uk-UA"/>
        </w:rPr>
        <w:t>. – 2019. – P. 8026-8037.</w:t>
      </w:r>
    </w:p>
    <w:p w14:paraId="345F3A2B" w14:textId="77777777" w:rsidR="00B61D0B" w:rsidRPr="00B61D0B" w:rsidRDefault="00B61D0B" w:rsidP="00B61D0B">
      <w:pPr>
        <w:numPr>
          <w:ilvl w:val="0"/>
          <w:numId w:val="50"/>
        </w:numPr>
        <w:rPr>
          <w:lang w:val="uk-UA"/>
        </w:rPr>
      </w:pPr>
      <w:proofErr w:type="spellStart"/>
      <w:r w:rsidRPr="00B61D0B">
        <w:rPr>
          <w:lang w:val="uk-UA"/>
        </w:rPr>
        <w:t>Bradski</w:t>
      </w:r>
      <w:proofErr w:type="spellEnd"/>
      <w:r w:rsidRPr="00B61D0B">
        <w:rPr>
          <w:lang w:val="uk-UA"/>
        </w:rPr>
        <w:t xml:space="preserve"> G. </w:t>
      </w:r>
      <w:proofErr w:type="spellStart"/>
      <w:r w:rsidRPr="00B61D0B">
        <w:rPr>
          <w:lang w:val="uk-UA"/>
        </w:rPr>
        <w:t>The</w:t>
      </w:r>
      <w:proofErr w:type="spellEnd"/>
      <w:r w:rsidRPr="00B61D0B">
        <w:rPr>
          <w:lang w:val="uk-UA"/>
        </w:rPr>
        <w:t xml:space="preserve"> </w:t>
      </w:r>
      <w:proofErr w:type="spellStart"/>
      <w:r w:rsidRPr="00B61D0B">
        <w:rPr>
          <w:lang w:val="uk-UA"/>
        </w:rPr>
        <w:t>OpenCV</w:t>
      </w:r>
      <w:proofErr w:type="spellEnd"/>
      <w:r w:rsidRPr="00B61D0B">
        <w:rPr>
          <w:lang w:val="uk-UA"/>
        </w:rPr>
        <w:t xml:space="preserve"> </w:t>
      </w:r>
      <w:proofErr w:type="spellStart"/>
      <w:r w:rsidRPr="00B61D0B">
        <w:rPr>
          <w:lang w:val="uk-UA"/>
        </w:rPr>
        <w:t>Library</w:t>
      </w:r>
      <w:proofErr w:type="spellEnd"/>
      <w:r w:rsidRPr="00B61D0B">
        <w:rPr>
          <w:lang w:val="uk-UA"/>
        </w:rPr>
        <w:t xml:space="preserve"> // </w:t>
      </w:r>
      <w:proofErr w:type="spellStart"/>
      <w:r w:rsidRPr="00B61D0B">
        <w:rPr>
          <w:lang w:val="uk-UA"/>
        </w:rPr>
        <w:t>Dr</w:t>
      </w:r>
      <w:proofErr w:type="spellEnd"/>
      <w:r w:rsidRPr="00B61D0B">
        <w:rPr>
          <w:lang w:val="uk-UA"/>
        </w:rPr>
        <w:t xml:space="preserve">. </w:t>
      </w:r>
      <w:proofErr w:type="spellStart"/>
      <w:r w:rsidRPr="00B61D0B">
        <w:rPr>
          <w:lang w:val="uk-UA"/>
        </w:rPr>
        <w:t>Dobb's</w:t>
      </w:r>
      <w:proofErr w:type="spellEnd"/>
      <w:r w:rsidRPr="00B61D0B">
        <w:rPr>
          <w:lang w:val="uk-UA"/>
        </w:rPr>
        <w:t xml:space="preserve"> </w:t>
      </w:r>
      <w:proofErr w:type="spellStart"/>
      <w:r w:rsidRPr="00B61D0B">
        <w:rPr>
          <w:lang w:val="uk-UA"/>
        </w:rPr>
        <w:t>Journal</w:t>
      </w:r>
      <w:proofErr w:type="spellEnd"/>
      <w:r w:rsidRPr="00B61D0B">
        <w:rPr>
          <w:lang w:val="uk-UA"/>
        </w:rPr>
        <w:t xml:space="preserve"> </w:t>
      </w:r>
      <w:proofErr w:type="spellStart"/>
      <w:r w:rsidRPr="00B61D0B">
        <w:rPr>
          <w:lang w:val="uk-UA"/>
        </w:rPr>
        <w:t>of</w:t>
      </w:r>
      <w:proofErr w:type="spellEnd"/>
      <w:r w:rsidRPr="00B61D0B">
        <w:rPr>
          <w:lang w:val="uk-UA"/>
        </w:rPr>
        <w:t xml:space="preserve"> </w:t>
      </w:r>
      <w:proofErr w:type="spellStart"/>
      <w:r w:rsidRPr="00B61D0B">
        <w:rPr>
          <w:lang w:val="uk-UA"/>
        </w:rPr>
        <w:t>Software</w:t>
      </w:r>
      <w:proofErr w:type="spellEnd"/>
      <w:r w:rsidRPr="00B61D0B">
        <w:rPr>
          <w:lang w:val="uk-UA"/>
        </w:rPr>
        <w:t xml:space="preserve"> </w:t>
      </w:r>
      <w:proofErr w:type="spellStart"/>
      <w:r w:rsidRPr="00B61D0B">
        <w:rPr>
          <w:lang w:val="uk-UA"/>
        </w:rPr>
        <w:t>Tools</w:t>
      </w:r>
      <w:proofErr w:type="spellEnd"/>
      <w:r w:rsidRPr="00B61D0B">
        <w:rPr>
          <w:lang w:val="uk-UA"/>
        </w:rPr>
        <w:t>. – 2000.</w:t>
      </w:r>
    </w:p>
    <w:p w14:paraId="44475ECF" w14:textId="77777777" w:rsidR="00B61D0B" w:rsidRPr="00B61D0B" w:rsidRDefault="00B61D0B" w:rsidP="00B61D0B">
      <w:pPr>
        <w:numPr>
          <w:ilvl w:val="0"/>
          <w:numId w:val="50"/>
        </w:numPr>
        <w:rPr>
          <w:lang w:val="uk-UA"/>
        </w:rPr>
      </w:pPr>
      <w:proofErr w:type="spellStart"/>
      <w:r w:rsidRPr="00B61D0B">
        <w:rPr>
          <w:lang w:val="uk-UA"/>
        </w:rPr>
        <w:t>McKinney</w:t>
      </w:r>
      <w:proofErr w:type="spellEnd"/>
      <w:r w:rsidRPr="00B61D0B">
        <w:rPr>
          <w:lang w:val="uk-UA"/>
        </w:rPr>
        <w:t xml:space="preserve"> W. </w:t>
      </w:r>
      <w:proofErr w:type="spellStart"/>
      <w:r w:rsidRPr="00B61D0B">
        <w:rPr>
          <w:lang w:val="uk-UA"/>
        </w:rPr>
        <w:t>Python</w:t>
      </w:r>
      <w:proofErr w:type="spellEnd"/>
      <w:r w:rsidRPr="00B61D0B">
        <w:rPr>
          <w:lang w:val="uk-UA"/>
        </w:rPr>
        <w:t xml:space="preserve"> </w:t>
      </w:r>
      <w:proofErr w:type="spellStart"/>
      <w:r w:rsidRPr="00B61D0B">
        <w:rPr>
          <w:lang w:val="uk-UA"/>
        </w:rPr>
        <w:t>for</w:t>
      </w:r>
      <w:proofErr w:type="spellEnd"/>
      <w:r w:rsidRPr="00B61D0B">
        <w:rPr>
          <w:lang w:val="uk-UA"/>
        </w:rPr>
        <w:t xml:space="preserve"> </w:t>
      </w:r>
      <w:proofErr w:type="spellStart"/>
      <w:r w:rsidRPr="00B61D0B">
        <w:rPr>
          <w:lang w:val="uk-UA"/>
        </w:rPr>
        <w:t>Data</w:t>
      </w:r>
      <w:proofErr w:type="spellEnd"/>
      <w:r w:rsidRPr="00B61D0B">
        <w:rPr>
          <w:lang w:val="uk-UA"/>
        </w:rPr>
        <w:t xml:space="preserve"> </w:t>
      </w:r>
      <w:proofErr w:type="spellStart"/>
      <w:r w:rsidRPr="00B61D0B">
        <w:rPr>
          <w:lang w:val="uk-UA"/>
        </w:rPr>
        <w:t>Analysis</w:t>
      </w:r>
      <w:proofErr w:type="spellEnd"/>
      <w:r w:rsidRPr="00B61D0B">
        <w:rPr>
          <w:lang w:val="uk-UA"/>
        </w:rPr>
        <w:t xml:space="preserve">: </w:t>
      </w:r>
      <w:proofErr w:type="spellStart"/>
      <w:r w:rsidRPr="00B61D0B">
        <w:rPr>
          <w:lang w:val="uk-UA"/>
        </w:rPr>
        <w:t>Data</w:t>
      </w:r>
      <w:proofErr w:type="spellEnd"/>
      <w:r w:rsidRPr="00B61D0B">
        <w:rPr>
          <w:lang w:val="uk-UA"/>
        </w:rPr>
        <w:t xml:space="preserve"> </w:t>
      </w:r>
      <w:proofErr w:type="spellStart"/>
      <w:r w:rsidRPr="00B61D0B">
        <w:rPr>
          <w:lang w:val="uk-UA"/>
        </w:rPr>
        <w:t>Wrangling</w:t>
      </w:r>
      <w:proofErr w:type="spellEnd"/>
      <w:r w:rsidRPr="00B61D0B">
        <w:rPr>
          <w:lang w:val="uk-UA"/>
        </w:rPr>
        <w:t xml:space="preserve"> </w:t>
      </w:r>
      <w:proofErr w:type="spellStart"/>
      <w:r w:rsidRPr="00B61D0B">
        <w:rPr>
          <w:lang w:val="uk-UA"/>
        </w:rPr>
        <w:t>with</w:t>
      </w:r>
      <w:proofErr w:type="spellEnd"/>
      <w:r w:rsidRPr="00B61D0B">
        <w:rPr>
          <w:lang w:val="uk-UA"/>
        </w:rPr>
        <w:t xml:space="preserve"> </w:t>
      </w:r>
      <w:proofErr w:type="spellStart"/>
      <w:r w:rsidRPr="00B61D0B">
        <w:rPr>
          <w:lang w:val="uk-UA"/>
        </w:rPr>
        <w:t>Pandas</w:t>
      </w:r>
      <w:proofErr w:type="spellEnd"/>
      <w:r w:rsidRPr="00B61D0B">
        <w:rPr>
          <w:lang w:val="uk-UA"/>
        </w:rPr>
        <w:t xml:space="preserve">, </w:t>
      </w:r>
      <w:proofErr w:type="spellStart"/>
      <w:r w:rsidRPr="00B61D0B">
        <w:rPr>
          <w:lang w:val="uk-UA"/>
        </w:rPr>
        <w:t>NumPy</w:t>
      </w:r>
      <w:proofErr w:type="spellEnd"/>
      <w:r w:rsidRPr="00B61D0B">
        <w:rPr>
          <w:lang w:val="uk-UA"/>
        </w:rPr>
        <w:t xml:space="preserve">, </w:t>
      </w:r>
      <w:proofErr w:type="spellStart"/>
      <w:r w:rsidRPr="00B61D0B">
        <w:rPr>
          <w:lang w:val="uk-UA"/>
        </w:rPr>
        <w:t>and</w:t>
      </w:r>
      <w:proofErr w:type="spellEnd"/>
      <w:r w:rsidRPr="00B61D0B">
        <w:rPr>
          <w:lang w:val="uk-UA"/>
        </w:rPr>
        <w:t xml:space="preserve"> </w:t>
      </w:r>
      <w:proofErr w:type="spellStart"/>
      <w:r w:rsidRPr="00B61D0B">
        <w:rPr>
          <w:lang w:val="uk-UA"/>
        </w:rPr>
        <w:t>IPython</w:t>
      </w:r>
      <w:proofErr w:type="spellEnd"/>
      <w:r w:rsidRPr="00B61D0B">
        <w:rPr>
          <w:lang w:val="uk-UA"/>
        </w:rPr>
        <w:t xml:space="preserve">. – </w:t>
      </w:r>
      <w:proofErr w:type="spellStart"/>
      <w:r w:rsidRPr="00B61D0B">
        <w:rPr>
          <w:lang w:val="uk-UA"/>
        </w:rPr>
        <w:t>O'Reilly</w:t>
      </w:r>
      <w:proofErr w:type="spellEnd"/>
      <w:r w:rsidRPr="00B61D0B">
        <w:rPr>
          <w:lang w:val="uk-UA"/>
        </w:rPr>
        <w:t xml:space="preserve"> </w:t>
      </w:r>
      <w:proofErr w:type="spellStart"/>
      <w:r w:rsidRPr="00B61D0B">
        <w:rPr>
          <w:lang w:val="uk-UA"/>
        </w:rPr>
        <w:t>Media</w:t>
      </w:r>
      <w:proofErr w:type="spellEnd"/>
      <w:r w:rsidRPr="00B61D0B">
        <w:rPr>
          <w:lang w:val="uk-UA"/>
        </w:rPr>
        <w:t>, 2022. – 550 с.</w:t>
      </w:r>
    </w:p>
    <w:p w14:paraId="010D0737" w14:textId="77777777" w:rsidR="00B61D0B" w:rsidRPr="00B61D0B" w:rsidRDefault="00B61D0B" w:rsidP="00B61D0B">
      <w:pPr>
        <w:numPr>
          <w:ilvl w:val="0"/>
          <w:numId w:val="50"/>
        </w:numPr>
        <w:rPr>
          <w:lang w:val="uk-UA"/>
        </w:rPr>
      </w:pPr>
      <w:proofErr w:type="spellStart"/>
      <w:r w:rsidRPr="00B61D0B">
        <w:rPr>
          <w:lang w:val="uk-UA"/>
        </w:rPr>
        <w:t>Hunter</w:t>
      </w:r>
      <w:proofErr w:type="spellEnd"/>
      <w:r w:rsidRPr="00B61D0B">
        <w:rPr>
          <w:lang w:val="uk-UA"/>
        </w:rPr>
        <w:t xml:space="preserve"> J.D. </w:t>
      </w:r>
      <w:proofErr w:type="spellStart"/>
      <w:r w:rsidRPr="00B61D0B">
        <w:rPr>
          <w:lang w:val="uk-UA"/>
        </w:rPr>
        <w:t>Matplotlib</w:t>
      </w:r>
      <w:proofErr w:type="spellEnd"/>
      <w:r w:rsidRPr="00B61D0B">
        <w:rPr>
          <w:lang w:val="uk-UA"/>
        </w:rPr>
        <w:t xml:space="preserve">: A 2D </w:t>
      </w:r>
      <w:proofErr w:type="spellStart"/>
      <w:r w:rsidRPr="00B61D0B">
        <w:rPr>
          <w:lang w:val="uk-UA"/>
        </w:rPr>
        <w:t>Graphics</w:t>
      </w:r>
      <w:proofErr w:type="spellEnd"/>
      <w:r w:rsidRPr="00B61D0B">
        <w:rPr>
          <w:lang w:val="uk-UA"/>
        </w:rPr>
        <w:t xml:space="preserve"> </w:t>
      </w:r>
      <w:proofErr w:type="spellStart"/>
      <w:r w:rsidRPr="00B61D0B">
        <w:rPr>
          <w:lang w:val="uk-UA"/>
        </w:rPr>
        <w:t>Environment</w:t>
      </w:r>
      <w:proofErr w:type="spellEnd"/>
      <w:r w:rsidRPr="00B61D0B">
        <w:rPr>
          <w:lang w:val="uk-UA"/>
        </w:rPr>
        <w:t xml:space="preserve"> // </w:t>
      </w:r>
      <w:proofErr w:type="spellStart"/>
      <w:r w:rsidRPr="00B61D0B">
        <w:rPr>
          <w:lang w:val="uk-UA"/>
        </w:rPr>
        <w:t>Computing</w:t>
      </w:r>
      <w:proofErr w:type="spellEnd"/>
      <w:r w:rsidRPr="00B61D0B">
        <w:rPr>
          <w:lang w:val="uk-UA"/>
        </w:rPr>
        <w:t xml:space="preserve"> </w:t>
      </w:r>
      <w:proofErr w:type="spellStart"/>
      <w:r w:rsidRPr="00B61D0B">
        <w:rPr>
          <w:lang w:val="uk-UA"/>
        </w:rPr>
        <w:t>in</w:t>
      </w:r>
      <w:proofErr w:type="spellEnd"/>
      <w:r w:rsidRPr="00B61D0B">
        <w:rPr>
          <w:lang w:val="uk-UA"/>
        </w:rPr>
        <w:t xml:space="preserve"> </w:t>
      </w:r>
      <w:proofErr w:type="spellStart"/>
      <w:r w:rsidRPr="00B61D0B">
        <w:rPr>
          <w:lang w:val="uk-UA"/>
        </w:rPr>
        <w:t>Science</w:t>
      </w:r>
      <w:proofErr w:type="spellEnd"/>
      <w:r w:rsidRPr="00B61D0B">
        <w:rPr>
          <w:lang w:val="uk-UA"/>
        </w:rPr>
        <w:t xml:space="preserve"> &amp; </w:t>
      </w:r>
      <w:proofErr w:type="spellStart"/>
      <w:r w:rsidRPr="00B61D0B">
        <w:rPr>
          <w:lang w:val="uk-UA"/>
        </w:rPr>
        <w:t>Engineering</w:t>
      </w:r>
      <w:proofErr w:type="spellEnd"/>
      <w:r w:rsidRPr="00B61D0B">
        <w:rPr>
          <w:lang w:val="uk-UA"/>
        </w:rPr>
        <w:t xml:space="preserve">. – 2007. – </w:t>
      </w:r>
      <w:proofErr w:type="spellStart"/>
      <w:r w:rsidRPr="00B61D0B">
        <w:rPr>
          <w:lang w:val="uk-UA"/>
        </w:rPr>
        <w:t>Vol</w:t>
      </w:r>
      <w:proofErr w:type="spellEnd"/>
      <w:r w:rsidRPr="00B61D0B">
        <w:rPr>
          <w:lang w:val="uk-UA"/>
        </w:rPr>
        <w:t>. 9(3). – P. 90-95.</w:t>
      </w:r>
    </w:p>
    <w:p w14:paraId="6BDA7E8D" w14:textId="77777777" w:rsidR="00B61D0B" w:rsidRPr="00B61D0B" w:rsidRDefault="00B61D0B" w:rsidP="00B61D0B">
      <w:pPr>
        <w:numPr>
          <w:ilvl w:val="0"/>
          <w:numId w:val="50"/>
        </w:numPr>
        <w:rPr>
          <w:lang w:val="uk-UA"/>
        </w:rPr>
      </w:pPr>
      <w:proofErr w:type="spellStart"/>
      <w:r w:rsidRPr="00B61D0B">
        <w:rPr>
          <w:lang w:val="uk-UA"/>
        </w:rPr>
        <w:t>Li</w:t>
      </w:r>
      <w:proofErr w:type="spellEnd"/>
      <w:r w:rsidRPr="00B61D0B">
        <w:rPr>
          <w:lang w:val="uk-UA"/>
        </w:rPr>
        <w:t xml:space="preserve"> S., </w:t>
      </w:r>
      <w:proofErr w:type="spellStart"/>
      <w:r w:rsidRPr="00B61D0B">
        <w:rPr>
          <w:lang w:val="uk-UA"/>
        </w:rPr>
        <w:t>Zhao</w:t>
      </w:r>
      <w:proofErr w:type="spellEnd"/>
      <w:r w:rsidRPr="00B61D0B">
        <w:rPr>
          <w:lang w:val="uk-UA"/>
        </w:rPr>
        <w:t xml:space="preserve"> Z., </w:t>
      </w:r>
      <w:proofErr w:type="spellStart"/>
      <w:r w:rsidRPr="00B61D0B">
        <w:rPr>
          <w:lang w:val="uk-UA"/>
        </w:rPr>
        <w:t>Hu</w:t>
      </w:r>
      <w:proofErr w:type="spellEnd"/>
      <w:r w:rsidRPr="00B61D0B">
        <w:rPr>
          <w:lang w:val="uk-UA"/>
        </w:rPr>
        <w:t xml:space="preserve"> R. </w:t>
      </w:r>
      <w:proofErr w:type="spellStart"/>
      <w:r w:rsidRPr="00B61D0B">
        <w:rPr>
          <w:lang w:val="uk-UA"/>
        </w:rPr>
        <w:t>et</w:t>
      </w:r>
      <w:proofErr w:type="spellEnd"/>
      <w:r w:rsidRPr="00B61D0B">
        <w:rPr>
          <w:lang w:val="uk-UA"/>
        </w:rPr>
        <w:t xml:space="preserve"> </w:t>
      </w:r>
      <w:proofErr w:type="spellStart"/>
      <w:r w:rsidRPr="00B61D0B">
        <w:rPr>
          <w:lang w:val="uk-UA"/>
        </w:rPr>
        <w:t>al</w:t>
      </w:r>
      <w:proofErr w:type="spellEnd"/>
      <w:r w:rsidRPr="00B61D0B">
        <w:rPr>
          <w:lang w:val="uk-UA"/>
        </w:rPr>
        <w:t xml:space="preserve">. </w:t>
      </w:r>
      <w:proofErr w:type="spellStart"/>
      <w:r w:rsidRPr="00B61D0B">
        <w:rPr>
          <w:lang w:val="uk-UA"/>
        </w:rPr>
        <w:t>Conceptual</w:t>
      </w:r>
      <w:proofErr w:type="spellEnd"/>
      <w:r w:rsidRPr="00B61D0B">
        <w:rPr>
          <w:lang w:val="uk-UA"/>
        </w:rPr>
        <w:t xml:space="preserve"> </w:t>
      </w:r>
      <w:proofErr w:type="spellStart"/>
      <w:r w:rsidRPr="00B61D0B">
        <w:rPr>
          <w:lang w:val="uk-UA"/>
        </w:rPr>
        <w:t>design</w:t>
      </w:r>
      <w:proofErr w:type="spellEnd"/>
      <w:r w:rsidRPr="00B61D0B">
        <w:rPr>
          <w:lang w:val="uk-UA"/>
        </w:rPr>
        <w:t xml:space="preserve"> </w:t>
      </w:r>
      <w:proofErr w:type="spellStart"/>
      <w:r w:rsidRPr="00B61D0B">
        <w:rPr>
          <w:lang w:val="uk-UA"/>
        </w:rPr>
        <w:t>and</w:t>
      </w:r>
      <w:proofErr w:type="spellEnd"/>
      <w:r w:rsidRPr="00B61D0B">
        <w:rPr>
          <w:lang w:val="uk-UA"/>
        </w:rPr>
        <w:t xml:space="preserve"> </w:t>
      </w:r>
      <w:proofErr w:type="spellStart"/>
      <w:r w:rsidRPr="00B61D0B">
        <w:rPr>
          <w:lang w:val="uk-UA"/>
        </w:rPr>
        <w:t>implementation</w:t>
      </w:r>
      <w:proofErr w:type="spellEnd"/>
      <w:r w:rsidRPr="00B61D0B">
        <w:rPr>
          <w:lang w:val="uk-UA"/>
        </w:rPr>
        <w:t xml:space="preserve"> </w:t>
      </w:r>
      <w:proofErr w:type="spellStart"/>
      <w:r w:rsidRPr="00B61D0B">
        <w:rPr>
          <w:lang w:val="uk-UA"/>
        </w:rPr>
        <w:t>of</w:t>
      </w:r>
      <w:proofErr w:type="spellEnd"/>
      <w:r w:rsidRPr="00B61D0B">
        <w:rPr>
          <w:lang w:val="uk-UA"/>
        </w:rPr>
        <w:t xml:space="preserve"> a </w:t>
      </w:r>
      <w:proofErr w:type="spellStart"/>
      <w:r w:rsidRPr="00B61D0B">
        <w:rPr>
          <w:lang w:val="uk-UA"/>
        </w:rPr>
        <w:t>modular</w:t>
      </w:r>
      <w:proofErr w:type="spellEnd"/>
      <w:r w:rsidRPr="00B61D0B">
        <w:rPr>
          <w:lang w:val="uk-UA"/>
        </w:rPr>
        <w:t xml:space="preserve"> </w:t>
      </w:r>
      <w:proofErr w:type="spellStart"/>
      <w:r w:rsidRPr="00B61D0B">
        <w:rPr>
          <w:lang w:val="uk-UA"/>
        </w:rPr>
        <w:t>architecture</w:t>
      </w:r>
      <w:proofErr w:type="spellEnd"/>
      <w:r w:rsidRPr="00B61D0B">
        <w:rPr>
          <w:lang w:val="uk-UA"/>
        </w:rPr>
        <w:t xml:space="preserve"> </w:t>
      </w:r>
      <w:proofErr w:type="spellStart"/>
      <w:r w:rsidRPr="00B61D0B">
        <w:rPr>
          <w:lang w:val="uk-UA"/>
        </w:rPr>
        <w:t>for</w:t>
      </w:r>
      <w:proofErr w:type="spellEnd"/>
      <w:r w:rsidRPr="00B61D0B">
        <w:rPr>
          <w:lang w:val="uk-UA"/>
        </w:rPr>
        <w:t xml:space="preserve"> </w:t>
      </w:r>
      <w:proofErr w:type="spellStart"/>
      <w:r w:rsidRPr="00B61D0B">
        <w:rPr>
          <w:lang w:val="uk-UA"/>
        </w:rPr>
        <w:t>intelligent</w:t>
      </w:r>
      <w:proofErr w:type="spellEnd"/>
      <w:r w:rsidRPr="00B61D0B">
        <w:rPr>
          <w:lang w:val="uk-UA"/>
        </w:rPr>
        <w:t xml:space="preserve"> </w:t>
      </w:r>
      <w:proofErr w:type="spellStart"/>
      <w:r w:rsidRPr="00B61D0B">
        <w:rPr>
          <w:lang w:val="uk-UA"/>
        </w:rPr>
        <w:t>robots</w:t>
      </w:r>
      <w:proofErr w:type="spellEnd"/>
      <w:r w:rsidRPr="00B61D0B">
        <w:rPr>
          <w:lang w:val="uk-UA"/>
        </w:rPr>
        <w:t xml:space="preserve"> // IEEE </w:t>
      </w:r>
      <w:proofErr w:type="spellStart"/>
      <w:r w:rsidRPr="00B61D0B">
        <w:rPr>
          <w:lang w:val="uk-UA"/>
        </w:rPr>
        <w:t>Transactions</w:t>
      </w:r>
      <w:proofErr w:type="spellEnd"/>
      <w:r w:rsidRPr="00B61D0B">
        <w:rPr>
          <w:lang w:val="uk-UA"/>
        </w:rPr>
        <w:t xml:space="preserve"> </w:t>
      </w:r>
      <w:proofErr w:type="spellStart"/>
      <w:r w:rsidRPr="00B61D0B">
        <w:rPr>
          <w:lang w:val="uk-UA"/>
        </w:rPr>
        <w:t>on</w:t>
      </w:r>
      <w:proofErr w:type="spellEnd"/>
      <w:r w:rsidRPr="00B61D0B">
        <w:rPr>
          <w:lang w:val="uk-UA"/>
        </w:rPr>
        <w:t xml:space="preserve"> </w:t>
      </w:r>
      <w:proofErr w:type="spellStart"/>
      <w:r w:rsidRPr="00B61D0B">
        <w:rPr>
          <w:lang w:val="uk-UA"/>
        </w:rPr>
        <w:t>Systems</w:t>
      </w:r>
      <w:proofErr w:type="spellEnd"/>
      <w:r w:rsidRPr="00B61D0B">
        <w:rPr>
          <w:lang w:val="uk-UA"/>
        </w:rPr>
        <w:t xml:space="preserve">, </w:t>
      </w:r>
      <w:proofErr w:type="spellStart"/>
      <w:r w:rsidRPr="00B61D0B">
        <w:rPr>
          <w:lang w:val="uk-UA"/>
        </w:rPr>
        <w:t>Man</w:t>
      </w:r>
      <w:proofErr w:type="spellEnd"/>
      <w:r w:rsidRPr="00B61D0B">
        <w:rPr>
          <w:lang w:val="uk-UA"/>
        </w:rPr>
        <w:t xml:space="preserve">, </w:t>
      </w:r>
      <w:proofErr w:type="spellStart"/>
      <w:r w:rsidRPr="00B61D0B">
        <w:rPr>
          <w:lang w:val="uk-UA"/>
        </w:rPr>
        <w:t>and</w:t>
      </w:r>
      <w:proofErr w:type="spellEnd"/>
      <w:r w:rsidRPr="00B61D0B">
        <w:rPr>
          <w:lang w:val="uk-UA"/>
        </w:rPr>
        <w:t xml:space="preserve"> </w:t>
      </w:r>
      <w:proofErr w:type="spellStart"/>
      <w:r w:rsidRPr="00B61D0B">
        <w:rPr>
          <w:lang w:val="uk-UA"/>
        </w:rPr>
        <w:t>Cybernetics</w:t>
      </w:r>
      <w:proofErr w:type="spellEnd"/>
      <w:r w:rsidRPr="00B61D0B">
        <w:rPr>
          <w:lang w:val="uk-UA"/>
        </w:rPr>
        <w:t xml:space="preserve">: </w:t>
      </w:r>
      <w:proofErr w:type="spellStart"/>
      <w:r w:rsidRPr="00B61D0B">
        <w:rPr>
          <w:lang w:val="uk-UA"/>
        </w:rPr>
        <w:t>Systems</w:t>
      </w:r>
      <w:proofErr w:type="spellEnd"/>
      <w:r w:rsidRPr="00B61D0B">
        <w:rPr>
          <w:lang w:val="uk-UA"/>
        </w:rPr>
        <w:t xml:space="preserve">. – 2019. – </w:t>
      </w:r>
      <w:proofErr w:type="spellStart"/>
      <w:r w:rsidRPr="00B61D0B">
        <w:rPr>
          <w:lang w:val="uk-UA"/>
        </w:rPr>
        <w:t>Vol</w:t>
      </w:r>
      <w:proofErr w:type="spellEnd"/>
      <w:r w:rsidRPr="00B61D0B">
        <w:rPr>
          <w:lang w:val="uk-UA"/>
        </w:rPr>
        <w:t>. 51(5). – P. 3077-3090.</w:t>
      </w:r>
    </w:p>
    <w:p w14:paraId="3835E28E" w14:textId="77777777" w:rsidR="00B61D0B" w:rsidRPr="00B61D0B" w:rsidRDefault="00B61D0B" w:rsidP="00B61D0B">
      <w:pPr>
        <w:numPr>
          <w:ilvl w:val="0"/>
          <w:numId w:val="50"/>
        </w:numPr>
        <w:rPr>
          <w:lang w:val="uk-UA"/>
        </w:rPr>
      </w:pPr>
      <w:r w:rsidRPr="00B61D0B">
        <w:rPr>
          <w:lang w:val="uk-UA"/>
        </w:rPr>
        <w:t xml:space="preserve">Ткаченко Р.О., </w:t>
      </w:r>
      <w:proofErr w:type="spellStart"/>
      <w:r w:rsidRPr="00B61D0B">
        <w:rPr>
          <w:lang w:val="uk-UA"/>
        </w:rPr>
        <w:t>Іваніюк</w:t>
      </w:r>
      <w:proofErr w:type="spellEnd"/>
      <w:r w:rsidRPr="00B61D0B">
        <w:rPr>
          <w:lang w:val="uk-UA"/>
        </w:rPr>
        <w:t xml:space="preserve"> В.М., Ткаченко П.Р., </w:t>
      </w:r>
      <w:proofErr w:type="spellStart"/>
      <w:r w:rsidRPr="00B61D0B">
        <w:rPr>
          <w:lang w:val="uk-UA"/>
        </w:rPr>
        <w:t>Кустра</w:t>
      </w:r>
      <w:proofErr w:type="spellEnd"/>
      <w:r w:rsidRPr="00B61D0B">
        <w:rPr>
          <w:lang w:val="uk-UA"/>
        </w:rPr>
        <w:t xml:space="preserve"> Н.О. Глибинні нейронні мережі у комп'ютерному зорі. – Львів: Видавництво Львівської політехніки, 2021. – 340 с.</w:t>
      </w:r>
    </w:p>
    <w:p w14:paraId="06414638" w14:textId="77777777" w:rsidR="00B61D0B" w:rsidRPr="00B61D0B" w:rsidRDefault="00B61D0B" w:rsidP="00B61D0B">
      <w:pPr>
        <w:numPr>
          <w:ilvl w:val="0"/>
          <w:numId w:val="50"/>
        </w:numPr>
        <w:rPr>
          <w:lang w:val="uk-UA"/>
        </w:rPr>
      </w:pPr>
      <w:r w:rsidRPr="00B61D0B">
        <w:rPr>
          <w:lang w:val="uk-UA"/>
        </w:rPr>
        <w:t>Дорошенко А.Ю., Бекетов О.Г. Мови програмування та програмування систем штучного інтелекту. – К.: НАУ, 2019. – 192 с.</w:t>
      </w:r>
    </w:p>
    <w:p w14:paraId="112F83A6" w14:textId="77777777" w:rsidR="00B61D0B" w:rsidRPr="00B61D0B" w:rsidRDefault="00B61D0B" w:rsidP="00B61D0B">
      <w:pPr>
        <w:numPr>
          <w:ilvl w:val="0"/>
          <w:numId w:val="50"/>
        </w:numPr>
        <w:rPr>
          <w:lang w:val="uk-UA"/>
        </w:rPr>
      </w:pPr>
      <w:proofErr w:type="spellStart"/>
      <w:r w:rsidRPr="00B61D0B">
        <w:rPr>
          <w:lang w:val="uk-UA"/>
        </w:rPr>
        <w:t>Бідюк</w:t>
      </w:r>
      <w:proofErr w:type="spellEnd"/>
      <w:r w:rsidRPr="00B61D0B">
        <w:rPr>
          <w:lang w:val="uk-UA"/>
        </w:rPr>
        <w:t xml:space="preserve"> П.І., </w:t>
      </w:r>
      <w:proofErr w:type="spellStart"/>
      <w:r w:rsidRPr="00B61D0B">
        <w:rPr>
          <w:lang w:val="uk-UA"/>
        </w:rPr>
        <w:t>Кориченко</w:t>
      </w:r>
      <w:proofErr w:type="spellEnd"/>
      <w:r w:rsidRPr="00B61D0B">
        <w:rPr>
          <w:lang w:val="uk-UA"/>
        </w:rPr>
        <w:t xml:space="preserve"> Л.О. Проектування комп'ютерних інформаційних систем підтримки прийняття рішень. – Київ: ННК "ІПСА" НТУУ "КПІ", 2020. – 340 с.</w:t>
      </w:r>
    </w:p>
    <w:p w14:paraId="66DA3EB6" w14:textId="77777777" w:rsidR="00B61D0B" w:rsidRPr="00B61D0B" w:rsidRDefault="00B61D0B" w:rsidP="00B61D0B">
      <w:pPr>
        <w:numPr>
          <w:ilvl w:val="0"/>
          <w:numId w:val="50"/>
        </w:numPr>
        <w:rPr>
          <w:lang w:val="uk-UA"/>
        </w:rPr>
      </w:pPr>
      <w:proofErr w:type="spellStart"/>
      <w:r w:rsidRPr="00B61D0B">
        <w:rPr>
          <w:lang w:val="uk-UA"/>
        </w:rPr>
        <w:t>Субботін</w:t>
      </w:r>
      <w:proofErr w:type="spellEnd"/>
      <w:r w:rsidRPr="00B61D0B">
        <w:rPr>
          <w:lang w:val="uk-UA"/>
        </w:rPr>
        <w:t xml:space="preserve"> С.О. Нейронні мережі: теорія та практика. – Житомир: Вид-во ЖДУ ім. І. Франка, 2020. – 184 с.</w:t>
      </w:r>
    </w:p>
    <w:p w14:paraId="5DA4A9ED" w14:textId="77777777" w:rsidR="00B61D0B" w:rsidRPr="00B61D0B" w:rsidRDefault="00B61D0B" w:rsidP="00B61D0B">
      <w:pPr>
        <w:numPr>
          <w:ilvl w:val="0"/>
          <w:numId w:val="50"/>
        </w:numPr>
        <w:rPr>
          <w:lang w:val="uk-UA"/>
        </w:rPr>
      </w:pPr>
      <w:r w:rsidRPr="00B61D0B">
        <w:rPr>
          <w:lang w:val="uk-UA"/>
        </w:rPr>
        <w:t>Шаховська Н.Б., Литвин В.В., Камінський Р.М. Системи штучного інтелекту. – Львів: Видавництво Львівської політехніки, 2022. – 392 с.</w:t>
      </w:r>
    </w:p>
    <w:p w14:paraId="1117D2D3" w14:textId="77777777" w:rsidR="00B61D0B" w:rsidRPr="00B61D0B" w:rsidRDefault="00B61D0B" w:rsidP="00B61D0B">
      <w:pPr>
        <w:numPr>
          <w:ilvl w:val="0"/>
          <w:numId w:val="50"/>
        </w:numPr>
        <w:rPr>
          <w:lang w:val="uk-UA"/>
        </w:rPr>
      </w:pPr>
      <w:r w:rsidRPr="00B61D0B">
        <w:rPr>
          <w:lang w:val="uk-UA"/>
        </w:rPr>
        <w:t xml:space="preserve">Шинкаренко В.І., </w:t>
      </w:r>
      <w:proofErr w:type="spellStart"/>
      <w:r w:rsidRPr="00B61D0B">
        <w:rPr>
          <w:lang w:val="uk-UA"/>
        </w:rPr>
        <w:t>Ільман</w:t>
      </w:r>
      <w:proofErr w:type="spellEnd"/>
      <w:r w:rsidRPr="00B61D0B">
        <w:rPr>
          <w:lang w:val="uk-UA"/>
        </w:rPr>
        <w:t xml:space="preserve"> В.М. Структури даних та алгоритми обробки даних. – Дніпро: Видавництво ПФ "Стандарт-Сервіс", 2021. – 154 с.</w:t>
      </w:r>
    </w:p>
    <w:p w14:paraId="586EEC3C" w14:textId="77777777" w:rsidR="00B61D0B" w:rsidRPr="00B61D0B" w:rsidRDefault="00B61D0B" w:rsidP="00B61D0B">
      <w:pPr>
        <w:rPr>
          <w:lang w:val="uk-UA"/>
        </w:rPr>
      </w:pPr>
    </w:p>
    <w:sectPr w:rsidR="00B61D0B" w:rsidRPr="00B61D0B" w:rsidSect="0074599E">
      <w:headerReference w:type="default" r:id="rId12"/>
      <w:pgSz w:w="11906" w:h="16838" w:code="9"/>
      <w:pgMar w:top="1134" w:right="567" w:bottom="1134" w:left="1701" w:header="706" w:footer="706"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3" w:author="Oleksiv Maksym (CY CSS ICW Integration)" w:date="2025-05-05T02:39:00Z" w:initials="OM(CII">
    <w:p w14:paraId="5665EAC1" w14:textId="77777777" w:rsidR="00D11BBA" w:rsidRPr="007E5344" w:rsidRDefault="00D11BBA" w:rsidP="00D11BBA">
      <w:pPr>
        <w:pStyle w:val="CommentText"/>
        <w:rPr>
          <w:lang w:val="uk-UA"/>
        </w:rPr>
      </w:pPr>
      <w:r>
        <w:rPr>
          <w:rStyle w:val="CommentReference"/>
        </w:rPr>
        <w:annotationRef/>
      </w:r>
      <w:r>
        <w:rPr>
          <w:lang w:val="uk-UA"/>
        </w:rPr>
        <w:t>Пояснити що таке необхідний розмір.</w:t>
      </w:r>
    </w:p>
  </w:comment>
  <w:comment w:id="135" w:author="Oleksiv Maksym (CY CSS ICW Integration)" w:date="2025-05-05T02:44:00Z" w:initials="OM(CII">
    <w:p w14:paraId="1EEBC602" w14:textId="77777777" w:rsidR="00D11BBA" w:rsidRPr="007E5344" w:rsidRDefault="00D11BBA" w:rsidP="00D11BBA">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65EAC1" w15:done="1"/>
  <w15:commentEx w15:paraId="1EEBC6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65EAC1" w16cid:durableId="2BC2A370"/>
  <w16cid:commentId w16cid:paraId="1EEBC602" w16cid:durableId="2BC2A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9956" w14:textId="77777777" w:rsidR="00D16D38" w:rsidRDefault="00D16D38" w:rsidP="00137564">
      <w:r>
        <w:separator/>
      </w:r>
    </w:p>
  </w:endnote>
  <w:endnote w:type="continuationSeparator" w:id="0">
    <w:p w14:paraId="18970FEF" w14:textId="77777777" w:rsidR="00D16D38" w:rsidRDefault="00D16D38" w:rsidP="0013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9E9F" w14:textId="77777777" w:rsidR="00D16D38" w:rsidRDefault="00D16D38" w:rsidP="00137564">
      <w:r>
        <w:separator/>
      </w:r>
    </w:p>
  </w:footnote>
  <w:footnote w:type="continuationSeparator" w:id="0">
    <w:p w14:paraId="50C7598D" w14:textId="77777777" w:rsidR="00D16D38" w:rsidRDefault="00D16D38" w:rsidP="00137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576024"/>
      <w:docPartObj>
        <w:docPartGallery w:val="Page Numbers (Top of Page)"/>
        <w:docPartUnique/>
      </w:docPartObj>
    </w:sdtPr>
    <w:sdtEndPr>
      <w:rPr>
        <w:noProof/>
      </w:rPr>
    </w:sdtEndPr>
    <w:sdtContent>
      <w:p w14:paraId="27414C86" w14:textId="12845C3F" w:rsidR="00137564" w:rsidRDefault="0013756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747DC8" w14:textId="77777777" w:rsidR="00137564" w:rsidRDefault="00137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8F7"/>
    <w:multiLevelType w:val="multilevel"/>
    <w:tmpl w:val="2052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A25CD"/>
    <w:multiLevelType w:val="hybridMultilevel"/>
    <w:tmpl w:val="91DE7544"/>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9316B"/>
    <w:multiLevelType w:val="multilevel"/>
    <w:tmpl w:val="3C62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C0161"/>
    <w:multiLevelType w:val="hybridMultilevel"/>
    <w:tmpl w:val="4ED842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243560A"/>
    <w:multiLevelType w:val="hybridMultilevel"/>
    <w:tmpl w:val="63F87B2A"/>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2A32E7F"/>
    <w:multiLevelType w:val="multilevel"/>
    <w:tmpl w:val="003A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461342"/>
    <w:multiLevelType w:val="multilevel"/>
    <w:tmpl w:val="1650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730C7"/>
    <w:multiLevelType w:val="multilevel"/>
    <w:tmpl w:val="DF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53223"/>
    <w:multiLevelType w:val="multilevel"/>
    <w:tmpl w:val="5DB0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406D11"/>
    <w:multiLevelType w:val="multilevel"/>
    <w:tmpl w:val="D37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E22D4"/>
    <w:multiLevelType w:val="multilevel"/>
    <w:tmpl w:val="CBF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56ACA"/>
    <w:multiLevelType w:val="multilevel"/>
    <w:tmpl w:val="22A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82601"/>
    <w:multiLevelType w:val="multilevel"/>
    <w:tmpl w:val="742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C75682"/>
    <w:multiLevelType w:val="multilevel"/>
    <w:tmpl w:val="023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57FA7"/>
    <w:multiLevelType w:val="multilevel"/>
    <w:tmpl w:val="1FA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E4692"/>
    <w:multiLevelType w:val="multilevel"/>
    <w:tmpl w:val="208E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267B6"/>
    <w:multiLevelType w:val="multilevel"/>
    <w:tmpl w:val="E5E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76813"/>
    <w:multiLevelType w:val="multilevel"/>
    <w:tmpl w:val="D76CE2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25" w15:restartNumberingAfterBreak="0">
    <w:nsid w:val="3D53633B"/>
    <w:multiLevelType w:val="multilevel"/>
    <w:tmpl w:val="3D4C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A92B96"/>
    <w:multiLevelType w:val="multilevel"/>
    <w:tmpl w:val="A02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4475E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DE72F7"/>
    <w:multiLevelType w:val="multilevel"/>
    <w:tmpl w:val="9428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F157D"/>
    <w:multiLevelType w:val="multilevel"/>
    <w:tmpl w:val="155C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574DD"/>
    <w:multiLevelType w:val="multilevel"/>
    <w:tmpl w:val="3C0C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CB4AA5"/>
    <w:multiLevelType w:val="multilevel"/>
    <w:tmpl w:val="CCEE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F37A38"/>
    <w:multiLevelType w:val="multilevel"/>
    <w:tmpl w:val="FC38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069E4"/>
    <w:multiLevelType w:val="multilevel"/>
    <w:tmpl w:val="2234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2C332B"/>
    <w:multiLevelType w:val="hybridMultilevel"/>
    <w:tmpl w:val="598479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313660"/>
    <w:multiLevelType w:val="multilevel"/>
    <w:tmpl w:val="E4C4E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526599"/>
    <w:multiLevelType w:val="multilevel"/>
    <w:tmpl w:val="B9FC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C116C0"/>
    <w:multiLevelType w:val="multilevel"/>
    <w:tmpl w:val="0C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0E622E"/>
    <w:multiLevelType w:val="multilevel"/>
    <w:tmpl w:val="9D7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D0DAA"/>
    <w:multiLevelType w:val="multilevel"/>
    <w:tmpl w:val="E4C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1"/>
  </w:num>
  <w:num w:numId="3">
    <w:abstractNumId w:val="47"/>
  </w:num>
  <w:num w:numId="4">
    <w:abstractNumId w:val="13"/>
  </w:num>
  <w:num w:numId="5">
    <w:abstractNumId w:val="21"/>
  </w:num>
  <w:num w:numId="6">
    <w:abstractNumId w:val="17"/>
  </w:num>
  <w:num w:numId="7">
    <w:abstractNumId w:val="7"/>
  </w:num>
  <w:num w:numId="8">
    <w:abstractNumId w:val="8"/>
  </w:num>
  <w:num w:numId="9">
    <w:abstractNumId w:val="14"/>
  </w:num>
  <w:num w:numId="10">
    <w:abstractNumId w:val="29"/>
  </w:num>
  <w:num w:numId="11">
    <w:abstractNumId w:val="15"/>
  </w:num>
  <w:num w:numId="12">
    <w:abstractNumId w:val="18"/>
  </w:num>
  <w:num w:numId="13">
    <w:abstractNumId w:val="23"/>
  </w:num>
  <w:num w:numId="14">
    <w:abstractNumId w:val="30"/>
  </w:num>
  <w:num w:numId="15">
    <w:abstractNumId w:val="44"/>
  </w:num>
  <w:num w:numId="16">
    <w:abstractNumId w:val="34"/>
  </w:num>
  <w:num w:numId="17">
    <w:abstractNumId w:val="25"/>
  </w:num>
  <w:num w:numId="18">
    <w:abstractNumId w:val="10"/>
  </w:num>
  <w:num w:numId="19">
    <w:abstractNumId w:val="5"/>
  </w:num>
  <w:num w:numId="20">
    <w:abstractNumId w:val="36"/>
  </w:num>
  <w:num w:numId="21">
    <w:abstractNumId w:val="19"/>
  </w:num>
  <w:num w:numId="22">
    <w:abstractNumId w:val="12"/>
  </w:num>
  <w:num w:numId="23">
    <w:abstractNumId w:val="0"/>
  </w:num>
  <w:num w:numId="24">
    <w:abstractNumId w:val="39"/>
  </w:num>
  <w:num w:numId="25">
    <w:abstractNumId w:val="31"/>
  </w:num>
  <w:num w:numId="26">
    <w:abstractNumId w:val="20"/>
  </w:num>
  <w:num w:numId="27">
    <w:abstractNumId w:val="35"/>
  </w:num>
  <w:num w:numId="28">
    <w:abstractNumId w:val="1"/>
  </w:num>
  <w:num w:numId="29">
    <w:abstractNumId w:val="42"/>
  </w:num>
  <w:num w:numId="30">
    <w:abstractNumId w:val="22"/>
  </w:num>
  <w:num w:numId="31">
    <w:abstractNumId w:val="4"/>
  </w:num>
  <w:num w:numId="32">
    <w:abstractNumId w:val="2"/>
  </w:num>
  <w:num w:numId="33">
    <w:abstractNumId w:val="16"/>
  </w:num>
  <w:num w:numId="34">
    <w:abstractNumId w:val="45"/>
  </w:num>
  <w:num w:numId="35">
    <w:abstractNumId w:val="48"/>
  </w:num>
  <w:num w:numId="36">
    <w:abstractNumId w:val="33"/>
  </w:num>
  <w:num w:numId="37">
    <w:abstractNumId w:val="27"/>
  </w:num>
  <w:num w:numId="38">
    <w:abstractNumId w:val="46"/>
  </w:num>
  <w:num w:numId="39">
    <w:abstractNumId w:val="43"/>
  </w:num>
  <w:num w:numId="40">
    <w:abstractNumId w:val="32"/>
  </w:num>
  <w:num w:numId="41">
    <w:abstractNumId w:val="49"/>
  </w:num>
  <w:num w:numId="42">
    <w:abstractNumId w:val="38"/>
  </w:num>
  <w:num w:numId="43">
    <w:abstractNumId w:val="24"/>
  </w:num>
  <w:num w:numId="44">
    <w:abstractNumId w:val="26"/>
  </w:num>
  <w:num w:numId="45">
    <w:abstractNumId w:val="28"/>
  </w:num>
  <w:num w:numId="46">
    <w:abstractNumId w:val="3"/>
  </w:num>
  <w:num w:numId="47">
    <w:abstractNumId w:val="6"/>
  </w:num>
  <w:num w:numId="48">
    <w:abstractNumId w:val="40"/>
  </w:num>
  <w:num w:numId="49">
    <w:abstractNumId w:val="37"/>
  </w:num>
  <w:num w:numId="5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Ярмола Юрій Юрійович">
    <w15:presenceInfo w15:providerId="None" w15:userId="Ярмола Юрій Юрійович"/>
  </w15:person>
  <w15:person w15:author="Oleksiv Maksym (CY CSS ICW Integration)">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43B43"/>
    <w:rsid w:val="00056817"/>
    <w:rsid w:val="000A31AF"/>
    <w:rsid w:val="00107F04"/>
    <w:rsid w:val="00137564"/>
    <w:rsid w:val="00157876"/>
    <w:rsid w:val="001910A1"/>
    <w:rsid w:val="00193B34"/>
    <w:rsid w:val="00197A23"/>
    <w:rsid w:val="005112CD"/>
    <w:rsid w:val="00617C4B"/>
    <w:rsid w:val="00717F88"/>
    <w:rsid w:val="0074599E"/>
    <w:rsid w:val="007A7417"/>
    <w:rsid w:val="00854759"/>
    <w:rsid w:val="008A33CC"/>
    <w:rsid w:val="009A134D"/>
    <w:rsid w:val="00A412B8"/>
    <w:rsid w:val="00AC10AA"/>
    <w:rsid w:val="00AD0406"/>
    <w:rsid w:val="00B61D0B"/>
    <w:rsid w:val="00D11BBA"/>
    <w:rsid w:val="00D16D38"/>
    <w:rsid w:val="00D25A45"/>
    <w:rsid w:val="00DA0CF4"/>
    <w:rsid w:val="00DA781C"/>
    <w:rsid w:val="00E72AAB"/>
    <w:rsid w:val="00E9046C"/>
    <w:rsid w:val="00F540F4"/>
    <w:rsid w:val="00FA16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A23"/>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B61D0B"/>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07F04"/>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1D0B"/>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B61D0B"/>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107F04"/>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B61D0B"/>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Header">
    <w:name w:val="header"/>
    <w:basedOn w:val="Normal"/>
    <w:link w:val="HeaderChar"/>
    <w:uiPriority w:val="99"/>
    <w:unhideWhenUsed/>
    <w:rsid w:val="00137564"/>
    <w:pPr>
      <w:tabs>
        <w:tab w:val="center" w:pos="4819"/>
        <w:tab w:val="right" w:pos="9639"/>
      </w:tabs>
    </w:pPr>
  </w:style>
  <w:style w:type="character" w:customStyle="1" w:styleId="HeaderChar">
    <w:name w:val="Header Char"/>
    <w:basedOn w:val="DefaultParagraphFont"/>
    <w:link w:val="Header"/>
    <w:uiPriority w:val="99"/>
    <w:rsid w:val="00137564"/>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unhideWhenUsed/>
    <w:rsid w:val="00137564"/>
    <w:pPr>
      <w:tabs>
        <w:tab w:val="center" w:pos="4819"/>
        <w:tab w:val="right" w:pos="9639"/>
      </w:tabs>
    </w:pPr>
  </w:style>
  <w:style w:type="character" w:customStyle="1" w:styleId="FooterChar">
    <w:name w:val="Footer Char"/>
    <w:basedOn w:val="DefaultParagraphFont"/>
    <w:link w:val="Footer"/>
    <w:uiPriority w:val="99"/>
    <w:rsid w:val="00137564"/>
    <w:rPr>
      <w:rFonts w:ascii="Times New Roman" w:eastAsia="Times New Roman" w:hAnsi="Times New Roman" w:cs="Times New Roman"/>
      <w:kern w:val="0"/>
      <w:sz w:val="28"/>
      <w:szCs w:val="24"/>
      <w:lang w:val="ru-RU" w:eastAsia="ru-RU"/>
      <w14:ligatures w14:val="none"/>
    </w:rPr>
  </w:style>
  <w:style w:type="paragraph" w:styleId="TOCHeading">
    <w:name w:val="TOC Heading"/>
    <w:basedOn w:val="Heading1"/>
    <w:next w:val="Normal"/>
    <w:uiPriority w:val="39"/>
    <w:unhideWhenUsed/>
    <w:qFormat/>
    <w:rsid w:val="00A412B8"/>
    <w:pPr>
      <w:spacing w:line="259" w:lineRule="auto"/>
      <w:jc w:val="left"/>
      <w:outlineLvl w:val="9"/>
    </w:pPr>
    <w:rPr>
      <w:b w:val="0"/>
      <w:color w:val="0F4761" w:themeColor="accent1" w:themeShade="BF"/>
      <w:sz w:val="32"/>
      <w:lang w:val="en-US" w:eastAsia="en-US"/>
    </w:rPr>
  </w:style>
  <w:style w:type="paragraph" w:styleId="TOC1">
    <w:name w:val="toc 1"/>
    <w:basedOn w:val="Normal"/>
    <w:next w:val="Normal"/>
    <w:autoRedefine/>
    <w:uiPriority w:val="39"/>
    <w:unhideWhenUsed/>
    <w:rsid w:val="00A412B8"/>
    <w:pPr>
      <w:spacing w:after="100"/>
    </w:pPr>
  </w:style>
  <w:style w:type="paragraph" w:styleId="TOC2">
    <w:name w:val="toc 2"/>
    <w:basedOn w:val="Normal"/>
    <w:next w:val="Normal"/>
    <w:autoRedefine/>
    <w:uiPriority w:val="39"/>
    <w:unhideWhenUsed/>
    <w:rsid w:val="00A412B8"/>
    <w:pPr>
      <w:spacing w:after="100"/>
      <w:ind w:left="280"/>
    </w:pPr>
  </w:style>
  <w:style w:type="paragraph" w:styleId="TOC3">
    <w:name w:val="toc 3"/>
    <w:basedOn w:val="Normal"/>
    <w:next w:val="Normal"/>
    <w:autoRedefine/>
    <w:uiPriority w:val="39"/>
    <w:unhideWhenUsed/>
    <w:rsid w:val="00DA781C"/>
    <w:pPr>
      <w:spacing w:after="100"/>
      <w:ind w:left="560"/>
    </w:pPr>
  </w:style>
  <w:style w:type="character" w:styleId="CommentReference">
    <w:name w:val="annotation reference"/>
    <w:basedOn w:val="DefaultParagraphFont"/>
    <w:uiPriority w:val="99"/>
    <w:semiHidden/>
    <w:unhideWhenUsed/>
    <w:rsid w:val="00D11BBA"/>
    <w:rPr>
      <w:sz w:val="16"/>
      <w:szCs w:val="16"/>
    </w:rPr>
  </w:style>
  <w:style w:type="paragraph" w:styleId="CommentText">
    <w:name w:val="annotation text"/>
    <w:basedOn w:val="Normal"/>
    <w:link w:val="CommentTextChar"/>
    <w:uiPriority w:val="99"/>
    <w:semiHidden/>
    <w:unhideWhenUsed/>
    <w:rsid w:val="00D11BBA"/>
    <w:pPr>
      <w:jc w:val="both"/>
    </w:pPr>
    <w:rPr>
      <w:sz w:val="20"/>
      <w:szCs w:val="20"/>
    </w:rPr>
  </w:style>
  <w:style w:type="character" w:customStyle="1" w:styleId="CommentTextChar">
    <w:name w:val="Comment Text Char"/>
    <w:basedOn w:val="DefaultParagraphFont"/>
    <w:link w:val="CommentText"/>
    <w:uiPriority w:val="99"/>
    <w:semiHidden/>
    <w:rsid w:val="00D11BBA"/>
    <w:rPr>
      <w:rFonts w:ascii="Times New Roman" w:eastAsia="Times New Roman" w:hAnsi="Times New Roman"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3806">
      <w:bodyDiv w:val="1"/>
      <w:marLeft w:val="0"/>
      <w:marRight w:val="0"/>
      <w:marTop w:val="0"/>
      <w:marBottom w:val="0"/>
      <w:divBdr>
        <w:top w:val="none" w:sz="0" w:space="0" w:color="auto"/>
        <w:left w:val="none" w:sz="0" w:space="0" w:color="auto"/>
        <w:bottom w:val="none" w:sz="0" w:space="0" w:color="auto"/>
        <w:right w:val="none" w:sz="0" w:space="0" w:color="auto"/>
      </w:divBdr>
    </w:div>
    <w:div w:id="99646648">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5716083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921356">
      <w:bodyDiv w:val="1"/>
      <w:marLeft w:val="0"/>
      <w:marRight w:val="0"/>
      <w:marTop w:val="0"/>
      <w:marBottom w:val="0"/>
      <w:divBdr>
        <w:top w:val="none" w:sz="0" w:space="0" w:color="auto"/>
        <w:left w:val="none" w:sz="0" w:space="0" w:color="auto"/>
        <w:bottom w:val="none" w:sz="0" w:space="0" w:color="auto"/>
        <w:right w:val="none" w:sz="0" w:space="0" w:color="auto"/>
      </w:divBdr>
    </w:div>
    <w:div w:id="779492534">
      <w:bodyDiv w:val="1"/>
      <w:marLeft w:val="0"/>
      <w:marRight w:val="0"/>
      <w:marTop w:val="0"/>
      <w:marBottom w:val="0"/>
      <w:divBdr>
        <w:top w:val="none" w:sz="0" w:space="0" w:color="auto"/>
        <w:left w:val="none" w:sz="0" w:space="0" w:color="auto"/>
        <w:bottom w:val="none" w:sz="0" w:space="0" w:color="auto"/>
        <w:right w:val="none" w:sz="0" w:space="0" w:color="auto"/>
      </w:divBdr>
    </w:div>
    <w:div w:id="793523754">
      <w:bodyDiv w:val="1"/>
      <w:marLeft w:val="0"/>
      <w:marRight w:val="0"/>
      <w:marTop w:val="0"/>
      <w:marBottom w:val="0"/>
      <w:divBdr>
        <w:top w:val="none" w:sz="0" w:space="0" w:color="auto"/>
        <w:left w:val="none" w:sz="0" w:space="0" w:color="auto"/>
        <w:bottom w:val="none" w:sz="0" w:space="0" w:color="auto"/>
        <w:right w:val="none" w:sz="0" w:space="0" w:color="auto"/>
      </w:divBdr>
    </w:div>
    <w:div w:id="870149925">
      <w:bodyDiv w:val="1"/>
      <w:marLeft w:val="0"/>
      <w:marRight w:val="0"/>
      <w:marTop w:val="0"/>
      <w:marBottom w:val="0"/>
      <w:divBdr>
        <w:top w:val="none" w:sz="0" w:space="0" w:color="auto"/>
        <w:left w:val="none" w:sz="0" w:space="0" w:color="auto"/>
        <w:bottom w:val="none" w:sz="0" w:space="0" w:color="auto"/>
        <w:right w:val="none" w:sz="0" w:space="0" w:color="auto"/>
      </w:divBdr>
    </w:div>
    <w:div w:id="1395201369">
      <w:bodyDiv w:val="1"/>
      <w:marLeft w:val="0"/>
      <w:marRight w:val="0"/>
      <w:marTop w:val="0"/>
      <w:marBottom w:val="0"/>
      <w:divBdr>
        <w:top w:val="none" w:sz="0" w:space="0" w:color="auto"/>
        <w:left w:val="none" w:sz="0" w:space="0" w:color="auto"/>
        <w:bottom w:val="none" w:sz="0" w:space="0" w:color="auto"/>
        <w:right w:val="none" w:sz="0" w:space="0" w:color="auto"/>
      </w:divBdr>
    </w:div>
    <w:div w:id="1439904928">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94065442">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8C960-6BF3-4109-AF3B-13C7896B5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24</Pages>
  <Words>23378</Words>
  <Characters>13326</Characters>
  <Application>Microsoft Office Word</Application>
  <DocSecurity>0</DocSecurity>
  <Lines>111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11</cp:revision>
  <dcterms:created xsi:type="dcterms:W3CDTF">2024-09-15T17:37:00Z</dcterms:created>
  <dcterms:modified xsi:type="dcterms:W3CDTF">2025-05-10T15:34:00Z</dcterms:modified>
</cp:coreProperties>
</file>