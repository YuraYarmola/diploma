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6C10A" w14:textId="77777777" w:rsidR="0013179F" w:rsidRPr="00E73AD7" w:rsidRDefault="0013179F" w:rsidP="007779F7">
      <w:pPr>
        <w:spacing w:line="360" w:lineRule="auto"/>
        <w:rPr>
          <w:szCs w:val="28"/>
          <w:lang w:val="uk-UA" w:eastAsia="en-US"/>
          <w:rPrChange w:id="0" w:author="Ярмола Юрій Юрійович" w:date="2025-05-27T23:05:00Z">
            <w:rPr>
              <w:szCs w:val="28"/>
              <w:lang w:val="en-US" w:eastAsia="en-US"/>
            </w:rPr>
          </w:rPrChange>
        </w:rPr>
      </w:pPr>
    </w:p>
    <w:p w14:paraId="7D486FE0" w14:textId="499780D3" w:rsidR="0013179F" w:rsidRPr="00E73AD7" w:rsidRDefault="0013179F" w:rsidP="007779F7">
      <w:pPr>
        <w:spacing w:line="360" w:lineRule="auto"/>
        <w:rPr>
          <w:szCs w:val="28"/>
          <w:lang w:val="uk-UA"/>
        </w:rPr>
      </w:pPr>
      <w:r w:rsidRPr="00E73AD7">
        <w:rPr>
          <w:szCs w:val="28"/>
          <w:lang w:val="uk-UA"/>
        </w:rPr>
        <w:t>Кафедра _________ електронних обчислювальних машин__________________</w:t>
      </w:r>
    </w:p>
    <w:p w14:paraId="5EF8DD02" w14:textId="77777777" w:rsidR="0013179F" w:rsidRPr="00E73AD7" w:rsidRDefault="0013179F" w:rsidP="007779F7">
      <w:pPr>
        <w:spacing w:line="360" w:lineRule="auto"/>
        <w:rPr>
          <w:szCs w:val="28"/>
          <w:lang w:val="uk-UA"/>
        </w:rPr>
      </w:pPr>
    </w:p>
    <w:p w14:paraId="0C4380A7" w14:textId="77777777" w:rsidR="0013179F" w:rsidRPr="00E73AD7" w:rsidRDefault="0013179F" w:rsidP="007779F7">
      <w:pPr>
        <w:spacing w:line="360" w:lineRule="auto"/>
        <w:rPr>
          <w:szCs w:val="28"/>
          <w:lang w:val="uk-UA"/>
        </w:rPr>
      </w:pPr>
    </w:p>
    <w:p w14:paraId="14AB41DD" w14:textId="77777777" w:rsidR="0013179F" w:rsidRPr="00E73AD7" w:rsidRDefault="0013179F" w:rsidP="007779F7">
      <w:pPr>
        <w:spacing w:line="360" w:lineRule="auto"/>
        <w:jc w:val="center"/>
        <w:rPr>
          <w:b/>
          <w:szCs w:val="28"/>
          <w:lang w:val="uk-UA"/>
        </w:rPr>
      </w:pPr>
    </w:p>
    <w:p w14:paraId="090A81CC" w14:textId="77777777" w:rsidR="0013179F" w:rsidRPr="00E73AD7" w:rsidRDefault="0013179F" w:rsidP="007779F7">
      <w:pPr>
        <w:spacing w:line="360" w:lineRule="auto"/>
        <w:jc w:val="center"/>
        <w:rPr>
          <w:b/>
          <w:szCs w:val="28"/>
          <w:lang w:val="uk-UA"/>
        </w:rPr>
      </w:pPr>
      <w:r w:rsidRPr="00E73AD7">
        <w:rPr>
          <w:b/>
          <w:szCs w:val="28"/>
          <w:lang w:val="uk-UA"/>
        </w:rPr>
        <w:t>ПОЯСНЮВАЛЬНА ЗАПИСКА</w:t>
      </w:r>
    </w:p>
    <w:p w14:paraId="73221FA9" w14:textId="77777777" w:rsidR="0013179F" w:rsidRPr="00E73AD7" w:rsidRDefault="0013179F" w:rsidP="007779F7">
      <w:pPr>
        <w:spacing w:line="360" w:lineRule="auto"/>
        <w:jc w:val="center"/>
        <w:rPr>
          <w:b/>
          <w:szCs w:val="28"/>
          <w:lang w:val="uk-UA"/>
        </w:rPr>
      </w:pPr>
      <w:r w:rsidRPr="00E73AD7">
        <w:rPr>
          <w:b/>
          <w:szCs w:val="28"/>
          <w:lang w:val="uk-UA"/>
        </w:rPr>
        <w:t>до бакалаврської кваліфікаційної роботи на тему</w:t>
      </w:r>
    </w:p>
    <w:p w14:paraId="7F258B34" w14:textId="2032BF29" w:rsidR="0013179F" w:rsidRPr="00E73AD7" w:rsidRDefault="0013179F">
      <w:pPr>
        <w:spacing w:line="360" w:lineRule="auto"/>
        <w:rPr>
          <w:rFonts w:ascii="Calibri" w:hAnsi="Calibri"/>
          <w:szCs w:val="28"/>
          <w:lang w:val="uk-UA"/>
        </w:rPr>
      </w:pPr>
      <w:r w:rsidRPr="00E73AD7">
        <w:rPr>
          <w:bCs/>
          <w:szCs w:val="28"/>
          <w:lang w:val="uk-UA"/>
        </w:rPr>
        <w:t>_____Програмна платформа створення штучних нейронних мереж___________</w:t>
      </w:r>
    </w:p>
    <w:p w14:paraId="5E5A50FC" w14:textId="4E428A93" w:rsidR="0013179F" w:rsidRPr="00E73AD7" w:rsidRDefault="0013179F">
      <w:pPr>
        <w:spacing w:line="360" w:lineRule="auto"/>
        <w:rPr>
          <w:szCs w:val="28"/>
          <w:lang w:val="uk-UA"/>
        </w:rPr>
      </w:pPr>
      <w:r w:rsidRPr="00E73AD7">
        <w:rPr>
          <w:szCs w:val="28"/>
          <w:lang w:val="uk-UA"/>
        </w:rPr>
        <w:t>__________</w:t>
      </w:r>
      <w:r w:rsidRPr="00E73AD7">
        <w:rPr>
          <w:lang w:val="uk-UA"/>
        </w:rPr>
        <w:t>A software platform for creating artificial neural networks</w:t>
      </w:r>
      <w:r w:rsidRPr="00E73AD7">
        <w:rPr>
          <w:szCs w:val="28"/>
          <w:lang w:val="uk-UA"/>
        </w:rPr>
        <w:t>___________</w:t>
      </w:r>
    </w:p>
    <w:p w14:paraId="5038DEA8" w14:textId="55DC5824" w:rsidR="0013179F" w:rsidRPr="00E73AD7" w:rsidRDefault="0013179F">
      <w:pPr>
        <w:spacing w:line="360" w:lineRule="auto"/>
        <w:rPr>
          <w:szCs w:val="28"/>
          <w:lang w:val="uk-UA"/>
        </w:rPr>
      </w:pPr>
      <w:r w:rsidRPr="00E73AD7">
        <w:rPr>
          <w:szCs w:val="28"/>
          <w:lang w:val="uk-UA"/>
        </w:rPr>
        <w:t>____________________________________________________________________</w:t>
      </w:r>
    </w:p>
    <w:p w14:paraId="30C2B736" w14:textId="012E4B87" w:rsidR="0013179F" w:rsidRPr="00E73AD7" w:rsidRDefault="0013179F">
      <w:pPr>
        <w:spacing w:line="360" w:lineRule="auto"/>
        <w:rPr>
          <w:szCs w:val="28"/>
          <w:lang w:val="uk-UA"/>
        </w:rPr>
      </w:pPr>
      <w:r w:rsidRPr="00E73AD7">
        <w:rPr>
          <w:szCs w:val="28"/>
          <w:lang w:val="uk-UA"/>
        </w:rPr>
        <w:t>____________________________________________________________________</w:t>
      </w:r>
    </w:p>
    <w:p w14:paraId="38FB66D6" w14:textId="0BACDA6E" w:rsidR="0013179F" w:rsidRPr="00E73AD7" w:rsidRDefault="0013179F">
      <w:pPr>
        <w:spacing w:line="360" w:lineRule="auto"/>
        <w:rPr>
          <w:szCs w:val="28"/>
          <w:lang w:val="uk-UA"/>
        </w:rPr>
      </w:pPr>
      <w:r w:rsidRPr="00E73AD7">
        <w:rPr>
          <w:szCs w:val="28"/>
          <w:lang w:val="uk-UA"/>
        </w:rPr>
        <w:tab/>
      </w:r>
    </w:p>
    <w:p w14:paraId="01447406" w14:textId="073B52B3" w:rsidR="00644E60" w:rsidRPr="00E73AD7" w:rsidRDefault="00644E60">
      <w:pPr>
        <w:spacing w:line="360" w:lineRule="auto"/>
        <w:rPr>
          <w:szCs w:val="28"/>
          <w:lang w:val="uk-UA"/>
        </w:rPr>
      </w:pPr>
    </w:p>
    <w:p w14:paraId="02FCB600" w14:textId="76A5869E" w:rsidR="00644E60" w:rsidRPr="00E73AD7" w:rsidRDefault="0013179F" w:rsidP="007779F7">
      <w:pPr>
        <w:spacing w:line="360" w:lineRule="auto"/>
        <w:ind w:firstLine="708"/>
        <w:rPr>
          <w:szCs w:val="28"/>
          <w:lang w:val="uk-UA"/>
        </w:rPr>
      </w:pPr>
      <w:r w:rsidRPr="00E73AD7">
        <w:rPr>
          <w:szCs w:val="28"/>
          <w:lang w:val="uk-UA"/>
        </w:rPr>
        <w:t xml:space="preserve">Студент групи </w:t>
      </w:r>
      <w:r w:rsidR="00644E60" w:rsidRPr="00E73AD7">
        <w:rPr>
          <w:szCs w:val="28"/>
          <w:lang w:val="uk-UA"/>
        </w:rPr>
        <w:t>_________</w:t>
      </w:r>
      <w:r w:rsidRPr="00E73AD7">
        <w:rPr>
          <w:szCs w:val="28"/>
          <w:u w:val="single"/>
          <w:lang w:val="uk-UA"/>
        </w:rPr>
        <w:t>КІ-406 Ярмола Ю. Ю</w:t>
      </w:r>
      <w:r w:rsidR="00644E60" w:rsidRPr="00E73AD7">
        <w:rPr>
          <w:szCs w:val="28"/>
          <w:u w:val="single"/>
          <w:lang w:val="uk-UA"/>
        </w:rPr>
        <w:t>.</w:t>
      </w:r>
      <w:r w:rsidR="00644E60" w:rsidRPr="00E73AD7">
        <w:rPr>
          <w:szCs w:val="28"/>
          <w:lang w:val="uk-UA"/>
        </w:rPr>
        <w:t>_______________</w:t>
      </w:r>
    </w:p>
    <w:p w14:paraId="17F90FF1" w14:textId="1B13CB10" w:rsidR="0013179F" w:rsidRPr="00E73AD7" w:rsidRDefault="0013179F" w:rsidP="007779F7">
      <w:pPr>
        <w:spacing w:line="360" w:lineRule="auto"/>
        <w:ind w:firstLine="708"/>
        <w:jc w:val="right"/>
        <w:rPr>
          <w:szCs w:val="28"/>
          <w:lang w:val="uk-UA"/>
        </w:rPr>
      </w:pPr>
      <w:r w:rsidRPr="00E73AD7">
        <w:rPr>
          <w:szCs w:val="28"/>
          <w:vertAlign w:val="superscript"/>
          <w:lang w:val="uk-UA"/>
        </w:rPr>
        <w:t>(шифр, прізвище та ініціали)</w:t>
      </w:r>
      <w:r w:rsidR="00644E60" w:rsidRPr="00E73AD7">
        <w:rPr>
          <w:szCs w:val="28"/>
          <w:vertAlign w:val="superscript"/>
          <w:lang w:val="uk-UA"/>
        </w:rPr>
        <w:tab/>
      </w:r>
      <w:r w:rsidR="00644E60" w:rsidRPr="00E73AD7">
        <w:rPr>
          <w:szCs w:val="28"/>
          <w:vertAlign w:val="superscript"/>
          <w:lang w:val="uk-UA"/>
        </w:rPr>
        <w:tab/>
      </w:r>
      <w:r w:rsidR="00644E60" w:rsidRPr="00E73AD7">
        <w:rPr>
          <w:szCs w:val="28"/>
          <w:vertAlign w:val="superscript"/>
          <w:lang w:val="uk-UA"/>
        </w:rPr>
        <w:tab/>
      </w:r>
      <w:r w:rsidR="00644E60" w:rsidRPr="00E73AD7">
        <w:rPr>
          <w:szCs w:val="28"/>
          <w:vertAlign w:val="superscript"/>
          <w:lang w:val="uk-UA"/>
        </w:rPr>
        <w:tab/>
      </w:r>
      <w:r w:rsidR="00644E60" w:rsidRPr="00E73AD7">
        <w:rPr>
          <w:szCs w:val="28"/>
          <w:vertAlign w:val="superscript"/>
          <w:lang w:val="uk-UA"/>
        </w:rPr>
        <w:tab/>
      </w:r>
    </w:p>
    <w:p w14:paraId="48E542AD" w14:textId="77777777" w:rsidR="0013179F" w:rsidRPr="00E73AD7" w:rsidRDefault="0013179F" w:rsidP="007779F7">
      <w:pPr>
        <w:spacing w:line="360" w:lineRule="auto"/>
        <w:rPr>
          <w:szCs w:val="28"/>
          <w:lang w:val="uk-UA"/>
        </w:rPr>
      </w:pPr>
    </w:p>
    <w:p w14:paraId="1E3BD48C" w14:textId="77777777" w:rsidR="0013179F" w:rsidRPr="00E73AD7" w:rsidRDefault="0013179F" w:rsidP="007779F7">
      <w:pPr>
        <w:spacing w:line="360" w:lineRule="auto"/>
        <w:rPr>
          <w:szCs w:val="28"/>
          <w:u w:val="single"/>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7"/>
        <w:gridCol w:w="3402"/>
        <w:gridCol w:w="848"/>
        <w:gridCol w:w="2937"/>
      </w:tblGrid>
      <w:tr w:rsidR="0013179F" w:rsidRPr="00E73AD7" w14:paraId="3236ADEE" w14:textId="77777777" w:rsidTr="0013179F">
        <w:tc>
          <w:tcPr>
            <w:tcW w:w="2649" w:type="dxa"/>
            <w:tcBorders>
              <w:top w:val="nil"/>
              <w:left w:val="nil"/>
              <w:bottom w:val="nil"/>
              <w:right w:val="nil"/>
            </w:tcBorders>
            <w:vAlign w:val="bottom"/>
            <w:hideMark/>
          </w:tcPr>
          <w:p w14:paraId="7855AF56" w14:textId="77777777" w:rsidR="0013179F" w:rsidRPr="00E73AD7" w:rsidRDefault="0013179F">
            <w:pPr>
              <w:spacing w:line="360" w:lineRule="auto"/>
              <w:rPr>
                <w:b/>
                <w:szCs w:val="28"/>
                <w:lang w:val="uk-UA"/>
              </w:rPr>
            </w:pPr>
            <w:r w:rsidRPr="00E73AD7">
              <w:rPr>
                <w:b/>
                <w:szCs w:val="28"/>
                <w:lang w:val="uk-UA"/>
              </w:rPr>
              <w:t>Керівник роботи</w:t>
            </w:r>
          </w:p>
        </w:tc>
        <w:tc>
          <w:tcPr>
            <w:tcW w:w="3413" w:type="dxa"/>
            <w:tcBorders>
              <w:top w:val="nil"/>
              <w:left w:val="nil"/>
              <w:bottom w:val="single" w:sz="4" w:space="0" w:color="auto"/>
              <w:right w:val="nil"/>
            </w:tcBorders>
            <w:vAlign w:val="bottom"/>
          </w:tcPr>
          <w:p w14:paraId="0A346417" w14:textId="77777777" w:rsidR="0013179F" w:rsidRPr="00E73AD7" w:rsidRDefault="0013179F">
            <w:pPr>
              <w:spacing w:line="360" w:lineRule="auto"/>
              <w:rPr>
                <w:szCs w:val="28"/>
                <w:u w:val="single"/>
                <w:lang w:val="uk-UA"/>
              </w:rPr>
            </w:pPr>
          </w:p>
        </w:tc>
        <w:tc>
          <w:tcPr>
            <w:tcW w:w="850" w:type="dxa"/>
            <w:tcBorders>
              <w:top w:val="nil"/>
              <w:left w:val="nil"/>
              <w:bottom w:val="nil"/>
              <w:right w:val="nil"/>
            </w:tcBorders>
            <w:vAlign w:val="bottom"/>
          </w:tcPr>
          <w:p w14:paraId="16F084EC" w14:textId="77777777" w:rsidR="0013179F" w:rsidRPr="00E73AD7" w:rsidRDefault="0013179F">
            <w:pPr>
              <w:spacing w:line="360" w:lineRule="auto"/>
              <w:rPr>
                <w:szCs w:val="28"/>
                <w:u w:val="single"/>
                <w:lang w:val="uk-UA"/>
              </w:rPr>
            </w:pPr>
          </w:p>
        </w:tc>
        <w:tc>
          <w:tcPr>
            <w:tcW w:w="2943" w:type="dxa"/>
            <w:tcBorders>
              <w:top w:val="nil"/>
              <w:left w:val="nil"/>
              <w:bottom w:val="single" w:sz="4" w:space="0" w:color="auto"/>
              <w:right w:val="nil"/>
            </w:tcBorders>
            <w:vAlign w:val="bottom"/>
            <w:hideMark/>
          </w:tcPr>
          <w:p w14:paraId="24281EEA" w14:textId="2FAC402F" w:rsidR="0013179F" w:rsidRPr="00E73AD7" w:rsidRDefault="0013179F">
            <w:pPr>
              <w:spacing w:line="360" w:lineRule="auto"/>
              <w:rPr>
                <w:szCs w:val="28"/>
                <w:lang w:val="uk-UA"/>
              </w:rPr>
            </w:pPr>
            <w:r w:rsidRPr="00E73AD7">
              <w:rPr>
                <w:szCs w:val="28"/>
                <w:lang w:val="uk-UA"/>
              </w:rPr>
              <w:t xml:space="preserve">(    </w:t>
            </w:r>
            <w:r w:rsidR="00644E60" w:rsidRPr="00E73AD7">
              <w:rPr>
                <w:szCs w:val="28"/>
                <w:lang w:val="uk-UA"/>
              </w:rPr>
              <w:t>Олексів М. В.</w:t>
            </w:r>
            <w:r w:rsidRPr="00E73AD7">
              <w:rPr>
                <w:szCs w:val="28"/>
                <w:lang w:val="uk-UA"/>
              </w:rPr>
              <w:t xml:space="preserve">    )</w:t>
            </w:r>
          </w:p>
        </w:tc>
      </w:tr>
      <w:tr w:rsidR="0013179F" w:rsidRPr="00E73AD7" w14:paraId="4C19498A" w14:textId="77777777" w:rsidTr="0013179F">
        <w:tc>
          <w:tcPr>
            <w:tcW w:w="2649" w:type="dxa"/>
            <w:tcBorders>
              <w:top w:val="nil"/>
              <w:left w:val="nil"/>
              <w:bottom w:val="nil"/>
              <w:right w:val="nil"/>
            </w:tcBorders>
            <w:vAlign w:val="bottom"/>
            <w:hideMark/>
          </w:tcPr>
          <w:p w14:paraId="76BB62C4" w14:textId="77777777" w:rsidR="0013179F" w:rsidRPr="00E73AD7" w:rsidRDefault="0013179F">
            <w:pPr>
              <w:spacing w:line="360" w:lineRule="auto"/>
              <w:rPr>
                <w:b/>
                <w:szCs w:val="28"/>
                <w:lang w:val="uk-UA"/>
              </w:rPr>
            </w:pPr>
            <w:r w:rsidRPr="00E73AD7">
              <w:rPr>
                <w:b/>
                <w:szCs w:val="28"/>
                <w:lang w:val="uk-UA"/>
              </w:rPr>
              <w:t>Консультанти</w:t>
            </w:r>
          </w:p>
        </w:tc>
        <w:tc>
          <w:tcPr>
            <w:tcW w:w="3413" w:type="dxa"/>
            <w:tcBorders>
              <w:top w:val="single" w:sz="4" w:space="0" w:color="auto"/>
              <w:left w:val="nil"/>
              <w:bottom w:val="single" w:sz="4" w:space="0" w:color="auto"/>
              <w:right w:val="nil"/>
            </w:tcBorders>
            <w:vAlign w:val="bottom"/>
          </w:tcPr>
          <w:p w14:paraId="0DC8FB35" w14:textId="77777777" w:rsidR="0013179F" w:rsidRPr="00E73AD7" w:rsidRDefault="0013179F">
            <w:pPr>
              <w:spacing w:line="360" w:lineRule="auto"/>
              <w:rPr>
                <w:szCs w:val="28"/>
                <w:lang w:val="uk-UA"/>
              </w:rPr>
            </w:pPr>
          </w:p>
        </w:tc>
        <w:tc>
          <w:tcPr>
            <w:tcW w:w="850" w:type="dxa"/>
            <w:tcBorders>
              <w:top w:val="nil"/>
              <w:left w:val="nil"/>
              <w:bottom w:val="nil"/>
              <w:right w:val="nil"/>
            </w:tcBorders>
            <w:vAlign w:val="bottom"/>
          </w:tcPr>
          <w:p w14:paraId="7259D96C" w14:textId="77777777" w:rsidR="0013179F" w:rsidRPr="00E73AD7" w:rsidRDefault="0013179F">
            <w:pPr>
              <w:spacing w:line="360" w:lineRule="auto"/>
              <w:rPr>
                <w:szCs w:val="28"/>
                <w:lang w:val="uk-UA"/>
              </w:rPr>
            </w:pPr>
          </w:p>
        </w:tc>
        <w:tc>
          <w:tcPr>
            <w:tcW w:w="2943" w:type="dxa"/>
            <w:tcBorders>
              <w:top w:val="single" w:sz="4" w:space="0" w:color="auto"/>
              <w:left w:val="nil"/>
              <w:bottom w:val="single" w:sz="4" w:space="0" w:color="auto"/>
              <w:right w:val="nil"/>
            </w:tcBorders>
            <w:vAlign w:val="bottom"/>
            <w:hideMark/>
          </w:tcPr>
          <w:p w14:paraId="7BF6F4C6" w14:textId="7A85B5CF" w:rsidR="0013179F" w:rsidRPr="00E73AD7" w:rsidRDefault="0013179F">
            <w:pPr>
              <w:spacing w:line="360" w:lineRule="auto"/>
              <w:rPr>
                <w:szCs w:val="28"/>
                <w:lang w:val="uk-UA"/>
              </w:rPr>
            </w:pPr>
            <w:r w:rsidRPr="00E73AD7">
              <w:rPr>
                <w:szCs w:val="28"/>
                <w:lang w:val="uk-UA"/>
              </w:rPr>
              <w:t xml:space="preserve">(     </w:t>
            </w:r>
            <w:r w:rsidR="00644E60" w:rsidRPr="00E73AD7">
              <w:rPr>
                <w:szCs w:val="28"/>
                <w:lang w:val="uk-UA"/>
              </w:rPr>
              <w:t xml:space="preserve">       </w:t>
            </w:r>
            <w:r w:rsidRPr="00E73AD7">
              <w:rPr>
                <w:szCs w:val="28"/>
                <w:lang w:val="uk-UA"/>
              </w:rPr>
              <w:t xml:space="preserve">                    )</w:t>
            </w:r>
          </w:p>
        </w:tc>
      </w:tr>
      <w:tr w:rsidR="0013179F" w:rsidRPr="00E73AD7" w14:paraId="25F1C04C" w14:textId="77777777" w:rsidTr="0013179F">
        <w:tc>
          <w:tcPr>
            <w:tcW w:w="2649" w:type="dxa"/>
            <w:tcBorders>
              <w:top w:val="nil"/>
              <w:left w:val="nil"/>
              <w:bottom w:val="nil"/>
              <w:right w:val="nil"/>
            </w:tcBorders>
            <w:vAlign w:val="bottom"/>
          </w:tcPr>
          <w:p w14:paraId="0127057C" w14:textId="77777777" w:rsidR="0013179F" w:rsidRPr="00E73AD7" w:rsidRDefault="0013179F">
            <w:pPr>
              <w:spacing w:line="360" w:lineRule="auto"/>
              <w:rPr>
                <w:szCs w:val="28"/>
                <w:lang w:val="uk-UA"/>
              </w:rPr>
            </w:pPr>
          </w:p>
        </w:tc>
        <w:tc>
          <w:tcPr>
            <w:tcW w:w="3413" w:type="dxa"/>
            <w:tcBorders>
              <w:top w:val="single" w:sz="4" w:space="0" w:color="auto"/>
              <w:left w:val="nil"/>
              <w:bottom w:val="single" w:sz="4" w:space="0" w:color="auto"/>
              <w:right w:val="nil"/>
            </w:tcBorders>
            <w:vAlign w:val="bottom"/>
          </w:tcPr>
          <w:p w14:paraId="510A0B10" w14:textId="77777777" w:rsidR="0013179F" w:rsidRPr="00E73AD7" w:rsidRDefault="0013179F">
            <w:pPr>
              <w:spacing w:line="360" w:lineRule="auto"/>
              <w:rPr>
                <w:szCs w:val="28"/>
                <w:lang w:val="uk-UA"/>
              </w:rPr>
            </w:pPr>
          </w:p>
        </w:tc>
        <w:tc>
          <w:tcPr>
            <w:tcW w:w="850" w:type="dxa"/>
            <w:tcBorders>
              <w:top w:val="nil"/>
              <w:left w:val="nil"/>
              <w:bottom w:val="nil"/>
              <w:right w:val="nil"/>
            </w:tcBorders>
            <w:vAlign w:val="bottom"/>
          </w:tcPr>
          <w:p w14:paraId="09573451" w14:textId="77777777" w:rsidR="0013179F" w:rsidRPr="00E73AD7" w:rsidRDefault="0013179F">
            <w:pPr>
              <w:spacing w:line="360" w:lineRule="auto"/>
              <w:rPr>
                <w:szCs w:val="28"/>
                <w:lang w:val="uk-UA"/>
              </w:rPr>
            </w:pPr>
          </w:p>
        </w:tc>
        <w:tc>
          <w:tcPr>
            <w:tcW w:w="2943" w:type="dxa"/>
            <w:tcBorders>
              <w:top w:val="single" w:sz="4" w:space="0" w:color="auto"/>
              <w:left w:val="nil"/>
              <w:bottom w:val="single" w:sz="4" w:space="0" w:color="auto"/>
              <w:right w:val="nil"/>
            </w:tcBorders>
            <w:vAlign w:val="bottom"/>
            <w:hideMark/>
          </w:tcPr>
          <w:p w14:paraId="717EBBA6" w14:textId="7E530A99" w:rsidR="0013179F" w:rsidRPr="00E73AD7" w:rsidRDefault="0013179F">
            <w:pPr>
              <w:spacing w:line="360" w:lineRule="auto"/>
              <w:rPr>
                <w:szCs w:val="28"/>
                <w:lang w:val="uk-UA"/>
              </w:rPr>
            </w:pPr>
            <w:r w:rsidRPr="00E73AD7">
              <w:rPr>
                <w:szCs w:val="28"/>
                <w:lang w:val="uk-UA"/>
              </w:rPr>
              <w:t>(                                )</w:t>
            </w:r>
          </w:p>
        </w:tc>
      </w:tr>
      <w:tr w:rsidR="0013179F" w:rsidRPr="00E73AD7" w14:paraId="35E17A5A" w14:textId="77777777" w:rsidTr="0013179F">
        <w:tc>
          <w:tcPr>
            <w:tcW w:w="2649" w:type="dxa"/>
            <w:tcBorders>
              <w:top w:val="nil"/>
              <w:left w:val="nil"/>
              <w:bottom w:val="nil"/>
              <w:right w:val="nil"/>
            </w:tcBorders>
            <w:vAlign w:val="bottom"/>
          </w:tcPr>
          <w:p w14:paraId="466AFA27" w14:textId="77777777" w:rsidR="0013179F" w:rsidRPr="00E73AD7" w:rsidRDefault="0013179F">
            <w:pPr>
              <w:spacing w:line="360" w:lineRule="auto"/>
              <w:rPr>
                <w:szCs w:val="28"/>
                <w:lang w:val="uk-UA"/>
              </w:rPr>
            </w:pPr>
          </w:p>
        </w:tc>
        <w:tc>
          <w:tcPr>
            <w:tcW w:w="3413" w:type="dxa"/>
            <w:tcBorders>
              <w:top w:val="single" w:sz="4" w:space="0" w:color="auto"/>
              <w:left w:val="nil"/>
              <w:bottom w:val="single" w:sz="4" w:space="0" w:color="auto"/>
              <w:right w:val="nil"/>
            </w:tcBorders>
            <w:vAlign w:val="bottom"/>
          </w:tcPr>
          <w:p w14:paraId="110B7C25" w14:textId="77777777" w:rsidR="0013179F" w:rsidRPr="00E73AD7" w:rsidRDefault="0013179F">
            <w:pPr>
              <w:spacing w:line="360" w:lineRule="auto"/>
              <w:rPr>
                <w:szCs w:val="28"/>
                <w:lang w:val="uk-UA"/>
              </w:rPr>
            </w:pPr>
          </w:p>
        </w:tc>
        <w:tc>
          <w:tcPr>
            <w:tcW w:w="850" w:type="dxa"/>
            <w:tcBorders>
              <w:top w:val="nil"/>
              <w:left w:val="nil"/>
              <w:bottom w:val="nil"/>
              <w:right w:val="nil"/>
            </w:tcBorders>
            <w:vAlign w:val="bottom"/>
          </w:tcPr>
          <w:p w14:paraId="00A63FFB" w14:textId="77777777" w:rsidR="0013179F" w:rsidRPr="00E73AD7" w:rsidRDefault="0013179F">
            <w:pPr>
              <w:spacing w:line="360" w:lineRule="auto"/>
              <w:rPr>
                <w:szCs w:val="28"/>
                <w:lang w:val="uk-UA"/>
              </w:rPr>
            </w:pPr>
          </w:p>
        </w:tc>
        <w:tc>
          <w:tcPr>
            <w:tcW w:w="2943" w:type="dxa"/>
            <w:tcBorders>
              <w:top w:val="single" w:sz="4" w:space="0" w:color="auto"/>
              <w:left w:val="nil"/>
              <w:bottom w:val="single" w:sz="4" w:space="0" w:color="auto"/>
              <w:right w:val="nil"/>
            </w:tcBorders>
            <w:vAlign w:val="bottom"/>
            <w:hideMark/>
          </w:tcPr>
          <w:p w14:paraId="04F13DEE" w14:textId="07FD9A2C" w:rsidR="0013179F" w:rsidRPr="00E73AD7" w:rsidRDefault="0013179F">
            <w:pPr>
              <w:spacing w:line="360" w:lineRule="auto"/>
              <w:rPr>
                <w:szCs w:val="28"/>
                <w:lang w:val="uk-UA"/>
              </w:rPr>
            </w:pPr>
            <w:r w:rsidRPr="00E73AD7">
              <w:rPr>
                <w:szCs w:val="28"/>
                <w:lang w:val="uk-UA"/>
              </w:rPr>
              <w:t xml:space="preserve">(                       </w:t>
            </w:r>
            <w:r w:rsidR="00644E60" w:rsidRPr="00E73AD7">
              <w:rPr>
                <w:szCs w:val="28"/>
                <w:lang w:val="uk-UA"/>
              </w:rPr>
              <w:t xml:space="preserve">     </w:t>
            </w:r>
            <w:r w:rsidRPr="00E73AD7">
              <w:rPr>
                <w:szCs w:val="28"/>
                <w:lang w:val="uk-UA"/>
              </w:rPr>
              <w:t xml:space="preserve">    )</w:t>
            </w:r>
          </w:p>
        </w:tc>
      </w:tr>
      <w:tr w:rsidR="0013179F" w:rsidRPr="00E73AD7" w14:paraId="545127BA" w14:textId="77777777" w:rsidTr="0013179F">
        <w:tc>
          <w:tcPr>
            <w:tcW w:w="2649" w:type="dxa"/>
            <w:tcBorders>
              <w:top w:val="nil"/>
              <w:left w:val="nil"/>
              <w:bottom w:val="nil"/>
              <w:right w:val="nil"/>
            </w:tcBorders>
            <w:vAlign w:val="bottom"/>
          </w:tcPr>
          <w:p w14:paraId="261F9816" w14:textId="77777777" w:rsidR="0013179F" w:rsidRPr="00E73AD7" w:rsidRDefault="0013179F">
            <w:pPr>
              <w:spacing w:line="360" w:lineRule="auto"/>
              <w:rPr>
                <w:szCs w:val="28"/>
                <w:lang w:val="uk-UA"/>
              </w:rPr>
            </w:pPr>
          </w:p>
        </w:tc>
        <w:tc>
          <w:tcPr>
            <w:tcW w:w="3413" w:type="dxa"/>
            <w:tcBorders>
              <w:top w:val="single" w:sz="4" w:space="0" w:color="auto"/>
              <w:left w:val="nil"/>
              <w:bottom w:val="single" w:sz="4" w:space="0" w:color="auto"/>
              <w:right w:val="nil"/>
            </w:tcBorders>
            <w:vAlign w:val="bottom"/>
          </w:tcPr>
          <w:p w14:paraId="251A3FDD" w14:textId="77777777" w:rsidR="0013179F" w:rsidRPr="00E73AD7" w:rsidRDefault="0013179F">
            <w:pPr>
              <w:spacing w:line="360" w:lineRule="auto"/>
              <w:rPr>
                <w:szCs w:val="28"/>
                <w:lang w:val="uk-UA"/>
              </w:rPr>
            </w:pPr>
          </w:p>
        </w:tc>
        <w:tc>
          <w:tcPr>
            <w:tcW w:w="850" w:type="dxa"/>
            <w:tcBorders>
              <w:top w:val="nil"/>
              <w:left w:val="nil"/>
              <w:bottom w:val="nil"/>
              <w:right w:val="nil"/>
            </w:tcBorders>
            <w:vAlign w:val="bottom"/>
          </w:tcPr>
          <w:p w14:paraId="7B10B9C7" w14:textId="77777777" w:rsidR="0013179F" w:rsidRPr="00E73AD7" w:rsidRDefault="0013179F">
            <w:pPr>
              <w:spacing w:line="360" w:lineRule="auto"/>
              <w:rPr>
                <w:szCs w:val="28"/>
                <w:lang w:val="uk-UA"/>
              </w:rPr>
            </w:pPr>
          </w:p>
        </w:tc>
        <w:tc>
          <w:tcPr>
            <w:tcW w:w="2943" w:type="dxa"/>
            <w:tcBorders>
              <w:top w:val="single" w:sz="4" w:space="0" w:color="auto"/>
              <w:left w:val="nil"/>
              <w:bottom w:val="single" w:sz="4" w:space="0" w:color="auto"/>
              <w:right w:val="nil"/>
            </w:tcBorders>
            <w:vAlign w:val="bottom"/>
            <w:hideMark/>
          </w:tcPr>
          <w:p w14:paraId="4BB405D9" w14:textId="67EB5065" w:rsidR="0013179F" w:rsidRPr="00E73AD7" w:rsidRDefault="0013179F">
            <w:pPr>
              <w:spacing w:line="360" w:lineRule="auto"/>
              <w:rPr>
                <w:szCs w:val="28"/>
                <w:lang w:val="uk-UA"/>
              </w:rPr>
            </w:pPr>
            <w:r w:rsidRPr="00E73AD7">
              <w:rPr>
                <w:szCs w:val="28"/>
                <w:lang w:val="uk-UA"/>
              </w:rPr>
              <w:t xml:space="preserve">(                  </w:t>
            </w:r>
            <w:r w:rsidR="00644E60" w:rsidRPr="00E73AD7">
              <w:rPr>
                <w:szCs w:val="28"/>
                <w:lang w:val="uk-UA"/>
              </w:rPr>
              <w:t xml:space="preserve">      </w:t>
            </w:r>
            <w:r w:rsidRPr="00E73AD7">
              <w:rPr>
                <w:szCs w:val="28"/>
                <w:lang w:val="uk-UA"/>
              </w:rPr>
              <w:t xml:space="preserve">        )</w:t>
            </w:r>
          </w:p>
        </w:tc>
      </w:tr>
      <w:tr w:rsidR="0013179F" w:rsidRPr="00E73AD7" w14:paraId="2417B329" w14:textId="77777777" w:rsidTr="0013179F">
        <w:tc>
          <w:tcPr>
            <w:tcW w:w="2649" w:type="dxa"/>
            <w:tcBorders>
              <w:top w:val="nil"/>
              <w:left w:val="nil"/>
              <w:bottom w:val="nil"/>
              <w:right w:val="nil"/>
            </w:tcBorders>
            <w:vAlign w:val="bottom"/>
          </w:tcPr>
          <w:p w14:paraId="486DF8DD" w14:textId="77777777" w:rsidR="0013179F" w:rsidRPr="00E73AD7" w:rsidRDefault="0013179F">
            <w:pPr>
              <w:spacing w:line="360" w:lineRule="auto"/>
              <w:rPr>
                <w:szCs w:val="28"/>
                <w:lang w:val="uk-UA"/>
              </w:rPr>
            </w:pPr>
          </w:p>
        </w:tc>
        <w:tc>
          <w:tcPr>
            <w:tcW w:w="3413" w:type="dxa"/>
            <w:tcBorders>
              <w:top w:val="single" w:sz="4" w:space="0" w:color="auto"/>
              <w:left w:val="nil"/>
              <w:bottom w:val="single" w:sz="4" w:space="0" w:color="auto"/>
              <w:right w:val="nil"/>
            </w:tcBorders>
            <w:vAlign w:val="bottom"/>
          </w:tcPr>
          <w:p w14:paraId="3DF11E83" w14:textId="77777777" w:rsidR="0013179F" w:rsidRPr="00E73AD7" w:rsidRDefault="0013179F">
            <w:pPr>
              <w:spacing w:line="360" w:lineRule="auto"/>
              <w:rPr>
                <w:szCs w:val="28"/>
                <w:lang w:val="uk-UA"/>
              </w:rPr>
            </w:pPr>
          </w:p>
        </w:tc>
        <w:tc>
          <w:tcPr>
            <w:tcW w:w="850" w:type="dxa"/>
            <w:tcBorders>
              <w:top w:val="nil"/>
              <w:left w:val="nil"/>
              <w:bottom w:val="nil"/>
              <w:right w:val="nil"/>
            </w:tcBorders>
            <w:vAlign w:val="bottom"/>
          </w:tcPr>
          <w:p w14:paraId="662C5477" w14:textId="77777777" w:rsidR="0013179F" w:rsidRPr="00E73AD7" w:rsidRDefault="0013179F">
            <w:pPr>
              <w:spacing w:line="360" w:lineRule="auto"/>
              <w:rPr>
                <w:szCs w:val="28"/>
                <w:lang w:val="uk-UA"/>
              </w:rPr>
            </w:pPr>
          </w:p>
        </w:tc>
        <w:tc>
          <w:tcPr>
            <w:tcW w:w="2943" w:type="dxa"/>
            <w:tcBorders>
              <w:top w:val="single" w:sz="4" w:space="0" w:color="auto"/>
              <w:left w:val="nil"/>
              <w:bottom w:val="single" w:sz="4" w:space="0" w:color="auto"/>
              <w:right w:val="nil"/>
            </w:tcBorders>
            <w:vAlign w:val="bottom"/>
            <w:hideMark/>
          </w:tcPr>
          <w:p w14:paraId="4DB14101" w14:textId="212EA4EC" w:rsidR="0013179F" w:rsidRPr="00E73AD7" w:rsidRDefault="0013179F">
            <w:pPr>
              <w:spacing w:line="360" w:lineRule="auto"/>
              <w:rPr>
                <w:szCs w:val="28"/>
                <w:lang w:val="uk-UA"/>
              </w:rPr>
            </w:pPr>
            <w:r w:rsidRPr="00E73AD7">
              <w:rPr>
                <w:szCs w:val="28"/>
                <w:lang w:val="uk-UA"/>
              </w:rPr>
              <w:t>(                                )</w:t>
            </w:r>
          </w:p>
        </w:tc>
      </w:tr>
      <w:tr w:rsidR="0013179F" w:rsidRPr="00E73AD7" w14:paraId="090D41BC" w14:textId="77777777" w:rsidTr="0013179F">
        <w:tc>
          <w:tcPr>
            <w:tcW w:w="2649" w:type="dxa"/>
            <w:tcBorders>
              <w:top w:val="nil"/>
              <w:left w:val="nil"/>
              <w:bottom w:val="nil"/>
              <w:right w:val="nil"/>
            </w:tcBorders>
            <w:vAlign w:val="bottom"/>
          </w:tcPr>
          <w:p w14:paraId="3C40DFAC" w14:textId="77777777" w:rsidR="0013179F" w:rsidRPr="00E73AD7" w:rsidRDefault="0013179F">
            <w:pPr>
              <w:spacing w:line="360" w:lineRule="auto"/>
              <w:rPr>
                <w:szCs w:val="28"/>
                <w:lang w:val="uk-UA"/>
              </w:rPr>
            </w:pPr>
          </w:p>
        </w:tc>
        <w:tc>
          <w:tcPr>
            <w:tcW w:w="3413" w:type="dxa"/>
            <w:tcBorders>
              <w:top w:val="single" w:sz="4" w:space="0" w:color="auto"/>
              <w:left w:val="nil"/>
              <w:bottom w:val="single" w:sz="4" w:space="0" w:color="auto"/>
              <w:right w:val="nil"/>
            </w:tcBorders>
            <w:vAlign w:val="bottom"/>
          </w:tcPr>
          <w:p w14:paraId="1FD190AB" w14:textId="77777777" w:rsidR="0013179F" w:rsidRPr="00E73AD7" w:rsidRDefault="0013179F">
            <w:pPr>
              <w:spacing w:line="360" w:lineRule="auto"/>
              <w:rPr>
                <w:szCs w:val="28"/>
                <w:lang w:val="uk-UA"/>
              </w:rPr>
            </w:pPr>
          </w:p>
        </w:tc>
        <w:tc>
          <w:tcPr>
            <w:tcW w:w="850" w:type="dxa"/>
            <w:tcBorders>
              <w:top w:val="nil"/>
              <w:left w:val="nil"/>
              <w:bottom w:val="nil"/>
              <w:right w:val="nil"/>
            </w:tcBorders>
            <w:vAlign w:val="bottom"/>
          </w:tcPr>
          <w:p w14:paraId="45A7B907" w14:textId="77777777" w:rsidR="0013179F" w:rsidRPr="00E73AD7" w:rsidRDefault="0013179F">
            <w:pPr>
              <w:spacing w:line="360" w:lineRule="auto"/>
              <w:rPr>
                <w:szCs w:val="28"/>
                <w:lang w:val="uk-UA"/>
              </w:rPr>
            </w:pPr>
          </w:p>
        </w:tc>
        <w:tc>
          <w:tcPr>
            <w:tcW w:w="2943" w:type="dxa"/>
            <w:tcBorders>
              <w:top w:val="single" w:sz="4" w:space="0" w:color="auto"/>
              <w:left w:val="nil"/>
              <w:bottom w:val="single" w:sz="4" w:space="0" w:color="auto"/>
              <w:right w:val="nil"/>
            </w:tcBorders>
            <w:vAlign w:val="bottom"/>
            <w:hideMark/>
          </w:tcPr>
          <w:p w14:paraId="4E721144" w14:textId="6E338405" w:rsidR="0013179F" w:rsidRPr="00E73AD7" w:rsidRDefault="0013179F">
            <w:pPr>
              <w:spacing w:line="360" w:lineRule="auto"/>
              <w:rPr>
                <w:szCs w:val="28"/>
                <w:lang w:val="uk-UA"/>
              </w:rPr>
            </w:pPr>
            <w:r w:rsidRPr="00E73AD7">
              <w:rPr>
                <w:szCs w:val="28"/>
                <w:lang w:val="uk-UA"/>
              </w:rPr>
              <w:t>(                                )</w:t>
            </w:r>
          </w:p>
        </w:tc>
      </w:tr>
    </w:tbl>
    <w:p w14:paraId="5C9F8F94" w14:textId="77777777" w:rsidR="0013179F" w:rsidRPr="00E73AD7" w:rsidRDefault="0013179F">
      <w:pPr>
        <w:spacing w:line="360" w:lineRule="auto"/>
        <w:rPr>
          <w:rFonts w:ascii="Calibri" w:hAnsi="Calibri"/>
          <w:szCs w:val="28"/>
          <w:lang w:val="uk-UA" w:eastAsia="en-US"/>
        </w:rPr>
      </w:pPr>
    </w:p>
    <w:p w14:paraId="70540923" w14:textId="3844C225" w:rsidR="0013179F" w:rsidRPr="00E73AD7" w:rsidRDefault="0013179F">
      <w:pPr>
        <w:spacing w:line="360" w:lineRule="auto"/>
        <w:rPr>
          <w:szCs w:val="28"/>
          <w:lang w:val="uk-UA"/>
        </w:rPr>
      </w:pPr>
    </w:p>
    <w:p w14:paraId="40D8D4A4" w14:textId="59627131" w:rsidR="00644E60" w:rsidRPr="00E73AD7" w:rsidRDefault="00644E60">
      <w:pPr>
        <w:spacing w:line="360" w:lineRule="auto"/>
        <w:rPr>
          <w:szCs w:val="28"/>
          <w:lang w:val="uk-UA"/>
        </w:rPr>
      </w:pPr>
    </w:p>
    <w:p w14:paraId="309D47EF" w14:textId="1CDD5B37" w:rsidR="00644E60" w:rsidRPr="00E73AD7" w:rsidRDefault="00644E60">
      <w:pPr>
        <w:spacing w:line="360" w:lineRule="auto"/>
        <w:rPr>
          <w:szCs w:val="28"/>
          <w:lang w:val="uk-UA"/>
        </w:rPr>
      </w:pPr>
    </w:p>
    <w:p w14:paraId="73011A14" w14:textId="0C526DF3" w:rsidR="00644E60" w:rsidRPr="00E73AD7" w:rsidRDefault="00644E60">
      <w:pPr>
        <w:spacing w:line="360" w:lineRule="auto"/>
        <w:rPr>
          <w:szCs w:val="28"/>
          <w:lang w:val="uk-UA"/>
        </w:rPr>
      </w:pPr>
    </w:p>
    <w:p w14:paraId="5150C058" w14:textId="21EFCB3C" w:rsidR="00644E60" w:rsidRPr="00E73AD7" w:rsidRDefault="00644E60">
      <w:pPr>
        <w:spacing w:line="360" w:lineRule="auto"/>
        <w:rPr>
          <w:szCs w:val="28"/>
          <w:lang w:val="uk-UA"/>
        </w:rPr>
      </w:pPr>
    </w:p>
    <w:p w14:paraId="0754796B" w14:textId="77777777" w:rsidR="00644E60" w:rsidRPr="00E73AD7" w:rsidRDefault="00644E60">
      <w:pPr>
        <w:spacing w:line="360" w:lineRule="auto"/>
        <w:rPr>
          <w:szCs w:val="28"/>
          <w:lang w:val="uk-UA"/>
        </w:rPr>
      </w:pPr>
    </w:p>
    <w:p w14:paraId="62EF84E4" w14:textId="77777777" w:rsidR="0013179F" w:rsidRPr="00E73AD7" w:rsidRDefault="0013179F">
      <w:pPr>
        <w:spacing w:line="360" w:lineRule="auto"/>
        <w:rPr>
          <w:szCs w:val="28"/>
          <w:lang w:val="uk-UA"/>
        </w:rPr>
      </w:pPr>
      <w:r w:rsidRPr="00E73AD7">
        <w:rPr>
          <w:szCs w:val="28"/>
          <w:lang w:val="uk-UA"/>
        </w:rPr>
        <w:t>Завідувач кафедри   ______________________________________</w:t>
      </w:r>
    </w:p>
    <w:p w14:paraId="3960FD74" w14:textId="5FB9AFAE" w:rsidR="0013179F" w:rsidRPr="00E73AD7" w:rsidRDefault="0013179F" w:rsidP="007779F7">
      <w:pPr>
        <w:spacing w:line="360" w:lineRule="auto"/>
        <w:rPr>
          <w:szCs w:val="28"/>
          <w:lang w:val="uk-UA"/>
        </w:rPr>
      </w:pPr>
      <w:r w:rsidRPr="00E73AD7">
        <w:rPr>
          <w:szCs w:val="28"/>
          <w:lang w:val="uk-UA"/>
        </w:rPr>
        <w:t xml:space="preserve">          </w:t>
      </w:r>
      <w:r w:rsidRPr="00E73AD7">
        <w:rPr>
          <w:szCs w:val="28"/>
          <w:lang w:val="uk-UA"/>
        </w:rPr>
        <w:tab/>
      </w:r>
      <w:r w:rsidRPr="00E73AD7">
        <w:rPr>
          <w:szCs w:val="28"/>
          <w:lang w:val="uk-UA"/>
        </w:rPr>
        <w:tab/>
        <w:t xml:space="preserve">           «_____» ______________________20</w:t>
      </w:r>
      <w:r w:rsidR="00644E60" w:rsidRPr="00E73AD7">
        <w:rPr>
          <w:szCs w:val="28"/>
          <w:lang w:val="uk-UA"/>
        </w:rPr>
        <w:t>25</w:t>
      </w:r>
      <w:r w:rsidRPr="00E73AD7">
        <w:rPr>
          <w:szCs w:val="28"/>
          <w:lang w:val="uk-UA"/>
        </w:rPr>
        <w:t xml:space="preserve"> р.</w:t>
      </w:r>
      <w:r w:rsidRPr="00E73AD7">
        <w:rPr>
          <w:szCs w:val="28"/>
          <w:lang w:val="uk-UA"/>
        </w:rPr>
        <w:br w:type="page"/>
      </w:r>
    </w:p>
    <w:p w14:paraId="56629417" w14:textId="77777777" w:rsidR="0013179F" w:rsidRPr="00E73AD7" w:rsidRDefault="0013179F" w:rsidP="007779F7">
      <w:pPr>
        <w:ind w:right="-199"/>
        <w:jc w:val="center"/>
        <w:rPr>
          <w:sz w:val="24"/>
          <w:lang w:val="uk-UA"/>
        </w:rPr>
      </w:pPr>
      <w:r w:rsidRPr="00E73AD7">
        <w:rPr>
          <w:sz w:val="24"/>
          <w:lang w:val="uk-UA"/>
        </w:rPr>
        <w:lastRenderedPageBreak/>
        <w:t>МІНІСТЕРСТВО ОСВІТИ І НАУКИ УКРАЇНИ</w:t>
      </w:r>
    </w:p>
    <w:p w14:paraId="1ED82A1F" w14:textId="77777777" w:rsidR="0013179F" w:rsidRPr="00E73AD7" w:rsidRDefault="0013179F" w:rsidP="007779F7">
      <w:pPr>
        <w:rPr>
          <w:sz w:val="24"/>
          <w:lang w:val="uk-UA"/>
        </w:rPr>
      </w:pPr>
    </w:p>
    <w:p w14:paraId="65D4B316" w14:textId="77777777" w:rsidR="0013179F" w:rsidRPr="00E73AD7" w:rsidRDefault="0013179F" w:rsidP="007779F7">
      <w:pPr>
        <w:ind w:right="-199"/>
        <w:jc w:val="center"/>
        <w:rPr>
          <w:sz w:val="24"/>
          <w:lang w:val="uk-UA"/>
        </w:rPr>
      </w:pPr>
      <w:r w:rsidRPr="00E73AD7">
        <w:rPr>
          <w:sz w:val="24"/>
          <w:lang w:val="uk-UA"/>
        </w:rPr>
        <w:t>НАЦІОНАЛЬНИЙ УНІВЕРСИТЕТ «ЛЬВІВСЬКА ПОЛІТЕХНІКА»</w:t>
      </w:r>
    </w:p>
    <w:p w14:paraId="2BE74C4D" w14:textId="77777777" w:rsidR="0013179F" w:rsidRPr="00E73AD7" w:rsidRDefault="0013179F" w:rsidP="007779F7">
      <w:pPr>
        <w:rPr>
          <w:sz w:val="24"/>
          <w:lang w:val="uk-UA"/>
        </w:rPr>
      </w:pPr>
    </w:p>
    <w:p w14:paraId="636702BB" w14:textId="2F2E38C6" w:rsidR="0013179F" w:rsidRPr="00E73AD7" w:rsidRDefault="0013179F" w:rsidP="007779F7">
      <w:pPr>
        <w:ind w:left="200"/>
        <w:rPr>
          <w:sz w:val="24"/>
          <w:lang w:val="uk-UA"/>
        </w:rPr>
      </w:pPr>
      <w:r w:rsidRPr="00E73AD7">
        <w:rPr>
          <w:sz w:val="24"/>
          <w:lang w:val="uk-UA"/>
        </w:rPr>
        <w:t>Інститут____________________</w:t>
      </w:r>
      <w:r w:rsidR="00644E60" w:rsidRPr="00E73AD7">
        <w:rPr>
          <w:sz w:val="24"/>
          <w:lang w:val="uk-UA"/>
        </w:rPr>
        <w:t>ІКТА</w:t>
      </w:r>
      <w:r w:rsidRPr="00E73AD7">
        <w:rPr>
          <w:sz w:val="24"/>
          <w:lang w:val="uk-UA"/>
        </w:rPr>
        <w:t>___________________________________</w:t>
      </w:r>
      <w:r w:rsidR="00C62D9B" w:rsidRPr="00E73AD7">
        <w:rPr>
          <w:sz w:val="24"/>
          <w:lang w:val="uk-UA"/>
        </w:rPr>
        <w:t>____________</w:t>
      </w:r>
      <w:r w:rsidRPr="00E73AD7">
        <w:rPr>
          <w:sz w:val="24"/>
          <w:lang w:val="uk-UA"/>
        </w:rPr>
        <w:t xml:space="preserve">_ </w:t>
      </w:r>
    </w:p>
    <w:p w14:paraId="01E0BB32" w14:textId="524CD323" w:rsidR="0013179F" w:rsidRPr="00E73AD7" w:rsidRDefault="0013179F" w:rsidP="007779F7">
      <w:pPr>
        <w:ind w:left="200"/>
        <w:rPr>
          <w:sz w:val="24"/>
          <w:lang w:val="uk-UA"/>
        </w:rPr>
      </w:pPr>
      <w:r w:rsidRPr="00E73AD7">
        <w:rPr>
          <w:sz w:val="24"/>
          <w:lang w:val="uk-UA"/>
        </w:rPr>
        <w:t>Кафедра_</w:t>
      </w:r>
      <w:r w:rsidR="00644E60" w:rsidRPr="00E73AD7">
        <w:rPr>
          <w:sz w:val="24"/>
          <w:lang w:val="uk-UA"/>
        </w:rPr>
        <w:t>електронних обчислювальних машин___________</w:t>
      </w:r>
      <w:r w:rsidRPr="00E73AD7">
        <w:rPr>
          <w:sz w:val="24"/>
          <w:lang w:val="uk-UA"/>
        </w:rPr>
        <w:t>_________</w:t>
      </w:r>
      <w:r w:rsidR="00C62D9B" w:rsidRPr="00E73AD7">
        <w:rPr>
          <w:sz w:val="24"/>
          <w:lang w:val="uk-UA"/>
        </w:rPr>
        <w:t>__________</w:t>
      </w:r>
      <w:r w:rsidRPr="00E73AD7">
        <w:rPr>
          <w:sz w:val="24"/>
          <w:lang w:val="uk-UA"/>
        </w:rPr>
        <w:t>_______</w:t>
      </w:r>
      <w:r w:rsidR="00C62D9B" w:rsidRPr="00E73AD7">
        <w:rPr>
          <w:sz w:val="24"/>
          <w:lang w:val="uk-UA"/>
        </w:rPr>
        <w:t>__</w:t>
      </w:r>
      <w:r w:rsidRPr="00E73AD7">
        <w:rPr>
          <w:sz w:val="24"/>
          <w:lang w:val="uk-UA"/>
        </w:rPr>
        <w:t>_</w:t>
      </w:r>
    </w:p>
    <w:p w14:paraId="257A18ED" w14:textId="31FD9966" w:rsidR="0013179F" w:rsidRPr="00E73AD7" w:rsidRDefault="0013179F" w:rsidP="007779F7">
      <w:pPr>
        <w:ind w:left="200"/>
        <w:rPr>
          <w:sz w:val="24"/>
          <w:lang w:val="uk-UA"/>
        </w:rPr>
      </w:pPr>
      <w:r w:rsidRPr="00E73AD7">
        <w:rPr>
          <w:sz w:val="24"/>
          <w:lang w:val="uk-UA"/>
        </w:rPr>
        <w:t>Спеціальність_</w:t>
      </w:r>
      <w:r w:rsidR="00644E60" w:rsidRPr="00E73AD7">
        <w:rPr>
          <w:sz w:val="24"/>
          <w:lang w:val="uk-UA"/>
        </w:rPr>
        <w:t>123 «Комп’ютерна інженерія»______</w:t>
      </w:r>
      <w:r w:rsidRPr="00E73AD7">
        <w:rPr>
          <w:sz w:val="24"/>
          <w:lang w:val="uk-UA"/>
        </w:rPr>
        <w:t>______________________</w:t>
      </w:r>
      <w:r w:rsidR="00C62D9B" w:rsidRPr="00E73AD7">
        <w:rPr>
          <w:sz w:val="24"/>
          <w:lang w:val="uk-UA"/>
        </w:rPr>
        <w:t>____________</w:t>
      </w:r>
      <w:r w:rsidRPr="00E73AD7">
        <w:rPr>
          <w:sz w:val="24"/>
          <w:lang w:val="uk-UA"/>
        </w:rPr>
        <w:t>_</w:t>
      </w:r>
    </w:p>
    <w:p w14:paraId="581AF292" w14:textId="77777777" w:rsidR="0013179F" w:rsidRPr="00E73AD7" w:rsidRDefault="0013179F" w:rsidP="007779F7">
      <w:pPr>
        <w:rPr>
          <w:sz w:val="24"/>
          <w:lang w:val="uk-UA"/>
        </w:rPr>
      </w:pPr>
    </w:p>
    <w:p w14:paraId="41FA3237" w14:textId="2EF4190B" w:rsidR="0013179F" w:rsidRPr="00E73AD7" w:rsidRDefault="0013179F" w:rsidP="00E9164E">
      <w:pPr>
        <w:ind w:left="5980"/>
        <w:jc w:val="center"/>
        <w:rPr>
          <w:sz w:val="24"/>
          <w:lang w:val="uk-UA"/>
        </w:rPr>
      </w:pPr>
      <w:r w:rsidRPr="00E73AD7">
        <w:rPr>
          <w:sz w:val="24"/>
          <w:lang w:val="uk-UA"/>
        </w:rPr>
        <w:t>«ЗАТВЕРДЖУЮ»</w:t>
      </w:r>
    </w:p>
    <w:p w14:paraId="10FDA4E4" w14:textId="77777777" w:rsidR="00644E60" w:rsidRPr="00E73AD7" w:rsidRDefault="0013179F" w:rsidP="007779F7">
      <w:pPr>
        <w:ind w:left="5980"/>
        <w:rPr>
          <w:sz w:val="24"/>
          <w:lang w:val="uk-UA"/>
        </w:rPr>
      </w:pPr>
      <w:r w:rsidRPr="00E73AD7">
        <w:rPr>
          <w:sz w:val="24"/>
          <w:lang w:val="uk-UA"/>
        </w:rPr>
        <w:t>Завідувач</w:t>
      </w:r>
      <w:r w:rsidR="00644E60" w:rsidRPr="00E73AD7">
        <w:rPr>
          <w:sz w:val="24"/>
          <w:lang w:val="uk-UA"/>
        </w:rPr>
        <w:t xml:space="preserve"> </w:t>
      </w:r>
      <w:r w:rsidRPr="00E73AD7">
        <w:rPr>
          <w:sz w:val="24"/>
          <w:lang w:val="uk-UA"/>
        </w:rPr>
        <w:t>кафедри</w:t>
      </w:r>
      <w:r w:rsidR="00644E60" w:rsidRPr="00E73AD7">
        <w:rPr>
          <w:sz w:val="24"/>
          <w:lang w:val="uk-UA"/>
        </w:rPr>
        <w:t xml:space="preserve"> ЕОМ</w:t>
      </w:r>
    </w:p>
    <w:p w14:paraId="0CE9A5CF" w14:textId="413113EB" w:rsidR="0013179F" w:rsidRPr="00E73AD7" w:rsidRDefault="0013179F" w:rsidP="007779F7">
      <w:pPr>
        <w:ind w:left="5980"/>
        <w:rPr>
          <w:sz w:val="24"/>
          <w:lang w:val="uk-UA"/>
        </w:rPr>
      </w:pPr>
      <w:r w:rsidRPr="00E73AD7">
        <w:rPr>
          <w:sz w:val="24"/>
          <w:lang w:val="uk-UA"/>
        </w:rPr>
        <w:t>___________________________</w:t>
      </w:r>
    </w:p>
    <w:p w14:paraId="7A8ABF2D" w14:textId="77777777" w:rsidR="0013179F" w:rsidRPr="00E73AD7" w:rsidRDefault="0013179F" w:rsidP="007779F7">
      <w:pPr>
        <w:rPr>
          <w:sz w:val="24"/>
          <w:lang w:val="uk-UA"/>
        </w:rPr>
      </w:pPr>
    </w:p>
    <w:p w14:paraId="05FC3568" w14:textId="791B7F6B" w:rsidR="0013179F" w:rsidRPr="00E73AD7" w:rsidRDefault="0013179F" w:rsidP="00E9164E">
      <w:pPr>
        <w:ind w:left="6040"/>
        <w:rPr>
          <w:sz w:val="24"/>
          <w:lang w:val="uk-UA"/>
        </w:rPr>
      </w:pPr>
      <w:r w:rsidRPr="00E73AD7">
        <w:rPr>
          <w:sz w:val="24"/>
          <w:lang w:val="uk-UA"/>
        </w:rPr>
        <w:t>«____»_______________20</w:t>
      </w:r>
      <w:r w:rsidR="00644E60" w:rsidRPr="00E73AD7">
        <w:rPr>
          <w:sz w:val="24"/>
          <w:lang w:val="uk-UA"/>
        </w:rPr>
        <w:t>25</w:t>
      </w:r>
      <w:r w:rsidRPr="00E73AD7">
        <w:rPr>
          <w:sz w:val="24"/>
          <w:lang w:val="uk-UA"/>
        </w:rPr>
        <w:t xml:space="preserve"> р.</w:t>
      </w:r>
    </w:p>
    <w:p w14:paraId="37997E0B" w14:textId="77777777" w:rsidR="0013179F" w:rsidRPr="00E73AD7" w:rsidRDefault="0013179F" w:rsidP="007779F7">
      <w:pPr>
        <w:ind w:left="4500"/>
        <w:rPr>
          <w:b/>
          <w:sz w:val="24"/>
          <w:lang w:val="uk-UA"/>
        </w:rPr>
      </w:pPr>
    </w:p>
    <w:p w14:paraId="16854CBB" w14:textId="77777777" w:rsidR="0013179F" w:rsidRPr="00E73AD7" w:rsidRDefault="0013179F" w:rsidP="007779F7">
      <w:pPr>
        <w:ind w:left="4500"/>
        <w:rPr>
          <w:b/>
          <w:sz w:val="24"/>
          <w:lang w:val="uk-UA"/>
        </w:rPr>
      </w:pPr>
      <w:r w:rsidRPr="00E73AD7">
        <w:rPr>
          <w:b/>
          <w:sz w:val="24"/>
          <w:lang w:val="uk-UA"/>
        </w:rPr>
        <w:t>ЗАВДАННЯ</w:t>
      </w:r>
    </w:p>
    <w:p w14:paraId="12DD6885" w14:textId="77777777" w:rsidR="0013179F" w:rsidRPr="00E73AD7" w:rsidRDefault="0013179F" w:rsidP="007779F7">
      <w:pPr>
        <w:rPr>
          <w:sz w:val="24"/>
          <w:lang w:val="uk-UA"/>
        </w:rPr>
      </w:pPr>
    </w:p>
    <w:p w14:paraId="52FF6DD6" w14:textId="6B4604D1" w:rsidR="0013179F" w:rsidRPr="00E73AD7" w:rsidRDefault="0013179F" w:rsidP="007779F7">
      <w:pPr>
        <w:rPr>
          <w:b/>
          <w:sz w:val="24"/>
          <w:lang w:val="uk-UA"/>
        </w:rPr>
      </w:pPr>
      <w:r w:rsidRPr="00E73AD7">
        <w:rPr>
          <w:b/>
          <w:sz w:val="24"/>
          <w:lang w:val="uk-UA"/>
        </w:rPr>
        <w:t>на кваліфікаційну роботу (проект) студента групи _</w:t>
      </w:r>
      <w:r w:rsidR="00644E60" w:rsidRPr="00E73AD7">
        <w:rPr>
          <w:b/>
          <w:sz w:val="24"/>
          <w:lang w:val="uk-UA"/>
        </w:rPr>
        <w:t>КІ-406</w:t>
      </w:r>
      <w:r w:rsidRPr="00E73AD7">
        <w:rPr>
          <w:b/>
          <w:sz w:val="24"/>
          <w:lang w:val="uk-UA"/>
        </w:rPr>
        <w:t>__ОР ___</w:t>
      </w:r>
      <w:r w:rsidR="00644E60" w:rsidRPr="00E73AD7">
        <w:rPr>
          <w:b/>
          <w:sz w:val="24"/>
          <w:lang w:val="uk-UA"/>
        </w:rPr>
        <w:t>бакалавр</w:t>
      </w:r>
    </w:p>
    <w:p w14:paraId="2C259B70" w14:textId="77777777" w:rsidR="0013179F" w:rsidRPr="00E73AD7" w:rsidRDefault="0013179F" w:rsidP="007779F7">
      <w:pPr>
        <w:rPr>
          <w:sz w:val="24"/>
          <w:lang w:val="uk-UA"/>
        </w:rPr>
      </w:pPr>
    </w:p>
    <w:p w14:paraId="683ACF83" w14:textId="6FD37EE8" w:rsidR="0013179F" w:rsidRPr="00E73AD7" w:rsidRDefault="00C62D9B" w:rsidP="00E9164E">
      <w:pPr>
        <w:ind w:left="540"/>
        <w:rPr>
          <w:sz w:val="24"/>
          <w:lang w:val="uk-UA"/>
        </w:rPr>
      </w:pPr>
      <w:r w:rsidRPr="00E73AD7">
        <w:rPr>
          <w:sz w:val="24"/>
          <w:lang w:val="uk-UA"/>
        </w:rPr>
        <w:t>___________</w:t>
      </w:r>
      <w:r w:rsidR="0013179F" w:rsidRPr="00E73AD7">
        <w:rPr>
          <w:sz w:val="24"/>
          <w:lang w:val="uk-UA"/>
        </w:rPr>
        <w:t>____________</w:t>
      </w:r>
      <w:r w:rsidR="00644E60" w:rsidRPr="00E73AD7">
        <w:rPr>
          <w:sz w:val="24"/>
          <w:lang w:val="uk-UA"/>
        </w:rPr>
        <w:t>Ярмола Юрій Юрійович</w:t>
      </w:r>
      <w:r w:rsidR="0013179F" w:rsidRPr="00E73AD7">
        <w:rPr>
          <w:sz w:val="24"/>
          <w:lang w:val="uk-UA"/>
        </w:rPr>
        <w:t>___________________________</w:t>
      </w:r>
      <w:r w:rsidR="00644E60" w:rsidRPr="00E73AD7">
        <w:rPr>
          <w:sz w:val="24"/>
          <w:lang w:val="uk-UA"/>
        </w:rPr>
        <w:t>______</w:t>
      </w:r>
    </w:p>
    <w:p w14:paraId="3337C85B" w14:textId="77777777" w:rsidR="0013179F" w:rsidRPr="00E73AD7" w:rsidRDefault="0013179F" w:rsidP="007779F7">
      <w:pPr>
        <w:ind w:right="-199"/>
        <w:jc w:val="center"/>
        <w:rPr>
          <w:sz w:val="24"/>
          <w:lang w:val="uk-UA"/>
        </w:rPr>
      </w:pPr>
      <w:r w:rsidRPr="00E73AD7">
        <w:rPr>
          <w:sz w:val="24"/>
          <w:lang w:val="uk-UA"/>
        </w:rPr>
        <w:t>(</w:t>
      </w:r>
      <w:r w:rsidRPr="00E73AD7">
        <w:rPr>
          <w:i/>
          <w:sz w:val="24"/>
          <w:lang w:val="uk-UA"/>
        </w:rPr>
        <w:t>прізвище,</w:t>
      </w:r>
      <w:r w:rsidRPr="00E73AD7">
        <w:rPr>
          <w:sz w:val="24"/>
          <w:lang w:val="uk-UA"/>
        </w:rPr>
        <w:t xml:space="preserve"> </w:t>
      </w:r>
      <w:r w:rsidRPr="00E73AD7">
        <w:rPr>
          <w:i/>
          <w:sz w:val="24"/>
          <w:lang w:val="uk-UA"/>
        </w:rPr>
        <w:t>ім’я,</w:t>
      </w:r>
      <w:r w:rsidRPr="00E73AD7">
        <w:rPr>
          <w:sz w:val="24"/>
          <w:lang w:val="uk-UA"/>
        </w:rPr>
        <w:t xml:space="preserve"> </w:t>
      </w:r>
      <w:r w:rsidRPr="00E73AD7">
        <w:rPr>
          <w:i/>
          <w:sz w:val="24"/>
          <w:lang w:val="uk-UA"/>
        </w:rPr>
        <w:t>по батькові</w:t>
      </w:r>
      <w:r w:rsidRPr="00E73AD7">
        <w:rPr>
          <w:sz w:val="24"/>
          <w:lang w:val="uk-UA"/>
        </w:rPr>
        <w:t>)</w:t>
      </w:r>
    </w:p>
    <w:p w14:paraId="7E0E16E2" w14:textId="77777777" w:rsidR="0013179F" w:rsidRPr="00E73AD7" w:rsidRDefault="0013179F" w:rsidP="007779F7">
      <w:pPr>
        <w:rPr>
          <w:sz w:val="24"/>
          <w:lang w:val="uk-UA"/>
        </w:rPr>
      </w:pPr>
    </w:p>
    <w:p w14:paraId="1D84F424" w14:textId="77777777" w:rsidR="00644E60" w:rsidRPr="00E73AD7" w:rsidRDefault="0013179F" w:rsidP="007779F7">
      <w:pPr>
        <w:ind w:left="200"/>
        <w:rPr>
          <w:sz w:val="24"/>
          <w:lang w:val="uk-UA"/>
        </w:rPr>
      </w:pPr>
      <w:r w:rsidRPr="00E73AD7">
        <w:rPr>
          <w:sz w:val="24"/>
          <w:lang w:val="uk-UA"/>
        </w:rPr>
        <w:t xml:space="preserve">1. Тема роботи (проекту) </w:t>
      </w:r>
    </w:p>
    <w:p w14:paraId="039C07C1" w14:textId="57AAFC70" w:rsidR="00644E60" w:rsidRPr="00E73AD7" w:rsidRDefault="00C62D9B" w:rsidP="007779F7">
      <w:pPr>
        <w:ind w:left="200"/>
        <w:rPr>
          <w:sz w:val="24"/>
          <w:lang w:val="uk-UA"/>
        </w:rPr>
      </w:pPr>
      <w:r w:rsidRPr="00E73AD7">
        <w:rPr>
          <w:sz w:val="24"/>
          <w:lang w:val="uk-UA"/>
        </w:rPr>
        <w:t>_</w:t>
      </w:r>
      <w:r w:rsidR="0013179F" w:rsidRPr="00E73AD7">
        <w:rPr>
          <w:sz w:val="24"/>
          <w:lang w:val="uk-UA"/>
        </w:rPr>
        <w:t>___</w:t>
      </w:r>
      <w:r w:rsidRPr="00E73AD7">
        <w:rPr>
          <w:sz w:val="24"/>
          <w:lang w:val="uk-UA"/>
        </w:rPr>
        <w:t>____________</w:t>
      </w:r>
      <w:r w:rsidR="0013179F" w:rsidRPr="00E73AD7">
        <w:rPr>
          <w:sz w:val="24"/>
          <w:lang w:val="uk-UA"/>
        </w:rPr>
        <w:t>_</w:t>
      </w:r>
      <w:r w:rsidR="00644E60" w:rsidRPr="00E73AD7">
        <w:rPr>
          <w:bCs/>
          <w:sz w:val="24"/>
          <w:lang w:val="uk-UA"/>
        </w:rPr>
        <w:t xml:space="preserve"> Програмна платформа створення штучних нейронних мереж</w:t>
      </w:r>
      <w:r w:rsidR="00644E60" w:rsidRPr="00E73AD7">
        <w:rPr>
          <w:sz w:val="24"/>
          <w:lang w:val="uk-UA"/>
        </w:rPr>
        <w:t xml:space="preserve"> ___</w:t>
      </w:r>
      <w:r w:rsidR="0013179F" w:rsidRPr="00E73AD7">
        <w:rPr>
          <w:sz w:val="24"/>
          <w:lang w:val="uk-UA"/>
        </w:rPr>
        <w:t>________</w:t>
      </w:r>
    </w:p>
    <w:p w14:paraId="3857F9FB" w14:textId="18459A24" w:rsidR="0013179F" w:rsidRPr="00E73AD7" w:rsidRDefault="0013179F" w:rsidP="007779F7">
      <w:pPr>
        <w:ind w:left="200"/>
        <w:rPr>
          <w:sz w:val="24"/>
          <w:lang w:val="uk-UA"/>
        </w:rPr>
      </w:pPr>
      <w:r w:rsidRPr="00E73AD7">
        <w:rPr>
          <w:sz w:val="24"/>
          <w:lang w:val="uk-UA"/>
        </w:rPr>
        <w:t>_</w:t>
      </w:r>
      <w:r w:rsidR="00C62D9B" w:rsidRPr="00E73AD7">
        <w:rPr>
          <w:sz w:val="24"/>
          <w:lang w:val="uk-UA"/>
        </w:rPr>
        <w:t>_________</w:t>
      </w:r>
      <w:r w:rsidRPr="00E73AD7">
        <w:rPr>
          <w:sz w:val="24"/>
          <w:lang w:val="uk-UA"/>
        </w:rPr>
        <w:t>__</w:t>
      </w:r>
      <w:r w:rsidR="00C62D9B" w:rsidRPr="00E73AD7">
        <w:rPr>
          <w:sz w:val="24"/>
          <w:lang w:val="uk-UA"/>
        </w:rPr>
        <w:t>____</w:t>
      </w:r>
      <w:r w:rsidRPr="00E73AD7">
        <w:rPr>
          <w:sz w:val="24"/>
          <w:lang w:val="uk-UA"/>
        </w:rPr>
        <w:t>_</w:t>
      </w:r>
      <w:r w:rsidR="00644E60" w:rsidRPr="00E73AD7">
        <w:rPr>
          <w:sz w:val="24"/>
          <w:lang w:val="uk-UA"/>
        </w:rPr>
        <w:t xml:space="preserve">A software platform for creating artificial neural networks </w:t>
      </w:r>
      <w:r w:rsidRPr="00E73AD7">
        <w:rPr>
          <w:sz w:val="24"/>
          <w:lang w:val="uk-UA"/>
        </w:rPr>
        <w:t>______</w:t>
      </w:r>
      <w:r w:rsidR="00644E60" w:rsidRPr="00E73AD7">
        <w:rPr>
          <w:sz w:val="24"/>
          <w:lang w:val="uk-UA"/>
        </w:rPr>
        <w:t>_____</w:t>
      </w:r>
      <w:r w:rsidRPr="00E73AD7">
        <w:rPr>
          <w:sz w:val="24"/>
          <w:lang w:val="uk-UA"/>
        </w:rPr>
        <w:t>_</w:t>
      </w:r>
      <w:r w:rsidR="00644E60" w:rsidRPr="00E73AD7">
        <w:rPr>
          <w:sz w:val="24"/>
          <w:lang w:val="uk-UA"/>
        </w:rPr>
        <w:t>_____</w:t>
      </w:r>
    </w:p>
    <w:p w14:paraId="7144F03A" w14:textId="499E693E" w:rsidR="0013179F" w:rsidRPr="00E73AD7" w:rsidRDefault="0013179F" w:rsidP="007779F7">
      <w:pPr>
        <w:jc w:val="center"/>
        <w:rPr>
          <w:sz w:val="24"/>
          <w:vertAlign w:val="superscript"/>
          <w:lang w:val="uk-UA"/>
        </w:rPr>
      </w:pPr>
      <w:r w:rsidRPr="00E73AD7">
        <w:rPr>
          <w:sz w:val="24"/>
          <w:vertAlign w:val="superscript"/>
          <w:lang w:val="uk-UA"/>
        </w:rPr>
        <w:t>(у разі виконання комплексної роботи в дужках вказується “комплексна робота (проект)”)</w:t>
      </w:r>
    </w:p>
    <w:p w14:paraId="37F079B4" w14:textId="41372228" w:rsidR="0013179F" w:rsidRPr="00E73AD7" w:rsidRDefault="0013179F" w:rsidP="007779F7">
      <w:pPr>
        <w:rPr>
          <w:sz w:val="24"/>
          <w:lang w:val="uk-UA"/>
        </w:rPr>
      </w:pPr>
      <w:r w:rsidRPr="00E73AD7">
        <w:rPr>
          <w:sz w:val="24"/>
          <w:lang w:val="uk-UA"/>
        </w:rPr>
        <w:t>_______________</w:t>
      </w:r>
      <w:r w:rsidR="00C62D9B" w:rsidRPr="00E73AD7">
        <w:rPr>
          <w:sz w:val="24"/>
          <w:lang w:val="uk-UA"/>
        </w:rPr>
        <w:t>____________</w:t>
      </w:r>
      <w:r w:rsidRPr="00E73AD7">
        <w:rPr>
          <w:sz w:val="24"/>
          <w:lang w:val="uk-UA"/>
        </w:rPr>
        <w:t>_____________________________________________________</w:t>
      </w:r>
    </w:p>
    <w:p w14:paraId="1F79B341" w14:textId="122781B1" w:rsidR="0013179F" w:rsidRPr="00E73AD7" w:rsidRDefault="0013179F" w:rsidP="007779F7">
      <w:pPr>
        <w:ind w:left="200"/>
        <w:rPr>
          <w:sz w:val="24"/>
          <w:lang w:val="uk-UA"/>
        </w:rPr>
      </w:pPr>
      <w:r w:rsidRPr="00E73AD7">
        <w:rPr>
          <w:sz w:val="24"/>
          <w:vertAlign w:val="superscript"/>
          <w:lang w:val="uk-UA"/>
        </w:rPr>
        <w:t>затверджена наказом по університету від «____»______________20</w:t>
      </w:r>
      <w:r w:rsidR="00644E60" w:rsidRPr="00E73AD7">
        <w:rPr>
          <w:sz w:val="24"/>
          <w:vertAlign w:val="superscript"/>
          <w:lang w:val="uk-UA"/>
        </w:rPr>
        <w:t>25</w:t>
      </w:r>
      <w:r w:rsidRPr="00E73AD7">
        <w:rPr>
          <w:sz w:val="24"/>
          <w:vertAlign w:val="superscript"/>
          <w:lang w:val="uk-UA"/>
        </w:rPr>
        <w:t xml:space="preserve"> р. № ____________</w:t>
      </w:r>
    </w:p>
    <w:p w14:paraId="1ADE7552" w14:textId="77777777" w:rsidR="0013179F" w:rsidRPr="00E73AD7" w:rsidRDefault="0013179F" w:rsidP="007779F7">
      <w:pPr>
        <w:rPr>
          <w:sz w:val="24"/>
          <w:lang w:val="uk-UA"/>
        </w:rPr>
      </w:pPr>
    </w:p>
    <w:p w14:paraId="634780CF" w14:textId="77777777" w:rsidR="0013179F" w:rsidRPr="00E73AD7" w:rsidRDefault="0013179F" w:rsidP="0080495D">
      <w:pPr>
        <w:numPr>
          <w:ilvl w:val="0"/>
          <w:numId w:val="1"/>
        </w:numPr>
        <w:tabs>
          <w:tab w:val="left" w:pos="440"/>
        </w:tabs>
        <w:ind w:left="436" w:hanging="238"/>
        <w:rPr>
          <w:sz w:val="24"/>
          <w:lang w:val="uk-UA"/>
        </w:rPr>
      </w:pPr>
      <w:r w:rsidRPr="00E73AD7">
        <w:rPr>
          <w:sz w:val="24"/>
          <w:lang w:val="uk-UA"/>
        </w:rPr>
        <w:t>Термін подання студентом закінченої роботи (проекту) ______________________________</w:t>
      </w:r>
    </w:p>
    <w:p w14:paraId="5F5E7DEB" w14:textId="77777777" w:rsidR="00644E60" w:rsidRPr="00E73AD7" w:rsidRDefault="0013179F" w:rsidP="0080495D">
      <w:pPr>
        <w:numPr>
          <w:ilvl w:val="0"/>
          <w:numId w:val="1"/>
        </w:numPr>
        <w:tabs>
          <w:tab w:val="left" w:pos="440"/>
        </w:tabs>
        <w:ind w:left="436" w:hanging="238"/>
        <w:rPr>
          <w:sz w:val="24"/>
          <w:lang w:val="uk-UA"/>
        </w:rPr>
      </w:pPr>
      <w:r w:rsidRPr="00E73AD7">
        <w:rPr>
          <w:sz w:val="24"/>
          <w:lang w:val="uk-UA"/>
        </w:rPr>
        <w:t>Вихідні дані для роботи (проекту)</w:t>
      </w:r>
    </w:p>
    <w:p w14:paraId="3F44F48C" w14:textId="11D0178C" w:rsidR="0013179F" w:rsidRPr="00E73AD7" w:rsidRDefault="00644E60" w:rsidP="007779F7">
      <w:pPr>
        <w:tabs>
          <w:tab w:val="left" w:pos="440"/>
        </w:tabs>
        <w:ind w:left="198"/>
        <w:rPr>
          <w:sz w:val="24"/>
          <w:lang w:val="uk-UA"/>
        </w:rPr>
      </w:pPr>
      <w:r w:rsidRPr="00E73AD7">
        <w:rPr>
          <w:sz w:val="24"/>
          <w:lang w:val="uk-UA"/>
        </w:rPr>
        <w:t>____________________</w:t>
      </w:r>
      <w:r w:rsidR="0013179F" w:rsidRPr="00E73AD7">
        <w:rPr>
          <w:sz w:val="24"/>
          <w:lang w:val="uk-UA"/>
        </w:rPr>
        <w:t>_____________</w:t>
      </w:r>
      <w:r w:rsidR="00C62D9B" w:rsidRPr="00E73AD7">
        <w:rPr>
          <w:sz w:val="24"/>
          <w:lang w:val="uk-UA"/>
        </w:rPr>
        <w:t>___________</w:t>
      </w:r>
      <w:r w:rsidR="0013179F" w:rsidRPr="00E73AD7">
        <w:rPr>
          <w:sz w:val="24"/>
          <w:lang w:val="uk-UA"/>
        </w:rPr>
        <w:t>___________________________________</w:t>
      </w:r>
    </w:p>
    <w:p w14:paraId="1D5C5AC3" w14:textId="7B263284" w:rsidR="0013179F" w:rsidRPr="00E73AD7" w:rsidRDefault="0013179F" w:rsidP="007779F7">
      <w:pPr>
        <w:ind w:left="200"/>
        <w:rPr>
          <w:sz w:val="24"/>
          <w:lang w:val="uk-UA"/>
        </w:rPr>
      </w:pPr>
      <w:r w:rsidRPr="00E73AD7">
        <w:rPr>
          <w:sz w:val="24"/>
          <w:lang w:val="uk-UA"/>
        </w:rPr>
        <w:t>______________________</w:t>
      </w:r>
      <w:r w:rsidR="00C62D9B" w:rsidRPr="00E73AD7">
        <w:rPr>
          <w:sz w:val="24"/>
          <w:lang w:val="uk-UA"/>
        </w:rPr>
        <w:t>___________</w:t>
      </w:r>
      <w:r w:rsidRPr="00E73AD7">
        <w:rPr>
          <w:sz w:val="24"/>
          <w:lang w:val="uk-UA"/>
        </w:rPr>
        <w:t>______________________________________________</w:t>
      </w:r>
    </w:p>
    <w:p w14:paraId="167B2224" w14:textId="7723FDF1" w:rsidR="0013179F" w:rsidRPr="00E73AD7" w:rsidRDefault="0013179F" w:rsidP="007779F7">
      <w:pPr>
        <w:ind w:left="200"/>
        <w:rPr>
          <w:sz w:val="24"/>
          <w:lang w:val="uk-UA"/>
        </w:rPr>
      </w:pPr>
      <w:r w:rsidRPr="00E73AD7">
        <w:rPr>
          <w:sz w:val="24"/>
          <w:lang w:val="uk-UA"/>
        </w:rPr>
        <w:t>____________________________________________</w:t>
      </w:r>
      <w:r w:rsidR="00C62D9B" w:rsidRPr="00E73AD7">
        <w:rPr>
          <w:sz w:val="24"/>
          <w:lang w:val="uk-UA"/>
        </w:rPr>
        <w:t>___________</w:t>
      </w:r>
      <w:r w:rsidRPr="00E73AD7">
        <w:rPr>
          <w:sz w:val="24"/>
          <w:lang w:val="uk-UA"/>
        </w:rPr>
        <w:t>________________________</w:t>
      </w:r>
    </w:p>
    <w:p w14:paraId="5D231FAF" w14:textId="77777777" w:rsidR="00644E60" w:rsidRPr="00E73AD7" w:rsidRDefault="00644E60" w:rsidP="007779F7">
      <w:pPr>
        <w:ind w:left="200"/>
        <w:rPr>
          <w:sz w:val="24"/>
          <w:lang w:val="uk-UA"/>
        </w:rPr>
      </w:pPr>
    </w:p>
    <w:p w14:paraId="0CD97C73" w14:textId="77777777" w:rsidR="0013179F" w:rsidRPr="00E73AD7" w:rsidRDefault="0013179F" w:rsidP="0080495D">
      <w:pPr>
        <w:numPr>
          <w:ilvl w:val="0"/>
          <w:numId w:val="1"/>
        </w:numPr>
        <w:tabs>
          <w:tab w:val="left" w:pos="440"/>
        </w:tabs>
        <w:ind w:left="440" w:hanging="241"/>
        <w:rPr>
          <w:sz w:val="24"/>
          <w:lang w:val="uk-UA"/>
        </w:rPr>
      </w:pPr>
      <w:r w:rsidRPr="00E73AD7">
        <w:rPr>
          <w:sz w:val="24"/>
          <w:lang w:val="uk-UA"/>
        </w:rPr>
        <w:t>Зміст розрахунково-пояснювальної записки (перелік питань, які належить розробити)</w:t>
      </w:r>
    </w:p>
    <w:p w14:paraId="1062EDF0" w14:textId="036CF7EE" w:rsidR="0013179F" w:rsidRPr="00E73AD7" w:rsidRDefault="0013179F" w:rsidP="007779F7">
      <w:pPr>
        <w:ind w:left="200"/>
        <w:rPr>
          <w:sz w:val="24"/>
          <w:lang w:val="uk-UA"/>
        </w:rPr>
      </w:pPr>
      <w:r w:rsidRPr="00E73AD7">
        <w:rPr>
          <w:sz w:val="24"/>
          <w:lang w:val="uk-UA"/>
        </w:rPr>
        <w:t>_______________________________________________________</w:t>
      </w:r>
      <w:r w:rsidR="00C62D9B" w:rsidRPr="00E73AD7">
        <w:rPr>
          <w:sz w:val="24"/>
          <w:lang w:val="uk-UA"/>
        </w:rPr>
        <w:t>___________</w:t>
      </w:r>
      <w:r w:rsidRPr="00E73AD7">
        <w:rPr>
          <w:sz w:val="24"/>
          <w:lang w:val="uk-UA"/>
        </w:rPr>
        <w:t>_____________</w:t>
      </w:r>
      <w:r w:rsidR="0021105F" w:rsidRPr="00E73AD7">
        <w:rPr>
          <w:sz w:val="24"/>
          <w:lang w:val="uk-UA"/>
        </w:rPr>
        <w:t>_</w:t>
      </w:r>
    </w:p>
    <w:p w14:paraId="6EA10355" w14:textId="06701040" w:rsidR="0013179F" w:rsidRPr="00E73AD7" w:rsidRDefault="0013179F" w:rsidP="007779F7">
      <w:pPr>
        <w:ind w:left="200"/>
        <w:rPr>
          <w:sz w:val="24"/>
          <w:lang w:val="uk-UA"/>
        </w:rPr>
      </w:pPr>
      <w:r w:rsidRPr="00E73AD7">
        <w:rPr>
          <w:sz w:val="24"/>
          <w:lang w:val="uk-UA"/>
        </w:rPr>
        <w:t>__________________________________________________________________</w:t>
      </w:r>
      <w:r w:rsidR="00C62D9B" w:rsidRPr="00E73AD7">
        <w:rPr>
          <w:sz w:val="24"/>
          <w:lang w:val="uk-UA"/>
        </w:rPr>
        <w:t>___________</w:t>
      </w:r>
      <w:r w:rsidRPr="00E73AD7">
        <w:rPr>
          <w:sz w:val="24"/>
          <w:lang w:val="uk-UA"/>
        </w:rPr>
        <w:t>__</w:t>
      </w:r>
      <w:r w:rsidR="0021105F" w:rsidRPr="00E73AD7">
        <w:rPr>
          <w:sz w:val="24"/>
          <w:lang w:val="uk-UA"/>
        </w:rPr>
        <w:t>_</w:t>
      </w:r>
    </w:p>
    <w:p w14:paraId="3209CA1E" w14:textId="65475E3B" w:rsidR="0013179F" w:rsidRPr="00E73AD7" w:rsidRDefault="0013179F" w:rsidP="007779F7">
      <w:pPr>
        <w:ind w:left="200"/>
        <w:rPr>
          <w:sz w:val="24"/>
          <w:lang w:val="uk-UA"/>
        </w:rPr>
      </w:pPr>
      <w:r w:rsidRPr="00E73AD7">
        <w:rPr>
          <w:sz w:val="24"/>
          <w:lang w:val="uk-UA"/>
        </w:rPr>
        <w:t>____________________________________________________________________</w:t>
      </w:r>
      <w:r w:rsidR="00C62D9B" w:rsidRPr="00E73AD7">
        <w:rPr>
          <w:sz w:val="24"/>
          <w:lang w:val="uk-UA"/>
        </w:rPr>
        <w:t>___________</w:t>
      </w:r>
      <w:r w:rsidR="0021105F" w:rsidRPr="00E73AD7">
        <w:rPr>
          <w:sz w:val="24"/>
          <w:lang w:val="uk-UA"/>
        </w:rPr>
        <w:t>_</w:t>
      </w:r>
    </w:p>
    <w:p w14:paraId="3C9BACA7" w14:textId="77777777" w:rsidR="0013179F" w:rsidRPr="00E73AD7" w:rsidRDefault="0013179F" w:rsidP="007779F7">
      <w:pPr>
        <w:rPr>
          <w:sz w:val="24"/>
          <w:lang w:val="uk-UA"/>
        </w:rPr>
      </w:pPr>
    </w:p>
    <w:p w14:paraId="6BFC4821" w14:textId="77777777" w:rsidR="007C04B3" w:rsidRPr="00E73AD7" w:rsidRDefault="0013179F" w:rsidP="0080495D">
      <w:pPr>
        <w:numPr>
          <w:ilvl w:val="0"/>
          <w:numId w:val="2"/>
        </w:numPr>
        <w:tabs>
          <w:tab w:val="left" w:pos="440"/>
        </w:tabs>
        <w:ind w:left="440" w:hanging="241"/>
        <w:rPr>
          <w:sz w:val="24"/>
          <w:lang w:val="uk-UA"/>
        </w:rPr>
      </w:pPr>
      <w:r w:rsidRPr="00E73AD7">
        <w:rPr>
          <w:sz w:val="24"/>
          <w:lang w:val="uk-UA"/>
        </w:rPr>
        <w:t>Перелік графічного матеріалу</w:t>
      </w:r>
    </w:p>
    <w:p w14:paraId="3B3B4EA5" w14:textId="7E678ADE" w:rsidR="0013179F" w:rsidRPr="00E73AD7" w:rsidRDefault="0013179F" w:rsidP="007779F7">
      <w:pPr>
        <w:tabs>
          <w:tab w:val="left" w:pos="440"/>
        </w:tabs>
        <w:ind w:left="199"/>
        <w:rPr>
          <w:sz w:val="24"/>
          <w:lang w:val="uk-UA"/>
        </w:rPr>
      </w:pPr>
      <w:r w:rsidRPr="00E73AD7">
        <w:rPr>
          <w:sz w:val="24"/>
          <w:lang w:val="uk-UA"/>
        </w:rPr>
        <w:t>_______________________________________________</w:t>
      </w:r>
      <w:r w:rsidR="007C04B3" w:rsidRPr="00E73AD7">
        <w:rPr>
          <w:sz w:val="24"/>
          <w:lang w:val="uk-UA"/>
        </w:rPr>
        <w:t>________________</w:t>
      </w:r>
      <w:r w:rsidRPr="00E73AD7">
        <w:rPr>
          <w:sz w:val="24"/>
          <w:lang w:val="uk-UA"/>
        </w:rPr>
        <w:t>_____</w:t>
      </w:r>
      <w:r w:rsidR="00C62D9B" w:rsidRPr="00E73AD7">
        <w:rPr>
          <w:sz w:val="24"/>
          <w:lang w:val="uk-UA"/>
        </w:rPr>
        <w:t>___________</w:t>
      </w:r>
      <w:r w:rsidR="0021105F" w:rsidRPr="00E73AD7">
        <w:rPr>
          <w:sz w:val="24"/>
          <w:lang w:val="uk-UA"/>
        </w:rPr>
        <w:t>_</w:t>
      </w:r>
    </w:p>
    <w:p w14:paraId="6D44F0D2" w14:textId="30CEAED0" w:rsidR="0013179F" w:rsidRPr="00E73AD7" w:rsidRDefault="0013179F" w:rsidP="007779F7">
      <w:pPr>
        <w:ind w:left="200"/>
        <w:rPr>
          <w:sz w:val="24"/>
          <w:lang w:val="uk-UA"/>
        </w:rPr>
      </w:pPr>
      <w:r w:rsidRPr="00E73AD7">
        <w:rPr>
          <w:sz w:val="24"/>
          <w:lang w:val="uk-UA"/>
        </w:rPr>
        <w:t>____________________________________________________________________</w:t>
      </w:r>
      <w:r w:rsidR="00C62D9B" w:rsidRPr="00E73AD7">
        <w:rPr>
          <w:sz w:val="24"/>
          <w:lang w:val="uk-UA"/>
        </w:rPr>
        <w:t>___________</w:t>
      </w:r>
      <w:r w:rsidR="0021105F" w:rsidRPr="00E73AD7">
        <w:rPr>
          <w:sz w:val="24"/>
          <w:lang w:val="uk-UA"/>
        </w:rPr>
        <w:t>_</w:t>
      </w:r>
    </w:p>
    <w:p w14:paraId="08D7A32D" w14:textId="796955FE" w:rsidR="0013179F" w:rsidRPr="00E73AD7" w:rsidRDefault="0013179F" w:rsidP="007779F7">
      <w:pPr>
        <w:ind w:left="200"/>
        <w:rPr>
          <w:sz w:val="24"/>
          <w:lang w:val="uk-UA"/>
        </w:rPr>
      </w:pPr>
      <w:r w:rsidRPr="00E73AD7">
        <w:rPr>
          <w:sz w:val="24"/>
          <w:lang w:val="uk-UA"/>
        </w:rPr>
        <w:t>________________________________________________________________________________________________________________________________________________________________</w:t>
      </w:r>
    </w:p>
    <w:p w14:paraId="539BA4A0" w14:textId="4285C794" w:rsidR="0013179F" w:rsidRPr="00E73AD7" w:rsidRDefault="0013179F" w:rsidP="007779F7">
      <w:pPr>
        <w:ind w:left="200"/>
        <w:rPr>
          <w:sz w:val="24"/>
          <w:lang w:val="uk-UA"/>
        </w:rPr>
      </w:pPr>
      <w:r w:rsidRPr="00E73AD7">
        <w:rPr>
          <w:sz w:val="24"/>
          <w:lang w:val="uk-UA"/>
        </w:rPr>
        <w:t>6. Перелік програмних продуктів, які належить використати в процесі розроблення</w:t>
      </w:r>
      <w:r w:rsidR="007C04B3" w:rsidRPr="00E73AD7">
        <w:rPr>
          <w:sz w:val="24"/>
          <w:lang w:val="uk-UA"/>
        </w:rPr>
        <w:t xml:space="preserve"> </w:t>
      </w:r>
      <w:r w:rsidRPr="00E73AD7">
        <w:rPr>
          <w:sz w:val="24"/>
          <w:lang w:val="uk-UA"/>
        </w:rPr>
        <w:t>роботи</w:t>
      </w:r>
      <w:r w:rsidR="007C04B3" w:rsidRPr="00E73AD7">
        <w:rPr>
          <w:sz w:val="24"/>
          <w:lang w:val="uk-UA"/>
        </w:rPr>
        <w:t xml:space="preserve"> </w:t>
      </w:r>
      <w:r w:rsidRPr="00E73AD7">
        <w:rPr>
          <w:sz w:val="24"/>
          <w:lang w:val="uk-UA"/>
        </w:rPr>
        <w:t>(проекту) ____________________________________________________________________</w:t>
      </w:r>
      <w:r w:rsidR="0021105F" w:rsidRPr="00E73AD7">
        <w:rPr>
          <w:sz w:val="24"/>
          <w:lang w:val="uk-UA"/>
        </w:rPr>
        <w:t>___</w:t>
      </w:r>
    </w:p>
    <w:p w14:paraId="5BB5B7AA" w14:textId="505165C4" w:rsidR="00B438BE" w:rsidRPr="00E73AD7" w:rsidRDefault="0013179F" w:rsidP="007779F7">
      <w:pPr>
        <w:ind w:left="200"/>
        <w:rPr>
          <w:sz w:val="24"/>
          <w:lang w:val="uk-UA"/>
        </w:rPr>
        <w:sectPr w:rsidR="00B438BE" w:rsidRPr="00E73AD7" w:rsidSect="0013179F">
          <w:type w:val="continuous"/>
          <w:pgSz w:w="11900" w:h="16841"/>
          <w:pgMar w:top="729" w:right="846" w:bottom="8" w:left="1220" w:header="0" w:footer="0" w:gutter="0"/>
          <w:cols w:space="720"/>
        </w:sectPr>
      </w:pPr>
      <w:r w:rsidRPr="00E73AD7">
        <w:rPr>
          <w:sz w:val="24"/>
          <w:lang w:val="uk-UA"/>
        </w:rPr>
        <w:t>_______________________________________________________________________________________________________________________________________________________________________________________________________________________________________________</w:t>
      </w:r>
      <w:r w:rsidR="0021105F" w:rsidRPr="00E73AD7">
        <w:rPr>
          <w:sz w:val="24"/>
          <w:lang w:val="uk-UA"/>
        </w:rPr>
        <w:t>_</w:t>
      </w:r>
    </w:p>
    <w:p w14:paraId="5C06EB4B" w14:textId="77777777" w:rsidR="0013179F" w:rsidRPr="00E73AD7" w:rsidRDefault="0013179F" w:rsidP="007779F7">
      <w:pPr>
        <w:ind w:left="120"/>
        <w:rPr>
          <w:sz w:val="24"/>
          <w:lang w:val="uk-UA"/>
        </w:rPr>
      </w:pPr>
      <w:bookmarkStart w:id="1" w:name="page20"/>
      <w:bookmarkEnd w:id="1"/>
      <w:r w:rsidRPr="00E73AD7">
        <w:rPr>
          <w:sz w:val="24"/>
          <w:lang w:val="uk-UA"/>
        </w:rPr>
        <w:lastRenderedPageBreak/>
        <w:t>7. Консультування роботи (проекту), із зазначенням розділів роботи</w:t>
      </w:r>
    </w:p>
    <w:p w14:paraId="107D9196" w14:textId="77777777" w:rsidR="0013179F" w:rsidRPr="00E73AD7" w:rsidRDefault="0013179F" w:rsidP="007779F7">
      <w:pPr>
        <w:rPr>
          <w:sz w:val="24"/>
          <w:lang w:val="uk-UA"/>
        </w:rPr>
      </w:pPr>
    </w:p>
    <w:tbl>
      <w:tblPr>
        <w:tblW w:w="9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388"/>
        <w:gridCol w:w="3048"/>
        <w:gridCol w:w="1529"/>
        <w:gridCol w:w="1243"/>
        <w:gridCol w:w="1308"/>
        <w:gridCol w:w="1144"/>
      </w:tblGrid>
      <w:tr w:rsidR="0013179F" w:rsidRPr="00E73AD7" w14:paraId="67C85A09" w14:textId="77777777" w:rsidTr="0013179F">
        <w:trPr>
          <w:trHeight w:val="716"/>
        </w:trPr>
        <w:tc>
          <w:tcPr>
            <w:tcW w:w="1387" w:type="dxa"/>
            <w:vMerge w:val="restart"/>
            <w:tcBorders>
              <w:top w:val="single" w:sz="4" w:space="0" w:color="auto"/>
              <w:left w:val="single" w:sz="4" w:space="0" w:color="auto"/>
              <w:bottom w:val="single" w:sz="4" w:space="0" w:color="auto"/>
              <w:right w:val="single" w:sz="4" w:space="0" w:color="auto"/>
            </w:tcBorders>
            <w:vAlign w:val="center"/>
            <w:hideMark/>
          </w:tcPr>
          <w:p w14:paraId="3C46EC34" w14:textId="77777777" w:rsidR="0013179F" w:rsidRPr="00E73AD7" w:rsidRDefault="0013179F" w:rsidP="00D23EC5">
            <w:pPr>
              <w:jc w:val="center"/>
              <w:rPr>
                <w:sz w:val="24"/>
                <w:lang w:val="uk-UA"/>
              </w:rPr>
            </w:pPr>
            <w:r w:rsidRPr="00E73AD7">
              <w:rPr>
                <w:sz w:val="24"/>
                <w:lang w:val="uk-UA"/>
              </w:rPr>
              <w:t>Розділ</w:t>
            </w:r>
          </w:p>
        </w:tc>
        <w:tc>
          <w:tcPr>
            <w:tcW w:w="3048" w:type="dxa"/>
            <w:vMerge w:val="restart"/>
            <w:tcBorders>
              <w:top w:val="single" w:sz="4" w:space="0" w:color="auto"/>
              <w:left w:val="single" w:sz="4" w:space="0" w:color="auto"/>
              <w:bottom w:val="single" w:sz="4" w:space="0" w:color="auto"/>
              <w:right w:val="single" w:sz="4" w:space="0" w:color="auto"/>
            </w:tcBorders>
            <w:vAlign w:val="center"/>
            <w:hideMark/>
          </w:tcPr>
          <w:p w14:paraId="07E05006" w14:textId="77777777" w:rsidR="0013179F" w:rsidRPr="00E73AD7" w:rsidRDefault="0013179F" w:rsidP="00D23EC5">
            <w:pPr>
              <w:jc w:val="center"/>
              <w:rPr>
                <w:sz w:val="24"/>
                <w:lang w:val="uk-UA"/>
              </w:rPr>
            </w:pPr>
            <w:r w:rsidRPr="00E73AD7">
              <w:rPr>
                <w:sz w:val="24"/>
                <w:lang w:val="uk-UA"/>
              </w:rPr>
              <w:t>Консультант</w:t>
            </w:r>
          </w:p>
        </w:tc>
        <w:tc>
          <w:tcPr>
            <w:tcW w:w="2772" w:type="dxa"/>
            <w:gridSpan w:val="2"/>
            <w:tcBorders>
              <w:top w:val="single" w:sz="4" w:space="0" w:color="auto"/>
              <w:left w:val="single" w:sz="4" w:space="0" w:color="auto"/>
              <w:bottom w:val="single" w:sz="4" w:space="0" w:color="auto"/>
              <w:right w:val="single" w:sz="4" w:space="0" w:color="auto"/>
            </w:tcBorders>
            <w:vAlign w:val="center"/>
            <w:hideMark/>
          </w:tcPr>
          <w:p w14:paraId="436AB472" w14:textId="77777777" w:rsidR="0013179F" w:rsidRPr="00E73AD7" w:rsidRDefault="0013179F" w:rsidP="00D23EC5">
            <w:pPr>
              <w:jc w:val="center"/>
              <w:rPr>
                <w:sz w:val="24"/>
                <w:lang w:val="uk-UA"/>
              </w:rPr>
            </w:pPr>
            <w:r w:rsidRPr="00E73AD7">
              <w:rPr>
                <w:sz w:val="24"/>
                <w:lang w:val="uk-UA"/>
              </w:rPr>
              <w:t>Завдання видав</w:t>
            </w:r>
          </w:p>
        </w:tc>
        <w:tc>
          <w:tcPr>
            <w:tcW w:w="2452" w:type="dxa"/>
            <w:gridSpan w:val="2"/>
            <w:tcBorders>
              <w:top w:val="single" w:sz="4" w:space="0" w:color="auto"/>
              <w:left w:val="single" w:sz="4" w:space="0" w:color="auto"/>
              <w:bottom w:val="single" w:sz="4" w:space="0" w:color="auto"/>
              <w:right w:val="single" w:sz="4" w:space="0" w:color="auto"/>
            </w:tcBorders>
            <w:vAlign w:val="center"/>
            <w:hideMark/>
          </w:tcPr>
          <w:p w14:paraId="6F995114" w14:textId="77777777" w:rsidR="0013179F" w:rsidRPr="00E73AD7" w:rsidRDefault="0013179F" w:rsidP="00D23EC5">
            <w:pPr>
              <w:ind w:left="58"/>
              <w:jc w:val="center"/>
              <w:rPr>
                <w:sz w:val="24"/>
                <w:lang w:val="uk-UA"/>
              </w:rPr>
            </w:pPr>
            <w:r w:rsidRPr="00E73AD7">
              <w:rPr>
                <w:sz w:val="24"/>
                <w:lang w:val="uk-UA"/>
              </w:rPr>
              <w:t>Завдання прийняв</w:t>
            </w:r>
          </w:p>
        </w:tc>
      </w:tr>
      <w:tr w:rsidR="0013179F" w:rsidRPr="00E73AD7" w14:paraId="04DEB053" w14:textId="77777777" w:rsidTr="0013179F">
        <w:trPr>
          <w:trHeight w:val="424"/>
        </w:trPr>
        <w:tc>
          <w:tcPr>
            <w:tcW w:w="1387" w:type="dxa"/>
            <w:vMerge/>
            <w:tcBorders>
              <w:top w:val="single" w:sz="4" w:space="0" w:color="auto"/>
              <w:left w:val="single" w:sz="4" w:space="0" w:color="auto"/>
              <w:bottom w:val="single" w:sz="4" w:space="0" w:color="auto"/>
              <w:right w:val="single" w:sz="4" w:space="0" w:color="auto"/>
            </w:tcBorders>
            <w:vAlign w:val="center"/>
            <w:hideMark/>
          </w:tcPr>
          <w:p w14:paraId="0C32E928" w14:textId="77777777" w:rsidR="0013179F" w:rsidRPr="00E73AD7" w:rsidRDefault="0013179F" w:rsidP="00D23EC5">
            <w:pPr>
              <w:rPr>
                <w:rFonts w:cs="Arial"/>
                <w:sz w:val="24"/>
                <w:lang w:val="uk-UA"/>
              </w:rPr>
            </w:pPr>
          </w:p>
        </w:tc>
        <w:tc>
          <w:tcPr>
            <w:tcW w:w="3048" w:type="dxa"/>
            <w:vMerge/>
            <w:tcBorders>
              <w:top w:val="single" w:sz="4" w:space="0" w:color="auto"/>
              <w:left w:val="single" w:sz="4" w:space="0" w:color="auto"/>
              <w:bottom w:val="single" w:sz="4" w:space="0" w:color="auto"/>
              <w:right w:val="single" w:sz="4" w:space="0" w:color="auto"/>
            </w:tcBorders>
            <w:vAlign w:val="center"/>
            <w:hideMark/>
          </w:tcPr>
          <w:p w14:paraId="18276DDD" w14:textId="77777777" w:rsidR="0013179F" w:rsidRPr="00E73AD7" w:rsidRDefault="0013179F" w:rsidP="00D23EC5">
            <w:pPr>
              <w:rPr>
                <w:rFonts w:cs="Arial"/>
                <w:sz w:val="24"/>
                <w:lang w:val="uk-UA"/>
              </w:rPr>
            </w:pPr>
          </w:p>
        </w:tc>
        <w:tc>
          <w:tcPr>
            <w:tcW w:w="1529" w:type="dxa"/>
            <w:tcBorders>
              <w:top w:val="single" w:sz="4" w:space="0" w:color="auto"/>
              <w:left w:val="single" w:sz="4" w:space="0" w:color="auto"/>
              <w:bottom w:val="single" w:sz="4" w:space="0" w:color="auto"/>
              <w:right w:val="single" w:sz="4" w:space="0" w:color="auto"/>
            </w:tcBorders>
            <w:vAlign w:val="center"/>
            <w:hideMark/>
          </w:tcPr>
          <w:p w14:paraId="3BAE71F4" w14:textId="77777777" w:rsidR="0013179F" w:rsidRPr="00E73AD7" w:rsidRDefault="0013179F" w:rsidP="00D23EC5">
            <w:pPr>
              <w:jc w:val="center"/>
              <w:rPr>
                <w:sz w:val="24"/>
                <w:lang w:val="uk-UA"/>
              </w:rPr>
            </w:pPr>
            <w:r w:rsidRPr="00E73AD7">
              <w:rPr>
                <w:sz w:val="24"/>
                <w:lang w:val="uk-UA"/>
              </w:rPr>
              <w:t>підпис</w:t>
            </w:r>
          </w:p>
        </w:tc>
        <w:tc>
          <w:tcPr>
            <w:tcW w:w="1243" w:type="dxa"/>
            <w:tcBorders>
              <w:top w:val="single" w:sz="4" w:space="0" w:color="auto"/>
              <w:left w:val="single" w:sz="4" w:space="0" w:color="auto"/>
              <w:bottom w:val="single" w:sz="4" w:space="0" w:color="auto"/>
              <w:right w:val="single" w:sz="4" w:space="0" w:color="auto"/>
            </w:tcBorders>
            <w:vAlign w:val="center"/>
            <w:hideMark/>
          </w:tcPr>
          <w:p w14:paraId="2E568019" w14:textId="77777777" w:rsidR="0013179F" w:rsidRPr="00E73AD7" w:rsidRDefault="0013179F" w:rsidP="00D23EC5">
            <w:pPr>
              <w:jc w:val="center"/>
              <w:rPr>
                <w:sz w:val="24"/>
                <w:lang w:val="uk-UA"/>
              </w:rPr>
            </w:pPr>
            <w:r w:rsidRPr="00E73AD7">
              <w:rPr>
                <w:sz w:val="24"/>
                <w:lang w:val="uk-UA"/>
              </w:rPr>
              <w:t>дата</w:t>
            </w:r>
          </w:p>
        </w:tc>
        <w:tc>
          <w:tcPr>
            <w:tcW w:w="1308" w:type="dxa"/>
            <w:tcBorders>
              <w:top w:val="single" w:sz="4" w:space="0" w:color="auto"/>
              <w:left w:val="single" w:sz="4" w:space="0" w:color="auto"/>
              <w:bottom w:val="single" w:sz="4" w:space="0" w:color="auto"/>
              <w:right w:val="single" w:sz="4" w:space="0" w:color="auto"/>
            </w:tcBorders>
            <w:vAlign w:val="center"/>
            <w:hideMark/>
          </w:tcPr>
          <w:p w14:paraId="477D0C7C" w14:textId="77777777" w:rsidR="0013179F" w:rsidRPr="00E73AD7" w:rsidRDefault="0013179F" w:rsidP="00D23EC5">
            <w:pPr>
              <w:jc w:val="center"/>
              <w:rPr>
                <w:sz w:val="24"/>
                <w:lang w:val="uk-UA"/>
              </w:rPr>
            </w:pPr>
            <w:r w:rsidRPr="00E73AD7">
              <w:rPr>
                <w:sz w:val="24"/>
                <w:lang w:val="uk-UA"/>
              </w:rPr>
              <w:t>підпис</w:t>
            </w:r>
          </w:p>
        </w:tc>
        <w:tc>
          <w:tcPr>
            <w:tcW w:w="1144" w:type="dxa"/>
            <w:tcBorders>
              <w:top w:val="single" w:sz="4" w:space="0" w:color="auto"/>
              <w:left w:val="single" w:sz="4" w:space="0" w:color="auto"/>
              <w:bottom w:val="single" w:sz="4" w:space="0" w:color="auto"/>
              <w:right w:val="single" w:sz="4" w:space="0" w:color="auto"/>
            </w:tcBorders>
            <w:vAlign w:val="center"/>
            <w:hideMark/>
          </w:tcPr>
          <w:p w14:paraId="2354BCE0" w14:textId="77777777" w:rsidR="0013179F" w:rsidRPr="00E73AD7" w:rsidRDefault="0013179F" w:rsidP="00D23EC5">
            <w:pPr>
              <w:jc w:val="center"/>
              <w:rPr>
                <w:sz w:val="24"/>
                <w:lang w:val="uk-UA"/>
              </w:rPr>
            </w:pPr>
            <w:r w:rsidRPr="00E73AD7">
              <w:rPr>
                <w:sz w:val="24"/>
                <w:lang w:val="uk-UA"/>
              </w:rPr>
              <w:t>дата</w:t>
            </w:r>
          </w:p>
        </w:tc>
      </w:tr>
      <w:tr w:rsidR="0013179F" w:rsidRPr="00E73AD7" w14:paraId="7240C03B" w14:textId="77777777" w:rsidTr="0013179F">
        <w:trPr>
          <w:trHeight w:val="322"/>
        </w:trPr>
        <w:tc>
          <w:tcPr>
            <w:tcW w:w="1387" w:type="dxa"/>
            <w:tcBorders>
              <w:top w:val="single" w:sz="4" w:space="0" w:color="auto"/>
              <w:left w:val="single" w:sz="4" w:space="0" w:color="auto"/>
              <w:bottom w:val="single" w:sz="4" w:space="0" w:color="auto"/>
              <w:right w:val="single" w:sz="4" w:space="0" w:color="auto"/>
            </w:tcBorders>
            <w:vAlign w:val="bottom"/>
          </w:tcPr>
          <w:p w14:paraId="6E1F168C" w14:textId="77777777" w:rsidR="0013179F" w:rsidRPr="00E73AD7" w:rsidRDefault="0013179F" w:rsidP="007779F7">
            <w:pPr>
              <w:rPr>
                <w:sz w:val="24"/>
                <w:lang w:val="uk-UA"/>
              </w:rPr>
            </w:pPr>
          </w:p>
        </w:tc>
        <w:tc>
          <w:tcPr>
            <w:tcW w:w="3048" w:type="dxa"/>
            <w:tcBorders>
              <w:top w:val="single" w:sz="4" w:space="0" w:color="auto"/>
              <w:left w:val="single" w:sz="4" w:space="0" w:color="auto"/>
              <w:bottom w:val="single" w:sz="4" w:space="0" w:color="auto"/>
              <w:right w:val="single" w:sz="4" w:space="0" w:color="auto"/>
            </w:tcBorders>
            <w:vAlign w:val="bottom"/>
          </w:tcPr>
          <w:p w14:paraId="39B0F41E" w14:textId="77777777" w:rsidR="0013179F" w:rsidRPr="00E73AD7" w:rsidRDefault="0013179F" w:rsidP="007779F7">
            <w:pPr>
              <w:rPr>
                <w:sz w:val="24"/>
                <w:lang w:val="uk-UA"/>
              </w:rPr>
            </w:pPr>
          </w:p>
        </w:tc>
        <w:tc>
          <w:tcPr>
            <w:tcW w:w="1529" w:type="dxa"/>
            <w:tcBorders>
              <w:top w:val="single" w:sz="4" w:space="0" w:color="auto"/>
              <w:left w:val="single" w:sz="4" w:space="0" w:color="auto"/>
              <w:bottom w:val="single" w:sz="4" w:space="0" w:color="auto"/>
              <w:right w:val="single" w:sz="4" w:space="0" w:color="auto"/>
            </w:tcBorders>
            <w:vAlign w:val="bottom"/>
          </w:tcPr>
          <w:p w14:paraId="5491F518" w14:textId="77777777" w:rsidR="0013179F" w:rsidRPr="00E73AD7" w:rsidRDefault="0013179F" w:rsidP="007779F7">
            <w:pPr>
              <w:rPr>
                <w:sz w:val="24"/>
                <w:lang w:val="uk-UA"/>
              </w:rPr>
            </w:pPr>
          </w:p>
        </w:tc>
        <w:tc>
          <w:tcPr>
            <w:tcW w:w="1243" w:type="dxa"/>
            <w:tcBorders>
              <w:top w:val="single" w:sz="4" w:space="0" w:color="auto"/>
              <w:left w:val="single" w:sz="4" w:space="0" w:color="auto"/>
              <w:bottom w:val="single" w:sz="4" w:space="0" w:color="auto"/>
              <w:right w:val="single" w:sz="4" w:space="0" w:color="auto"/>
            </w:tcBorders>
            <w:vAlign w:val="bottom"/>
          </w:tcPr>
          <w:p w14:paraId="7E747D85" w14:textId="77777777" w:rsidR="0013179F" w:rsidRPr="00E73AD7" w:rsidRDefault="0013179F" w:rsidP="007779F7">
            <w:pPr>
              <w:rPr>
                <w:sz w:val="24"/>
                <w:lang w:val="uk-UA"/>
              </w:rPr>
            </w:pPr>
          </w:p>
        </w:tc>
        <w:tc>
          <w:tcPr>
            <w:tcW w:w="1308" w:type="dxa"/>
            <w:tcBorders>
              <w:top w:val="single" w:sz="4" w:space="0" w:color="auto"/>
              <w:left w:val="single" w:sz="4" w:space="0" w:color="auto"/>
              <w:bottom w:val="single" w:sz="4" w:space="0" w:color="auto"/>
              <w:right w:val="single" w:sz="4" w:space="0" w:color="auto"/>
            </w:tcBorders>
            <w:vAlign w:val="bottom"/>
          </w:tcPr>
          <w:p w14:paraId="5600556B" w14:textId="77777777" w:rsidR="0013179F" w:rsidRPr="00E73AD7" w:rsidRDefault="0013179F" w:rsidP="007779F7">
            <w:pPr>
              <w:rPr>
                <w:sz w:val="24"/>
                <w:lang w:val="uk-UA"/>
              </w:rPr>
            </w:pPr>
          </w:p>
        </w:tc>
        <w:tc>
          <w:tcPr>
            <w:tcW w:w="1144" w:type="dxa"/>
            <w:tcBorders>
              <w:top w:val="single" w:sz="4" w:space="0" w:color="auto"/>
              <w:left w:val="single" w:sz="4" w:space="0" w:color="auto"/>
              <w:bottom w:val="single" w:sz="4" w:space="0" w:color="auto"/>
              <w:right w:val="single" w:sz="4" w:space="0" w:color="auto"/>
            </w:tcBorders>
            <w:vAlign w:val="bottom"/>
          </w:tcPr>
          <w:p w14:paraId="65D9DEAF" w14:textId="77777777" w:rsidR="0013179F" w:rsidRPr="00E73AD7" w:rsidRDefault="0013179F" w:rsidP="007779F7">
            <w:pPr>
              <w:rPr>
                <w:sz w:val="24"/>
                <w:lang w:val="uk-UA"/>
              </w:rPr>
            </w:pPr>
          </w:p>
        </w:tc>
      </w:tr>
      <w:tr w:rsidR="0013179F" w:rsidRPr="00E73AD7" w14:paraId="586FD402" w14:textId="77777777" w:rsidTr="0013179F">
        <w:trPr>
          <w:trHeight w:val="321"/>
        </w:trPr>
        <w:tc>
          <w:tcPr>
            <w:tcW w:w="1387" w:type="dxa"/>
            <w:tcBorders>
              <w:top w:val="single" w:sz="4" w:space="0" w:color="auto"/>
              <w:left w:val="single" w:sz="4" w:space="0" w:color="auto"/>
              <w:bottom w:val="single" w:sz="4" w:space="0" w:color="auto"/>
              <w:right w:val="single" w:sz="4" w:space="0" w:color="auto"/>
            </w:tcBorders>
            <w:vAlign w:val="bottom"/>
          </w:tcPr>
          <w:p w14:paraId="391B7D69" w14:textId="77777777" w:rsidR="0013179F" w:rsidRPr="00E73AD7" w:rsidRDefault="0013179F" w:rsidP="007779F7">
            <w:pPr>
              <w:rPr>
                <w:sz w:val="24"/>
                <w:lang w:val="uk-UA"/>
              </w:rPr>
            </w:pPr>
          </w:p>
        </w:tc>
        <w:tc>
          <w:tcPr>
            <w:tcW w:w="3048" w:type="dxa"/>
            <w:tcBorders>
              <w:top w:val="single" w:sz="4" w:space="0" w:color="auto"/>
              <w:left w:val="single" w:sz="4" w:space="0" w:color="auto"/>
              <w:bottom w:val="single" w:sz="4" w:space="0" w:color="auto"/>
              <w:right w:val="single" w:sz="4" w:space="0" w:color="auto"/>
            </w:tcBorders>
            <w:vAlign w:val="bottom"/>
          </w:tcPr>
          <w:p w14:paraId="6EA70739" w14:textId="77777777" w:rsidR="0013179F" w:rsidRPr="00E73AD7" w:rsidRDefault="0013179F" w:rsidP="007779F7">
            <w:pPr>
              <w:rPr>
                <w:sz w:val="24"/>
                <w:lang w:val="uk-UA"/>
              </w:rPr>
            </w:pPr>
          </w:p>
        </w:tc>
        <w:tc>
          <w:tcPr>
            <w:tcW w:w="1529" w:type="dxa"/>
            <w:tcBorders>
              <w:top w:val="single" w:sz="4" w:space="0" w:color="auto"/>
              <w:left w:val="single" w:sz="4" w:space="0" w:color="auto"/>
              <w:bottom w:val="single" w:sz="4" w:space="0" w:color="auto"/>
              <w:right w:val="single" w:sz="4" w:space="0" w:color="auto"/>
            </w:tcBorders>
            <w:vAlign w:val="bottom"/>
          </w:tcPr>
          <w:p w14:paraId="18CD0CFF" w14:textId="77777777" w:rsidR="0013179F" w:rsidRPr="00E73AD7" w:rsidRDefault="0013179F" w:rsidP="007779F7">
            <w:pPr>
              <w:rPr>
                <w:sz w:val="24"/>
                <w:lang w:val="uk-UA"/>
              </w:rPr>
            </w:pPr>
          </w:p>
        </w:tc>
        <w:tc>
          <w:tcPr>
            <w:tcW w:w="1243" w:type="dxa"/>
            <w:tcBorders>
              <w:top w:val="single" w:sz="4" w:space="0" w:color="auto"/>
              <w:left w:val="single" w:sz="4" w:space="0" w:color="auto"/>
              <w:bottom w:val="single" w:sz="4" w:space="0" w:color="auto"/>
              <w:right w:val="single" w:sz="4" w:space="0" w:color="auto"/>
            </w:tcBorders>
            <w:vAlign w:val="bottom"/>
          </w:tcPr>
          <w:p w14:paraId="0D784CB6" w14:textId="77777777" w:rsidR="0013179F" w:rsidRPr="00E73AD7" w:rsidRDefault="0013179F" w:rsidP="007779F7">
            <w:pPr>
              <w:rPr>
                <w:sz w:val="24"/>
                <w:lang w:val="uk-UA"/>
              </w:rPr>
            </w:pPr>
          </w:p>
        </w:tc>
        <w:tc>
          <w:tcPr>
            <w:tcW w:w="1308" w:type="dxa"/>
            <w:tcBorders>
              <w:top w:val="single" w:sz="4" w:space="0" w:color="auto"/>
              <w:left w:val="single" w:sz="4" w:space="0" w:color="auto"/>
              <w:bottom w:val="single" w:sz="4" w:space="0" w:color="auto"/>
              <w:right w:val="single" w:sz="4" w:space="0" w:color="auto"/>
            </w:tcBorders>
            <w:vAlign w:val="bottom"/>
          </w:tcPr>
          <w:p w14:paraId="5B238CD3" w14:textId="77777777" w:rsidR="0013179F" w:rsidRPr="00E73AD7" w:rsidRDefault="0013179F" w:rsidP="007779F7">
            <w:pPr>
              <w:rPr>
                <w:sz w:val="24"/>
                <w:lang w:val="uk-UA"/>
              </w:rPr>
            </w:pPr>
          </w:p>
        </w:tc>
        <w:tc>
          <w:tcPr>
            <w:tcW w:w="1144" w:type="dxa"/>
            <w:tcBorders>
              <w:top w:val="single" w:sz="4" w:space="0" w:color="auto"/>
              <w:left w:val="single" w:sz="4" w:space="0" w:color="auto"/>
              <w:bottom w:val="single" w:sz="4" w:space="0" w:color="auto"/>
              <w:right w:val="single" w:sz="4" w:space="0" w:color="auto"/>
            </w:tcBorders>
            <w:vAlign w:val="bottom"/>
          </w:tcPr>
          <w:p w14:paraId="7DDE6905" w14:textId="77777777" w:rsidR="0013179F" w:rsidRPr="00E73AD7" w:rsidRDefault="0013179F" w:rsidP="007779F7">
            <w:pPr>
              <w:rPr>
                <w:sz w:val="24"/>
                <w:lang w:val="uk-UA"/>
              </w:rPr>
            </w:pPr>
          </w:p>
        </w:tc>
      </w:tr>
      <w:tr w:rsidR="0013179F" w:rsidRPr="00E73AD7" w14:paraId="63642C45" w14:textId="77777777" w:rsidTr="0013179F">
        <w:trPr>
          <w:trHeight w:val="323"/>
        </w:trPr>
        <w:tc>
          <w:tcPr>
            <w:tcW w:w="1387" w:type="dxa"/>
            <w:tcBorders>
              <w:top w:val="single" w:sz="4" w:space="0" w:color="auto"/>
              <w:left w:val="single" w:sz="4" w:space="0" w:color="auto"/>
              <w:bottom w:val="single" w:sz="4" w:space="0" w:color="auto"/>
              <w:right w:val="single" w:sz="4" w:space="0" w:color="auto"/>
            </w:tcBorders>
            <w:vAlign w:val="bottom"/>
          </w:tcPr>
          <w:p w14:paraId="55253FD8" w14:textId="77777777" w:rsidR="0013179F" w:rsidRPr="00E73AD7" w:rsidRDefault="0013179F" w:rsidP="007779F7">
            <w:pPr>
              <w:rPr>
                <w:sz w:val="24"/>
                <w:lang w:val="uk-UA"/>
              </w:rPr>
            </w:pPr>
          </w:p>
        </w:tc>
        <w:tc>
          <w:tcPr>
            <w:tcW w:w="3048" w:type="dxa"/>
            <w:tcBorders>
              <w:top w:val="single" w:sz="4" w:space="0" w:color="auto"/>
              <w:left w:val="single" w:sz="4" w:space="0" w:color="auto"/>
              <w:bottom w:val="single" w:sz="4" w:space="0" w:color="auto"/>
              <w:right w:val="single" w:sz="4" w:space="0" w:color="auto"/>
            </w:tcBorders>
            <w:vAlign w:val="bottom"/>
          </w:tcPr>
          <w:p w14:paraId="110F299F" w14:textId="77777777" w:rsidR="0013179F" w:rsidRPr="00E73AD7" w:rsidRDefault="0013179F" w:rsidP="007779F7">
            <w:pPr>
              <w:rPr>
                <w:sz w:val="24"/>
                <w:lang w:val="uk-UA"/>
              </w:rPr>
            </w:pPr>
          </w:p>
        </w:tc>
        <w:tc>
          <w:tcPr>
            <w:tcW w:w="1529" w:type="dxa"/>
            <w:tcBorders>
              <w:top w:val="single" w:sz="4" w:space="0" w:color="auto"/>
              <w:left w:val="single" w:sz="4" w:space="0" w:color="auto"/>
              <w:bottom w:val="single" w:sz="4" w:space="0" w:color="auto"/>
              <w:right w:val="single" w:sz="4" w:space="0" w:color="auto"/>
            </w:tcBorders>
            <w:vAlign w:val="bottom"/>
          </w:tcPr>
          <w:p w14:paraId="0DBC7EAC" w14:textId="77777777" w:rsidR="0013179F" w:rsidRPr="00E73AD7" w:rsidRDefault="0013179F" w:rsidP="007779F7">
            <w:pPr>
              <w:rPr>
                <w:sz w:val="24"/>
                <w:lang w:val="uk-UA"/>
              </w:rPr>
            </w:pPr>
          </w:p>
        </w:tc>
        <w:tc>
          <w:tcPr>
            <w:tcW w:w="1243" w:type="dxa"/>
            <w:tcBorders>
              <w:top w:val="single" w:sz="4" w:space="0" w:color="auto"/>
              <w:left w:val="single" w:sz="4" w:space="0" w:color="auto"/>
              <w:bottom w:val="single" w:sz="4" w:space="0" w:color="auto"/>
              <w:right w:val="single" w:sz="4" w:space="0" w:color="auto"/>
            </w:tcBorders>
            <w:vAlign w:val="bottom"/>
          </w:tcPr>
          <w:p w14:paraId="13545205" w14:textId="77777777" w:rsidR="0013179F" w:rsidRPr="00E73AD7" w:rsidRDefault="0013179F" w:rsidP="007779F7">
            <w:pPr>
              <w:rPr>
                <w:sz w:val="24"/>
                <w:lang w:val="uk-UA"/>
              </w:rPr>
            </w:pPr>
          </w:p>
        </w:tc>
        <w:tc>
          <w:tcPr>
            <w:tcW w:w="1308" w:type="dxa"/>
            <w:tcBorders>
              <w:top w:val="single" w:sz="4" w:space="0" w:color="auto"/>
              <w:left w:val="single" w:sz="4" w:space="0" w:color="auto"/>
              <w:bottom w:val="single" w:sz="4" w:space="0" w:color="auto"/>
              <w:right w:val="single" w:sz="4" w:space="0" w:color="auto"/>
            </w:tcBorders>
            <w:vAlign w:val="bottom"/>
          </w:tcPr>
          <w:p w14:paraId="24DB52E0" w14:textId="77777777" w:rsidR="0013179F" w:rsidRPr="00E73AD7" w:rsidRDefault="0013179F" w:rsidP="007779F7">
            <w:pPr>
              <w:rPr>
                <w:sz w:val="24"/>
                <w:lang w:val="uk-UA"/>
              </w:rPr>
            </w:pPr>
          </w:p>
        </w:tc>
        <w:tc>
          <w:tcPr>
            <w:tcW w:w="1144" w:type="dxa"/>
            <w:tcBorders>
              <w:top w:val="single" w:sz="4" w:space="0" w:color="auto"/>
              <w:left w:val="single" w:sz="4" w:space="0" w:color="auto"/>
              <w:bottom w:val="single" w:sz="4" w:space="0" w:color="auto"/>
              <w:right w:val="single" w:sz="4" w:space="0" w:color="auto"/>
            </w:tcBorders>
            <w:vAlign w:val="bottom"/>
          </w:tcPr>
          <w:p w14:paraId="0D0712AD" w14:textId="77777777" w:rsidR="0013179F" w:rsidRPr="00E73AD7" w:rsidRDefault="0013179F" w:rsidP="007779F7">
            <w:pPr>
              <w:rPr>
                <w:sz w:val="24"/>
                <w:lang w:val="uk-UA"/>
              </w:rPr>
            </w:pPr>
          </w:p>
        </w:tc>
      </w:tr>
      <w:tr w:rsidR="0013179F" w:rsidRPr="00E73AD7" w14:paraId="7E4ED336" w14:textId="77777777" w:rsidTr="0013179F">
        <w:trPr>
          <w:trHeight w:val="321"/>
        </w:trPr>
        <w:tc>
          <w:tcPr>
            <w:tcW w:w="1387" w:type="dxa"/>
            <w:tcBorders>
              <w:top w:val="single" w:sz="4" w:space="0" w:color="auto"/>
              <w:left w:val="single" w:sz="4" w:space="0" w:color="auto"/>
              <w:bottom w:val="single" w:sz="4" w:space="0" w:color="auto"/>
              <w:right w:val="single" w:sz="4" w:space="0" w:color="auto"/>
            </w:tcBorders>
            <w:vAlign w:val="bottom"/>
          </w:tcPr>
          <w:p w14:paraId="15034077" w14:textId="77777777" w:rsidR="0013179F" w:rsidRPr="00E73AD7" w:rsidRDefault="0013179F" w:rsidP="007779F7">
            <w:pPr>
              <w:rPr>
                <w:sz w:val="24"/>
                <w:lang w:val="uk-UA"/>
              </w:rPr>
            </w:pPr>
          </w:p>
        </w:tc>
        <w:tc>
          <w:tcPr>
            <w:tcW w:w="3048" w:type="dxa"/>
            <w:tcBorders>
              <w:top w:val="single" w:sz="4" w:space="0" w:color="auto"/>
              <w:left w:val="single" w:sz="4" w:space="0" w:color="auto"/>
              <w:bottom w:val="single" w:sz="4" w:space="0" w:color="auto"/>
              <w:right w:val="single" w:sz="4" w:space="0" w:color="auto"/>
            </w:tcBorders>
            <w:vAlign w:val="bottom"/>
          </w:tcPr>
          <w:p w14:paraId="38CCD033" w14:textId="77777777" w:rsidR="0013179F" w:rsidRPr="00E73AD7" w:rsidRDefault="0013179F" w:rsidP="007779F7">
            <w:pPr>
              <w:rPr>
                <w:sz w:val="24"/>
                <w:lang w:val="uk-UA"/>
              </w:rPr>
            </w:pPr>
          </w:p>
        </w:tc>
        <w:tc>
          <w:tcPr>
            <w:tcW w:w="1529" w:type="dxa"/>
            <w:tcBorders>
              <w:top w:val="single" w:sz="4" w:space="0" w:color="auto"/>
              <w:left w:val="single" w:sz="4" w:space="0" w:color="auto"/>
              <w:bottom w:val="single" w:sz="4" w:space="0" w:color="auto"/>
              <w:right w:val="single" w:sz="4" w:space="0" w:color="auto"/>
            </w:tcBorders>
            <w:vAlign w:val="bottom"/>
          </w:tcPr>
          <w:p w14:paraId="245C0C7F" w14:textId="77777777" w:rsidR="0013179F" w:rsidRPr="00E73AD7" w:rsidRDefault="0013179F" w:rsidP="007779F7">
            <w:pPr>
              <w:rPr>
                <w:sz w:val="24"/>
                <w:lang w:val="uk-UA"/>
              </w:rPr>
            </w:pPr>
          </w:p>
        </w:tc>
        <w:tc>
          <w:tcPr>
            <w:tcW w:w="1243" w:type="dxa"/>
            <w:tcBorders>
              <w:top w:val="single" w:sz="4" w:space="0" w:color="auto"/>
              <w:left w:val="single" w:sz="4" w:space="0" w:color="auto"/>
              <w:bottom w:val="single" w:sz="4" w:space="0" w:color="auto"/>
              <w:right w:val="single" w:sz="4" w:space="0" w:color="auto"/>
            </w:tcBorders>
            <w:vAlign w:val="bottom"/>
          </w:tcPr>
          <w:p w14:paraId="7A58210D" w14:textId="77777777" w:rsidR="0013179F" w:rsidRPr="00E73AD7" w:rsidRDefault="0013179F" w:rsidP="007779F7">
            <w:pPr>
              <w:rPr>
                <w:sz w:val="24"/>
                <w:lang w:val="uk-UA"/>
              </w:rPr>
            </w:pPr>
          </w:p>
        </w:tc>
        <w:tc>
          <w:tcPr>
            <w:tcW w:w="1308" w:type="dxa"/>
            <w:tcBorders>
              <w:top w:val="single" w:sz="4" w:space="0" w:color="auto"/>
              <w:left w:val="single" w:sz="4" w:space="0" w:color="auto"/>
              <w:bottom w:val="single" w:sz="4" w:space="0" w:color="auto"/>
              <w:right w:val="single" w:sz="4" w:space="0" w:color="auto"/>
            </w:tcBorders>
            <w:vAlign w:val="bottom"/>
          </w:tcPr>
          <w:p w14:paraId="21F8E36A" w14:textId="77777777" w:rsidR="0013179F" w:rsidRPr="00E73AD7" w:rsidRDefault="0013179F" w:rsidP="007779F7">
            <w:pPr>
              <w:rPr>
                <w:sz w:val="24"/>
                <w:lang w:val="uk-UA"/>
              </w:rPr>
            </w:pPr>
          </w:p>
        </w:tc>
        <w:tc>
          <w:tcPr>
            <w:tcW w:w="1144" w:type="dxa"/>
            <w:tcBorders>
              <w:top w:val="single" w:sz="4" w:space="0" w:color="auto"/>
              <w:left w:val="single" w:sz="4" w:space="0" w:color="auto"/>
              <w:bottom w:val="single" w:sz="4" w:space="0" w:color="auto"/>
              <w:right w:val="single" w:sz="4" w:space="0" w:color="auto"/>
            </w:tcBorders>
            <w:vAlign w:val="bottom"/>
          </w:tcPr>
          <w:p w14:paraId="64391E5D" w14:textId="77777777" w:rsidR="0013179F" w:rsidRPr="00E73AD7" w:rsidRDefault="0013179F" w:rsidP="007779F7">
            <w:pPr>
              <w:rPr>
                <w:sz w:val="24"/>
                <w:lang w:val="uk-UA"/>
              </w:rPr>
            </w:pPr>
          </w:p>
        </w:tc>
      </w:tr>
      <w:tr w:rsidR="0013179F" w:rsidRPr="00E73AD7" w14:paraId="7D1312FC" w14:textId="77777777" w:rsidTr="0013179F">
        <w:trPr>
          <w:trHeight w:val="321"/>
        </w:trPr>
        <w:tc>
          <w:tcPr>
            <w:tcW w:w="1387" w:type="dxa"/>
            <w:tcBorders>
              <w:top w:val="single" w:sz="4" w:space="0" w:color="auto"/>
              <w:left w:val="single" w:sz="4" w:space="0" w:color="auto"/>
              <w:bottom w:val="single" w:sz="4" w:space="0" w:color="auto"/>
              <w:right w:val="single" w:sz="4" w:space="0" w:color="auto"/>
            </w:tcBorders>
            <w:vAlign w:val="bottom"/>
          </w:tcPr>
          <w:p w14:paraId="3109C15E" w14:textId="77777777" w:rsidR="0013179F" w:rsidRPr="00E73AD7" w:rsidRDefault="0013179F" w:rsidP="007779F7">
            <w:pPr>
              <w:rPr>
                <w:sz w:val="24"/>
                <w:lang w:val="uk-UA"/>
              </w:rPr>
            </w:pPr>
          </w:p>
        </w:tc>
        <w:tc>
          <w:tcPr>
            <w:tcW w:w="3048" w:type="dxa"/>
            <w:tcBorders>
              <w:top w:val="single" w:sz="4" w:space="0" w:color="auto"/>
              <w:left w:val="single" w:sz="4" w:space="0" w:color="auto"/>
              <w:bottom w:val="single" w:sz="4" w:space="0" w:color="auto"/>
              <w:right w:val="single" w:sz="4" w:space="0" w:color="auto"/>
            </w:tcBorders>
            <w:vAlign w:val="bottom"/>
          </w:tcPr>
          <w:p w14:paraId="5E4C0BA3" w14:textId="77777777" w:rsidR="0013179F" w:rsidRPr="00E73AD7" w:rsidRDefault="0013179F" w:rsidP="007779F7">
            <w:pPr>
              <w:rPr>
                <w:sz w:val="24"/>
                <w:lang w:val="uk-UA"/>
              </w:rPr>
            </w:pPr>
          </w:p>
        </w:tc>
        <w:tc>
          <w:tcPr>
            <w:tcW w:w="1529" w:type="dxa"/>
            <w:tcBorders>
              <w:top w:val="single" w:sz="4" w:space="0" w:color="auto"/>
              <w:left w:val="single" w:sz="4" w:space="0" w:color="auto"/>
              <w:bottom w:val="single" w:sz="4" w:space="0" w:color="auto"/>
              <w:right w:val="single" w:sz="4" w:space="0" w:color="auto"/>
            </w:tcBorders>
            <w:vAlign w:val="bottom"/>
          </w:tcPr>
          <w:p w14:paraId="266759E9" w14:textId="77777777" w:rsidR="0013179F" w:rsidRPr="00E73AD7" w:rsidRDefault="0013179F" w:rsidP="007779F7">
            <w:pPr>
              <w:rPr>
                <w:sz w:val="24"/>
                <w:lang w:val="uk-UA"/>
              </w:rPr>
            </w:pPr>
          </w:p>
        </w:tc>
        <w:tc>
          <w:tcPr>
            <w:tcW w:w="1243" w:type="dxa"/>
            <w:tcBorders>
              <w:top w:val="single" w:sz="4" w:space="0" w:color="auto"/>
              <w:left w:val="single" w:sz="4" w:space="0" w:color="auto"/>
              <w:bottom w:val="single" w:sz="4" w:space="0" w:color="auto"/>
              <w:right w:val="single" w:sz="4" w:space="0" w:color="auto"/>
            </w:tcBorders>
            <w:vAlign w:val="bottom"/>
          </w:tcPr>
          <w:p w14:paraId="65F1167C" w14:textId="77777777" w:rsidR="0013179F" w:rsidRPr="00E73AD7" w:rsidRDefault="0013179F" w:rsidP="007779F7">
            <w:pPr>
              <w:rPr>
                <w:sz w:val="24"/>
                <w:lang w:val="uk-UA"/>
              </w:rPr>
            </w:pPr>
          </w:p>
        </w:tc>
        <w:tc>
          <w:tcPr>
            <w:tcW w:w="1308" w:type="dxa"/>
            <w:tcBorders>
              <w:top w:val="single" w:sz="4" w:space="0" w:color="auto"/>
              <w:left w:val="single" w:sz="4" w:space="0" w:color="auto"/>
              <w:bottom w:val="single" w:sz="4" w:space="0" w:color="auto"/>
              <w:right w:val="single" w:sz="4" w:space="0" w:color="auto"/>
            </w:tcBorders>
            <w:vAlign w:val="bottom"/>
          </w:tcPr>
          <w:p w14:paraId="6CF880E4" w14:textId="77777777" w:rsidR="0013179F" w:rsidRPr="00E73AD7" w:rsidRDefault="0013179F" w:rsidP="007779F7">
            <w:pPr>
              <w:rPr>
                <w:sz w:val="24"/>
                <w:lang w:val="uk-UA"/>
              </w:rPr>
            </w:pPr>
          </w:p>
        </w:tc>
        <w:tc>
          <w:tcPr>
            <w:tcW w:w="1144" w:type="dxa"/>
            <w:tcBorders>
              <w:top w:val="single" w:sz="4" w:space="0" w:color="auto"/>
              <w:left w:val="single" w:sz="4" w:space="0" w:color="auto"/>
              <w:bottom w:val="single" w:sz="4" w:space="0" w:color="auto"/>
              <w:right w:val="single" w:sz="4" w:space="0" w:color="auto"/>
            </w:tcBorders>
            <w:vAlign w:val="bottom"/>
          </w:tcPr>
          <w:p w14:paraId="14758F9C" w14:textId="77777777" w:rsidR="0013179F" w:rsidRPr="00E73AD7" w:rsidRDefault="0013179F" w:rsidP="007779F7">
            <w:pPr>
              <w:rPr>
                <w:sz w:val="24"/>
                <w:lang w:val="uk-UA"/>
              </w:rPr>
            </w:pPr>
          </w:p>
        </w:tc>
      </w:tr>
    </w:tbl>
    <w:p w14:paraId="5FCC3A0B" w14:textId="77777777" w:rsidR="0013179F" w:rsidRPr="00E73AD7" w:rsidRDefault="0013179F" w:rsidP="007779F7">
      <w:pPr>
        <w:ind w:left="120"/>
        <w:rPr>
          <w:rFonts w:cs="Arial"/>
          <w:sz w:val="24"/>
          <w:lang w:val="uk-UA"/>
        </w:rPr>
      </w:pPr>
    </w:p>
    <w:p w14:paraId="38DB926F" w14:textId="6B53F431" w:rsidR="0013179F" w:rsidRPr="00E73AD7" w:rsidRDefault="0013179F" w:rsidP="007779F7">
      <w:pPr>
        <w:ind w:left="120"/>
        <w:rPr>
          <w:sz w:val="24"/>
          <w:lang w:val="uk-UA"/>
        </w:rPr>
      </w:pPr>
      <w:r w:rsidRPr="00E73AD7">
        <w:rPr>
          <w:sz w:val="24"/>
          <w:lang w:val="uk-UA"/>
        </w:rPr>
        <w:t>8. Дата, коли видано</w:t>
      </w:r>
      <w:r w:rsidR="005E676C" w:rsidRPr="00E73AD7">
        <w:rPr>
          <w:sz w:val="24"/>
          <w:lang w:val="uk-UA"/>
        </w:rPr>
        <w:t xml:space="preserve"> </w:t>
      </w:r>
      <w:r w:rsidRPr="00E73AD7">
        <w:rPr>
          <w:sz w:val="24"/>
          <w:lang w:val="uk-UA"/>
        </w:rPr>
        <w:t>завдання</w:t>
      </w:r>
      <w:r w:rsidR="005E676C" w:rsidRPr="00E73AD7">
        <w:rPr>
          <w:sz w:val="24"/>
          <w:lang w:val="uk-UA"/>
        </w:rPr>
        <w:t xml:space="preserve">  </w:t>
      </w:r>
      <w:r w:rsidRPr="00E73AD7">
        <w:rPr>
          <w:sz w:val="24"/>
          <w:lang w:val="uk-UA"/>
        </w:rPr>
        <w:t>_________________________________________</w:t>
      </w:r>
    </w:p>
    <w:p w14:paraId="5A8D8F61" w14:textId="77777777" w:rsidR="0013179F" w:rsidRPr="00E73AD7" w:rsidRDefault="0013179F" w:rsidP="007779F7">
      <w:pPr>
        <w:rPr>
          <w:sz w:val="24"/>
          <w:lang w:val="uk-UA"/>
        </w:rPr>
      </w:pPr>
    </w:p>
    <w:tbl>
      <w:tblPr>
        <w:tblW w:w="9885" w:type="dxa"/>
        <w:tblLayout w:type="fixed"/>
        <w:tblCellMar>
          <w:left w:w="0" w:type="dxa"/>
          <w:right w:w="0" w:type="dxa"/>
        </w:tblCellMar>
        <w:tblLook w:val="04A0" w:firstRow="1" w:lastRow="0" w:firstColumn="1" w:lastColumn="0" w:noHBand="0" w:noVBand="1"/>
      </w:tblPr>
      <w:tblGrid>
        <w:gridCol w:w="681"/>
        <w:gridCol w:w="4342"/>
        <w:gridCol w:w="467"/>
        <w:gridCol w:w="2934"/>
        <w:gridCol w:w="1461"/>
      </w:tblGrid>
      <w:tr w:rsidR="0013179F" w:rsidRPr="00E73AD7" w14:paraId="4E0A335C" w14:textId="77777777" w:rsidTr="007779F7">
        <w:trPr>
          <w:trHeight w:val="276"/>
        </w:trPr>
        <w:tc>
          <w:tcPr>
            <w:tcW w:w="681" w:type="dxa"/>
            <w:vAlign w:val="bottom"/>
          </w:tcPr>
          <w:p w14:paraId="03C25B07" w14:textId="77777777" w:rsidR="0013179F" w:rsidRPr="00E73AD7" w:rsidRDefault="0013179F" w:rsidP="007779F7">
            <w:pPr>
              <w:rPr>
                <w:sz w:val="24"/>
                <w:lang w:val="uk-UA"/>
              </w:rPr>
            </w:pPr>
          </w:p>
        </w:tc>
        <w:tc>
          <w:tcPr>
            <w:tcW w:w="9204" w:type="dxa"/>
            <w:gridSpan w:val="4"/>
            <w:vAlign w:val="bottom"/>
            <w:hideMark/>
          </w:tcPr>
          <w:p w14:paraId="522AC667" w14:textId="75783071" w:rsidR="0013179F" w:rsidRPr="00E73AD7" w:rsidRDefault="0013179F" w:rsidP="007779F7">
            <w:pPr>
              <w:ind w:left="1305"/>
              <w:rPr>
                <w:sz w:val="24"/>
                <w:lang w:val="uk-UA"/>
              </w:rPr>
            </w:pPr>
            <w:r w:rsidRPr="00E73AD7">
              <w:rPr>
                <w:sz w:val="24"/>
                <w:lang w:val="uk-UA"/>
              </w:rPr>
              <w:t>Керівник________________________________________________</w:t>
            </w:r>
          </w:p>
        </w:tc>
      </w:tr>
      <w:tr w:rsidR="0013179F" w:rsidRPr="00E73AD7" w14:paraId="681755DC" w14:textId="77777777" w:rsidTr="007779F7">
        <w:trPr>
          <w:trHeight w:val="188"/>
        </w:trPr>
        <w:tc>
          <w:tcPr>
            <w:tcW w:w="681" w:type="dxa"/>
            <w:vAlign w:val="bottom"/>
          </w:tcPr>
          <w:p w14:paraId="7861375F" w14:textId="77777777" w:rsidR="0013179F" w:rsidRPr="00E73AD7" w:rsidRDefault="0013179F" w:rsidP="007779F7">
            <w:pPr>
              <w:rPr>
                <w:sz w:val="24"/>
                <w:lang w:val="uk-UA"/>
              </w:rPr>
            </w:pPr>
          </w:p>
        </w:tc>
        <w:tc>
          <w:tcPr>
            <w:tcW w:w="4342" w:type="dxa"/>
            <w:vAlign w:val="bottom"/>
          </w:tcPr>
          <w:p w14:paraId="44962761" w14:textId="77777777" w:rsidR="0013179F" w:rsidRPr="00E73AD7" w:rsidRDefault="0013179F" w:rsidP="007779F7">
            <w:pPr>
              <w:rPr>
                <w:sz w:val="24"/>
                <w:lang w:val="uk-UA"/>
              </w:rPr>
            </w:pPr>
          </w:p>
        </w:tc>
        <w:tc>
          <w:tcPr>
            <w:tcW w:w="467" w:type="dxa"/>
            <w:vAlign w:val="bottom"/>
          </w:tcPr>
          <w:p w14:paraId="4F71956B" w14:textId="77777777" w:rsidR="0013179F" w:rsidRPr="00E73AD7" w:rsidRDefault="0013179F" w:rsidP="007779F7">
            <w:pPr>
              <w:rPr>
                <w:sz w:val="24"/>
                <w:lang w:val="uk-UA"/>
              </w:rPr>
            </w:pPr>
          </w:p>
        </w:tc>
        <w:tc>
          <w:tcPr>
            <w:tcW w:w="2934" w:type="dxa"/>
            <w:vAlign w:val="bottom"/>
            <w:hideMark/>
          </w:tcPr>
          <w:p w14:paraId="537E1A43" w14:textId="77777777" w:rsidR="0013179F" w:rsidRPr="00E73AD7" w:rsidRDefault="0013179F" w:rsidP="007779F7">
            <w:pPr>
              <w:ind w:left="360"/>
              <w:rPr>
                <w:sz w:val="24"/>
                <w:lang w:val="uk-UA"/>
              </w:rPr>
            </w:pPr>
            <w:r w:rsidRPr="00E73AD7">
              <w:rPr>
                <w:sz w:val="24"/>
                <w:lang w:val="uk-UA"/>
              </w:rPr>
              <w:t>(</w:t>
            </w:r>
            <w:r w:rsidRPr="00E73AD7">
              <w:rPr>
                <w:i/>
                <w:sz w:val="24"/>
                <w:lang w:val="uk-UA"/>
              </w:rPr>
              <w:t>підпис</w:t>
            </w:r>
            <w:r w:rsidRPr="00E73AD7">
              <w:rPr>
                <w:sz w:val="24"/>
                <w:lang w:val="uk-UA"/>
              </w:rPr>
              <w:t>)</w:t>
            </w:r>
          </w:p>
        </w:tc>
        <w:tc>
          <w:tcPr>
            <w:tcW w:w="1461" w:type="dxa"/>
            <w:vAlign w:val="bottom"/>
          </w:tcPr>
          <w:p w14:paraId="27C267DD" w14:textId="77777777" w:rsidR="0013179F" w:rsidRPr="00E73AD7" w:rsidRDefault="0013179F" w:rsidP="007779F7">
            <w:pPr>
              <w:rPr>
                <w:sz w:val="24"/>
                <w:lang w:val="uk-UA"/>
              </w:rPr>
            </w:pPr>
          </w:p>
        </w:tc>
      </w:tr>
      <w:tr w:rsidR="0013179F" w:rsidRPr="00E73AD7" w14:paraId="0FAFB757" w14:textId="77777777" w:rsidTr="007779F7">
        <w:trPr>
          <w:trHeight w:val="364"/>
        </w:trPr>
        <w:tc>
          <w:tcPr>
            <w:tcW w:w="681" w:type="dxa"/>
            <w:vAlign w:val="bottom"/>
          </w:tcPr>
          <w:p w14:paraId="6245CB30" w14:textId="77777777" w:rsidR="0013179F" w:rsidRPr="00E73AD7" w:rsidRDefault="0013179F" w:rsidP="007779F7">
            <w:pPr>
              <w:rPr>
                <w:sz w:val="24"/>
                <w:lang w:val="uk-UA"/>
              </w:rPr>
            </w:pPr>
          </w:p>
        </w:tc>
        <w:tc>
          <w:tcPr>
            <w:tcW w:w="9204" w:type="dxa"/>
            <w:gridSpan w:val="4"/>
            <w:vAlign w:val="bottom"/>
            <w:hideMark/>
          </w:tcPr>
          <w:p w14:paraId="2A90CA5A" w14:textId="2DE7C004" w:rsidR="0013179F" w:rsidRPr="00E73AD7" w:rsidRDefault="0013179F" w:rsidP="007779F7">
            <w:pPr>
              <w:ind w:left="1305"/>
              <w:rPr>
                <w:sz w:val="24"/>
                <w:lang w:val="uk-UA"/>
              </w:rPr>
            </w:pPr>
            <w:r w:rsidRPr="00E73AD7">
              <w:rPr>
                <w:sz w:val="24"/>
                <w:lang w:val="uk-UA"/>
              </w:rPr>
              <w:t>Завдання прийняв до виконання</w:t>
            </w:r>
            <w:r w:rsidR="007C04B3" w:rsidRPr="00E73AD7">
              <w:rPr>
                <w:sz w:val="24"/>
                <w:lang w:val="uk-UA"/>
              </w:rPr>
              <w:t xml:space="preserve"> </w:t>
            </w:r>
            <w:r w:rsidRPr="00E73AD7">
              <w:rPr>
                <w:sz w:val="24"/>
                <w:lang w:val="uk-UA"/>
              </w:rPr>
              <w:t>____________________________</w:t>
            </w:r>
          </w:p>
        </w:tc>
      </w:tr>
      <w:tr w:rsidR="0013179F" w:rsidRPr="00E73AD7" w14:paraId="53CC5B27" w14:textId="77777777" w:rsidTr="007779F7">
        <w:trPr>
          <w:trHeight w:val="188"/>
        </w:trPr>
        <w:tc>
          <w:tcPr>
            <w:tcW w:w="681" w:type="dxa"/>
            <w:vAlign w:val="bottom"/>
          </w:tcPr>
          <w:p w14:paraId="63193382" w14:textId="77777777" w:rsidR="0013179F" w:rsidRPr="00E73AD7" w:rsidRDefault="0013179F" w:rsidP="007779F7">
            <w:pPr>
              <w:rPr>
                <w:sz w:val="24"/>
                <w:lang w:val="uk-UA"/>
              </w:rPr>
            </w:pPr>
          </w:p>
        </w:tc>
        <w:tc>
          <w:tcPr>
            <w:tcW w:w="4342" w:type="dxa"/>
            <w:vAlign w:val="bottom"/>
          </w:tcPr>
          <w:p w14:paraId="58D9F730" w14:textId="77777777" w:rsidR="0013179F" w:rsidRPr="00E73AD7" w:rsidRDefault="0013179F" w:rsidP="007779F7">
            <w:pPr>
              <w:rPr>
                <w:sz w:val="24"/>
                <w:lang w:val="uk-UA"/>
              </w:rPr>
            </w:pPr>
          </w:p>
        </w:tc>
        <w:tc>
          <w:tcPr>
            <w:tcW w:w="467" w:type="dxa"/>
            <w:vAlign w:val="bottom"/>
          </w:tcPr>
          <w:p w14:paraId="3CECDB08" w14:textId="77777777" w:rsidR="0013179F" w:rsidRPr="00E73AD7" w:rsidRDefault="0013179F" w:rsidP="007779F7">
            <w:pPr>
              <w:rPr>
                <w:sz w:val="24"/>
                <w:lang w:val="uk-UA"/>
              </w:rPr>
            </w:pPr>
          </w:p>
        </w:tc>
        <w:tc>
          <w:tcPr>
            <w:tcW w:w="2934" w:type="dxa"/>
            <w:vAlign w:val="bottom"/>
            <w:hideMark/>
          </w:tcPr>
          <w:p w14:paraId="659B9FA4" w14:textId="36E8269C" w:rsidR="0013179F" w:rsidRPr="00E73AD7" w:rsidRDefault="0013179F" w:rsidP="007779F7">
            <w:pPr>
              <w:ind w:left="360"/>
              <w:rPr>
                <w:sz w:val="24"/>
                <w:lang w:val="uk-UA"/>
              </w:rPr>
            </w:pPr>
            <w:r w:rsidRPr="00E73AD7">
              <w:rPr>
                <w:sz w:val="24"/>
                <w:lang w:val="uk-UA"/>
              </w:rPr>
              <w:t xml:space="preserve"> (</w:t>
            </w:r>
            <w:r w:rsidRPr="00E73AD7">
              <w:rPr>
                <w:i/>
                <w:sz w:val="24"/>
                <w:lang w:val="uk-UA"/>
              </w:rPr>
              <w:t>підпис</w:t>
            </w:r>
            <w:r w:rsidRPr="00E73AD7">
              <w:rPr>
                <w:sz w:val="24"/>
                <w:lang w:val="uk-UA"/>
              </w:rPr>
              <w:t>)</w:t>
            </w:r>
          </w:p>
        </w:tc>
        <w:tc>
          <w:tcPr>
            <w:tcW w:w="1461" w:type="dxa"/>
            <w:vAlign w:val="bottom"/>
          </w:tcPr>
          <w:p w14:paraId="1E483956" w14:textId="77777777" w:rsidR="0013179F" w:rsidRPr="00E73AD7" w:rsidRDefault="0013179F" w:rsidP="007779F7">
            <w:pPr>
              <w:rPr>
                <w:sz w:val="24"/>
                <w:lang w:val="uk-UA"/>
              </w:rPr>
            </w:pPr>
          </w:p>
        </w:tc>
      </w:tr>
      <w:tr w:rsidR="0013179F" w:rsidRPr="00E73AD7" w14:paraId="250275EF" w14:textId="77777777" w:rsidTr="007779F7">
        <w:trPr>
          <w:trHeight w:val="640"/>
        </w:trPr>
        <w:tc>
          <w:tcPr>
            <w:tcW w:w="681" w:type="dxa"/>
            <w:vAlign w:val="bottom"/>
          </w:tcPr>
          <w:p w14:paraId="61D1C8DF" w14:textId="77777777" w:rsidR="0013179F" w:rsidRPr="00E73AD7" w:rsidRDefault="0013179F" w:rsidP="007779F7">
            <w:pPr>
              <w:rPr>
                <w:sz w:val="24"/>
                <w:lang w:val="uk-UA"/>
              </w:rPr>
            </w:pPr>
          </w:p>
        </w:tc>
        <w:tc>
          <w:tcPr>
            <w:tcW w:w="7743" w:type="dxa"/>
            <w:gridSpan w:val="3"/>
            <w:vAlign w:val="bottom"/>
            <w:hideMark/>
          </w:tcPr>
          <w:p w14:paraId="48140DD2" w14:textId="77777777" w:rsidR="0013179F" w:rsidRPr="00E73AD7" w:rsidRDefault="0013179F" w:rsidP="007779F7">
            <w:pPr>
              <w:ind w:left="660"/>
              <w:jc w:val="center"/>
              <w:rPr>
                <w:sz w:val="24"/>
                <w:lang w:val="uk-UA"/>
              </w:rPr>
            </w:pPr>
            <w:r w:rsidRPr="00E73AD7">
              <w:rPr>
                <w:sz w:val="24"/>
                <w:lang w:val="uk-UA"/>
              </w:rPr>
              <w:t>КАЛЕНДАРНИЙ ПЛАН</w:t>
            </w:r>
          </w:p>
        </w:tc>
        <w:tc>
          <w:tcPr>
            <w:tcW w:w="1461" w:type="dxa"/>
            <w:vAlign w:val="bottom"/>
          </w:tcPr>
          <w:p w14:paraId="4462FFF7" w14:textId="77777777" w:rsidR="0013179F" w:rsidRPr="00E73AD7" w:rsidRDefault="0013179F" w:rsidP="007779F7">
            <w:pPr>
              <w:rPr>
                <w:sz w:val="24"/>
                <w:lang w:val="uk-UA"/>
              </w:rPr>
            </w:pPr>
          </w:p>
        </w:tc>
      </w:tr>
      <w:tr w:rsidR="0013179F" w:rsidRPr="00E73AD7" w14:paraId="2FE28071" w14:textId="77777777" w:rsidTr="007779F7">
        <w:trPr>
          <w:trHeight w:val="279"/>
        </w:trPr>
        <w:tc>
          <w:tcPr>
            <w:tcW w:w="681" w:type="dxa"/>
            <w:tcBorders>
              <w:top w:val="nil"/>
              <w:left w:val="nil"/>
              <w:bottom w:val="single" w:sz="4" w:space="0" w:color="auto"/>
              <w:right w:val="nil"/>
            </w:tcBorders>
            <w:vAlign w:val="bottom"/>
          </w:tcPr>
          <w:p w14:paraId="6A730513" w14:textId="77777777" w:rsidR="0013179F" w:rsidRPr="00E73AD7" w:rsidRDefault="0013179F" w:rsidP="007779F7">
            <w:pPr>
              <w:rPr>
                <w:sz w:val="24"/>
                <w:lang w:val="uk-UA"/>
              </w:rPr>
            </w:pPr>
          </w:p>
        </w:tc>
        <w:tc>
          <w:tcPr>
            <w:tcW w:w="4342" w:type="dxa"/>
            <w:tcBorders>
              <w:top w:val="nil"/>
              <w:left w:val="nil"/>
              <w:bottom w:val="single" w:sz="4" w:space="0" w:color="auto"/>
              <w:right w:val="nil"/>
            </w:tcBorders>
            <w:vAlign w:val="bottom"/>
          </w:tcPr>
          <w:p w14:paraId="59968D08" w14:textId="77777777" w:rsidR="0013179F" w:rsidRPr="00E73AD7" w:rsidRDefault="0013179F" w:rsidP="007779F7">
            <w:pPr>
              <w:rPr>
                <w:sz w:val="24"/>
                <w:lang w:val="uk-UA"/>
              </w:rPr>
            </w:pPr>
          </w:p>
        </w:tc>
        <w:tc>
          <w:tcPr>
            <w:tcW w:w="467" w:type="dxa"/>
            <w:tcBorders>
              <w:top w:val="nil"/>
              <w:left w:val="nil"/>
              <w:bottom w:val="single" w:sz="4" w:space="0" w:color="auto"/>
              <w:right w:val="nil"/>
            </w:tcBorders>
            <w:vAlign w:val="bottom"/>
          </w:tcPr>
          <w:p w14:paraId="7FAD51A8" w14:textId="77777777" w:rsidR="0013179F" w:rsidRPr="00E73AD7" w:rsidRDefault="0013179F" w:rsidP="007779F7">
            <w:pPr>
              <w:rPr>
                <w:sz w:val="24"/>
                <w:lang w:val="uk-UA"/>
              </w:rPr>
            </w:pPr>
          </w:p>
        </w:tc>
        <w:tc>
          <w:tcPr>
            <w:tcW w:w="2934" w:type="dxa"/>
            <w:tcBorders>
              <w:top w:val="nil"/>
              <w:left w:val="nil"/>
              <w:bottom w:val="single" w:sz="4" w:space="0" w:color="auto"/>
              <w:right w:val="nil"/>
            </w:tcBorders>
            <w:vAlign w:val="bottom"/>
          </w:tcPr>
          <w:p w14:paraId="37228D7F" w14:textId="77777777" w:rsidR="0013179F" w:rsidRPr="00E73AD7" w:rsidRDefault="0013179F" w:rsidP="007779F7">
            <w:pPr>
              <w:rPr>
                <w:sz w:val="24"/>
                <w:lang w:val="uk-UA"/>
              </w:rPr>
            </w:pPr>
          </w:p>
        </w:tc>
        <w:tc>
          <w:tcPr>
            <w:tcW w:w="1461" w:type="dxa"/>
            <w:tcBorders>
              <w:top w:val="nil"/>
              <w:left w:val="nil"/>
              <w:bottom w:val="single" w:sz="4" w:space="0" w:color="auto"/>
              <w:right w:val="nil"/>
            </w:tcBorders>
            <w:vAlign w:val="bottom"/>
          </w:tcPr>
          <w:p w14:paraId="439B1787" w14:textId="77777777" w:rsidR="0013179F" w:rsidRPr="00E73AD7" w:rsidRDefault="0013179F" w:rsidP="007779F7">
            <w:pPr>
              <w:rPr>
                <w:sz w:val="24"/>
                <w:lang w:val="uk-UA"/>
              </w:rPr>
            </w:pPr>
          </w:p>
        </w:tc>
      </w:tr>
      <w:tr w:rsidR="0013179F" w:rsidRPr="00E73AD7" w14:paraId="179260F4" w14:textId="77777777" w:rsidTr="007779F7">
        <w:trPr>
          <w:trHeight w:val="552"/>
        </w:trPr>
        <w:tc>
          <w:tcPr>
            <w:tcW w:w="681" w:type="dxa"/>
            <w:tcBorders>
              <w:top w:val="single" w:sz="4" w:space="0" w:color="auto"/>
              <w:left w:val="single" w:sz="4" w:space="0" w:color="auto"/>
              <w:bottom w:val="single" w:sz="4" w:space="0" w:color="auto"/>
              <w:right w:val="single" w:sz="4" w:space="0" w:color="auto"/>
            </w:tcBorders>
            <w:vAlign w:val="center"/>
            <w:hideMark/>
          </w:tcPr>
          <w:p w14:paraId="1F664632" w14:textId="77777777" w:rsidR="0013179F" w:rsidRPr="00E73AD7" w:rsidRDefault="0013179F" w:rsidP="007779F7">
            <w:pPr>
              <w:jc w:val="center"/>
              <w:rPr>
                <w:w w:val="95"/>
                <w:sz w:val="24"/>
                <w:lang w:val="uk-UA"/>
              </w:rPr>
            </w:pPr>
            <w:r w:rsidRPr="00E73AD7">
              <w:rPr>
                <w:w w:val="95"/>
                <w:sz w:val="24"/>
                <w:lang w:val="uk-UA"/>
              </w:rPr>
              <w:t>№</w:t>
            </w:r>
          </w:p>
          <w:p w14:paraId="319FA928" w14:textId="77777777" w:rsidR="0013179F" w:rsidRPr="00E73AD7" w:rsidRDefault="0013179F" w:rsidP="007779F7">
            <w:pPr>
              <w:jc w:val="center"/>
              <w:rPr>
                <w:w w:val="95"/>
                <w:sz w:val="24"/>
                <w:lang w:val="uk-UA"/>
              </w:rPr>
            </w:pPr>
            <w:r w:rsidRPr="00E73AD7">
              <w:rPr>
                <w:sz w:val="24"/>
                <w:lang w:val="uk-UA"/>
              </w:rPr>
              <w:t>з/п</w:t>
            </w:r>
          </w:p>
        </w:tc>
        <w:tc>
          <w:tcPr>
            <w:tcW w:w="4809" w:type="dxa"/>
            <w:gridSpan w:val="2"/>
            <w:tcBorders>
              <w:top w:val="single" w:sz="4" w:space="0" w:color="auto"/>
              <w:left w:val="single" w:sz="4" w:space="0" w:color="auto"/>
              <w:bottom w:val="single" w:sz="4" w:space="0" w:color="auto"/>
              <w:right w:val="single" w:sz="4" w:space="0" w:color="auto"/>
            </w:tcBorders>
            <w:vAlign w:val="center"/>
            <w:hideMark/>
          </w:tcPr>
          <w:p w14:paraId="552937D3" w14:textId="77777777" w:rsidR="0013179F" w:rsidRPr="00E73AD7" w:rsidRDefault="0013179F" w:rsidP="007779F7">
            <w:pPr>
              <w:jc w:val="center"/>
              <w:rPr>
                <w:sz w:val="24"/>
                <w:lang w:val="uk-UA"/>
              </w:rPr>
            </w:pPr>
            <w:r w:rsidRPr="00E73AD7">
              <w:rPr>
                <w:sz w:val="24"/>
                <w:lang w:val="uk-UA"/>
              </w:rPr>
              <w:t>Назва етапів роботи (проекту)</w:t>
            </w:r>
          </w:p>
        </w:tc>
        <w:tc>
          <w:tcPr>
            <w:tcW w:w="2934" w:type="dxa"/>
            <w:tcBorders>
              <w:top w:val="single" w:sz="4" w:space="0" w:color="auto"/>
              <w:left w:val="single" w:sz="4" w:space="0" w:color="auto"/>
              <w:bottom w:val="single" w:sz="4" w:space="0" w:color="auto"/>
              <w:right w:val="single" w:sz="4" w:space="0" w:color="auto"/>
            </w:tcBorders>
            <w:vAlign w:val="center"/>
            <w:hideMark/>
          </w:tcPr>
          <w:p w14:paraId="294F80C1" w14:textId="77777777" w:rsidR="0013179F" w:rsidRPr="00E73AD7" w:rsidRDefault="0013179F" w:rsidP="007779F7">
            <w:pPr>
              <w:jc w:val="center"/>
              <w:rPr>
                <w:sz w:val="24"/>
                <w:lang w:val="uk-UA"/>
              </w:rPr>
            </w:pPr>
            <w:r w:rsidRPr="00E73AD7">
              <w:rPr>
                <w:sz w:val="24"/>
                <w:lang w:val="uk-UA"/>
              </w:rPr>
              <w:t>Термін виконання</w:t>
            </w:r>
          </w:p>
          <w:p w14:paraId="6A0B438D" w14:textId="77777777" w:rsidR="0013179F" w:rsidRPr="00E73AD7" w:rsidRDefault="0013179F" w:rsidP="007779F7">
            <w:pPr>
              <w:jc w:val="center"/>
              <w:rPr>
                <w:sz w:val="24"/>
                <w:lang w:val="uk-UA"/>
              </w:rPr>
            </w:pPr>
            <w:r w:rsidRPr="00E73AD7">
              <w:rPr>
                <w:sz w:val="24"/>
                <w:lang w:val="uk-UA"/>
              </w:rPr>
              <w:t>етапів роботи (проекту)</w:t>
            </w:r>
          </w:p>
        </w:tc>
        <w:tc>
          <w:tcPr>
            <w:tcW w:w="1461" w:type="dxa"/>
            <w:tcBorders>
              <w:top w:val="single" w:sz="4" w:space="0" w:color="auto"/>
              <w:left w:val="single" w:sz="4" w:space="0" w:color="auto"/>
              <w:bottom w:val="single" w:sz="4" w:space="0" w:color="auto"/>
              <w:right w:val="single" w:sz="4" w:space="0" w:color="auto"/>
            </w:tcBorders>
            <w:vAlign w:val="center"/>
            <w:hideMark/>
          </w:tcPr>
          <w:p w14:paraId="4D2B7773" w14:textId="77777777" w:rsidR="0013179F" w:rsidRPr="00E73AD7" w:rsidRDefault="0013179F" w:rsidP="007779F7">
            <w:pPr>
              <w:ind w:left="220"/>
              <w:rPr>
                <w:sz w:val="24"/>
                <w:lang w:val="uk-UA"/>
              </w:rPr>
            </w:pPr>
            <w:r w:rsidRPr="00E73AD7">
              <w:rPr>
                <w:sz w:val="24"/>
                <w:lang w:val="uk-UA"/>
              </w:rPr>
              <w:t>Примітка</w:t>
            </w:r>
          </w:p>
        </w:tc>
      </w:tr>
      <w:tr w:rsidR="0013179F" w:rsidRPr="00E73AD7" w14:paraId="337DA459" w14:textId="77777777" w:rsidTr="007779F7">
        <w:trPr>
          <w:trHeight w:val="322"/>
        </w:trPr>
        <w:tc>
          <w:tcPr>
            <w:tcW w:w="681" w:type="dxa"/>
            <w:tcBorders>
              <w:top w:val="single" w:sz="4" w:space="0" w:color="auto"/>
              <w:left w:val="single" w:sz="4" w:space="0" w:color="auto"/>
              <w:bottom w:val="single" w:sz="4" w:space="0" w:color="auto"/>
              <w:right w:val="single" w:sz="4" w:space="0" w:color="auto"/>
            </w:tcBorders>
            <w:vAlign w:val="bottom"/>
          </w:tcPr>
          <w:p w14:paraId="659E32E0" w14:textId="77777777" w:rsidR="0013179F" w:rsidRPr="00E73AD7" w:rsidRDefault="0013179F" w:rsidP="007779F7">
            <w:pPr>
              <w:rPr>
                <w:sz w:val="24"/>
                <w:lang w:val="uk-UA"/>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0112AB19" w14:textId="77777777" w:rsidR="0013179F" w:rsidRPr="00E73AD7" w:rsidRDefault="0013179F" w:rsidP="007779F7">
            <w:pPr>
              <w:rPr>
                <w:sz w:val="24"/>
                <w:lang w:val="uk-UA"/>
              </w:rPr>
            </w:pPr>
          </w:p>
        </w:tc>
        <w:tc>
          <w:tcPr>
            <w:tcW w:w="2934" w:type="dxa"/>
            <w:tcBorders>
              <w:top w:val="single" w:sz="4" w:space="0" w:color="auto"/>
              <w:left w:val="single" w:sz="4" w:space="0" w:color="auto"/>
              <w:bottom w:val="single" w:sz="4" w:space="0" w:color="auto"/>
              <w:right w:val="single" w:sz="4" w:space="0" w:color="auto"/>
            </w:tcBorders>
            <w:vAlign w:val="bottom"/>
          </w:tcPr>
          <w:p w14:paraId="443A8AE4" w14:textId="77777777" w:rsidR="0013179F" w:rsidRPr="00E73AD7" w:rsidRDefault="0013179F" w:rsidP="007779F7">
            <w:pPr>
              <w:rPr>
                <w:sz w:val="24"/>
                <w:lang w:val="uk-UA"/>
              </w:rPr>
            </w:pPr>
          </w:p>
        </w:tc>
        <w:tc>
          <w:tcPr>
            <w:tcW w:w="1461" w:type="dxa"/>
            <w:tcBorders>
              <w:top w:val="single" w:sz="4" w:space="0" w:color="auto"/>
              <w:left w:val="single" w:sz="4" w:space="0" w:color="auto"/>
              <w:bottom w:val="single" w:sz="4" w:space="0" w:color="auto"/>
              <w:right w:val="single" w:sz="4" w:space="0" w:color="auto"/>
            </w:tcBorders>
            <w:vAlign w:val="bottom"/>
          </w:tcPr>
          <w:p w14:paraId="14EF1823" w14:textId="77777777" w:rsidR="0013179F" w:rsidRPr="00E73AD7" w:rsidRDefault="0013179F" w:rsidP="007779F7">
            <w:pPr>
              <w:rPr>
                <w:sz w:val="24"/>
                <w:lang w:val="uk-UA"/>
              </w:rPr>
            </w:pPr>
          </w:p>
        </w:tc>
      </w:tr>
      <w:tr w:rsidR="0013179F" w:rsidRPr="00E73AD7" w14:paraId="4F1A878E" w14:textId="77777777" w:rsidTr="007779F7">
        <w:trPr>
          <w:trHeight w:val="321"/>
        </w:trPr>
        <w:tc>
          <w:tcPr>
            <w:tcW w:w="681" w:type="dxa"/>
            <w:tcBorders>
              <w:top w:val="single" w:sz="4" w:space="0" w:color="auto"/>
              <w:left w:val="single" w:sz="4" w:space="0" w:color="auto"/>
              <w:bottom w:val="single" w:sz="4" w:space="0" w:color="auto"/>
              <w:right w:val="single" w:sz="4" w:space="0" w:color="auto"/>
            </w:tcBorders>
            <w:vAlign w:val="bottom"/>
          </w:tcPr>
          <w:p w14:paraId="7616B58F" w14:textId="77777777" w:rsidR="0013179F" w:rsidRPr="00E73AD7" w:rsidRDefault="0013179F" w:rsidP="007779F7">
            <w:pPr>
              <w:rPr>
                <w:sz w:val="24"/>
                <w:lang w:val="uk-UA"/>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604016E0" w14:textId="77777777" w:rsidR="0013179F" w:rsidRPr="00E73AD7" w:rsidRDefault="0013179F" w:rsidP="007779F7">
            <w:pPr>
              <w:rPr>
                <w:sz w:val="24"/>
                <w:lang w:val="uk-UA"/>
              </w:rPr>
            </w:pPr>
          </w:p>
        </w:tc>
        <w:tc>
          <w:tcPr>
            <w:tcW w:w="2934" w:type="dxa"/>
            <w:tcBorders>
              <w:top w:val="single" w:sz="4" w:space="0" w:color="auto"/>
              <w:left w:val="single" w:sz="4" w:space="0" w:color="auto"/>
              <w:bottom w:val="single" w:sz="4" w:space="0" w:color="auto"/>
              <w:right w:val="single" w:sz="4" w:space="0" w:color="auto"/>
            </w:tcBorders>
            <w:vAlign w:val="bottom"/>
          </w:tcPr>
          <w:p w14:paraId="15BA66D2" w14:textId="77777777" w:rsidR="0013179F" w:rsidRPr="00E73AD7" w:rsidRDefault="0013179F" w:rsidP="007779F7">
            <w:pPr>
              <w:rPr>
                <w:sz w:val="24"/>
                <w:lang w:val="uk-UA"/>
              </w:rPr>
            </w:pPr>
          </w:p>
        </w:tc>
        <w:tc>
          <w:tcPr>
            <w:tcW w:w="1461" w:type="dxa"/>
            <w:tcBorders>
              <w:top w:val="single" w:sz="4" w:space="0" w:color="auto"/>
              <w:left w:val="single" w:sz="4" w:space="0" w:color="auto"/>
              <w:bottom w:val="single" w:sz="4" w:space="0" w:color="auto"/>
              <w:right w:val="single" w:sz="4" w:space="0" w:color="auto"/>
            </w:tcBorders>
            <w:vAlign w:val="bottom"/>
          </w:tcPr>
          <w:p w14:paraId="2B0738CB" w14:textId="77777777" w:rsidR="0013179F" w:rsidRPr="00E73AD7" w:rsidRDefault="0013179F" w:rsidP="007779F7">
            <w:pPr>
              <w:rPr>
                <w:sz w:val="24"/>
                <w:lang w:val="uk-UA"/>
              </w:rPr>
            </w:pPr>
          </w:p>
        </w:tc>
      </w:tr>
      <w:tr w:rsidR="0013179F" w:rsidRPr="00E73AD7" w14:paraId="3142EA1F" w14:textId="77777777" w:rsidTr="007779F7">
        <w:trPr>
          <w:trHeight w:val="321"/>
        </w:trPr>
        <w:tc>
          <w:tcPr>
            <w:tcW w:w="681" w:type="dxa"/>
            <w:tcBorders>
              <w:top w:val="single" w:sz="4" w:space="0" w:color="auto"/>
              <w:left w:val="single" w:sz="4" w:space="0" w:color="auto"/>
              <w:bottom w:val="single" w:sz="4" w:space="0" w:color="auto"/>
              <w:right w:val="single" w:sz="4" w:space="0" w:color="auto"/>
            </w:tcBorders>
            <w:vAlign w:val="bottom"/>
          </w:tcPr>
          <w:p w14:paraId="47CF3B30" w14:textId="77777777" w:rsidR="0013179F" w:rsidRPr="00E73AD7" w:rsidRDefault="0013179F" w:rsidP="007779F7">
            <w:pPr>
              <w:rPr>
                <w:sz w:val="24"/>
                <w:lang w:val="uk-UA"/>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741E69CA" w14:textId="77777777" w:rsidR="0013179F" w:rsidRPr="00E73AD7" w:rsidRDefault="0013179F" w:rsidP="007779F7">
            <w:pPr>
              <w:rPr>
                <w:sz w:val="24"/>
                <w:lang w:val="uk-UA"/>
              </w:rPr>
            </w:pPr>
          </w:p>
        </w:tc>
        <w:tc>
          <w:tcPr>
            <w:tcW w:w="2934" w:type="dxa"/>
            <w:tcBorders>
              <w:top w:val="single" w:sz="4" w:space="0" w:color="auto"/>
              <w:left w:val="single" w:sz="4" w:space="0" w:color="auto"/>
              <w:bottom w:val="single" w:sz="4" w:space="0" w:color="auto"/>
              <w:right w:val="single" w:sz="4" w:space="0" w:color="auto"/>
            </w:tcBorders>
            <w:vAlign w:val="bottom"/>
          </w:tcPr>
          <w:p w14:paraId="4DCD63EA" w14:textId="77777777" w:rsidR="0013179F" w:rsidRPr="00E73AD7" w:rsidRDefault="0013179F" w:rsidP="007779F7">
            <w:pPr>
              <w:rPr>
                <w:sz w:val="24"/>
                <w:lang w:val="uk-UA"/>
              </w:rPr>
            </w:pPr>
          </w:p>
        </w:tc>
        <w:tc>
          <w:tcPr>
            <w:tcW w:w="1461" w:type="dxa"/>
            <w:tcBorders>
              <w:top w:val="single" w:sz="4" w:space="0" w:color="auto"/>
              <w:left w:val="single" w:sz="4" w:space="0" w:color="auto"/>
              <w:bottom w:val="single" w:sz="4" w:space="0" w:color="auto"/>
              <w:right w:val="single" w:sz="4" w:space="0" w:color="auto"/>
            </w:tcBorders>
            <w:vAlign w:val="bottom"/>
          </w:tcPr>
          <w:p w14:paraId="5B7EF9D3" w14:textId="77777777" w:rsidR="0013179F" w:rsidRPr="00E73AD7" w:rsidRDefault="0013179F" w:rsidP="007779F7">
            <w:pPr>
              <w:rPr>
                <w:sz w:val="24"/>
                <w:lang w:val="uk-UA"/>
              </w:rPr>
            </w:pPr>
          </w:p>
        </w:tc>
      </w:tr>
      <w:tr w:rsidR="0013179F" w:rsidRPr="00E73AD7" w14:paraId="4E6497DD" w14:textId="77777777" w:rsidTr="007779F7">
        <w:trPr>
          <w:trHeight w:val="321"/>
        </w:trPr>
        <w:tc>
          <w:tcPr>
            <w:tcW w:w="681" w:type="dxa"/>
            <w:tcBorders>
              <w:top w:val="single" w:sz="4" w:space="0" w:color="auto"/>
              <w:left w:val="single" w:sz="4" w:space="0" w:color="auto"/>
              <w:bottom w:val="single" w:sz="4" w:space="0" w:color="auto"/>
              <w:right w:val="single" w:sz="4" w:space="0" w:color="auto"/>
            </w:tcBorders>
            <w:vAlign w:val="bottom"/>
          </w:tcPr>
          <w:p w14:paraId="6F1C7243" w14:textId="77777777" w:rsidR="0013179F" w:rsidRPr="00E73AD7" w:rsidRDefault="0013179F" w:rsidP="007779F7">
            <w:pPr>
              <w:rPr>
                <w:sz w:val="24"/>
                <w:lang w:val="uk-UA"/>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31586DBA" w14:textId="77777777" w:rsidR="0013179F" w:rsidRPr="00E73AD7" w:rsidRDefault="0013179F" w:rsidP="007779F7">
            <w:pPr>
              <w:rPr>
                <w:sz w:val="24"/>
                <w:lang w:val="uk-UA"/>
              </w:rPr>
            </w:pPr>
          </w:p>
        </w:tc>
        <w:tc>
          <w:tcPr>
            <w:tcW w:w="2934" w:type="dxa"/>
            <w:tcBorders>
              <w:top w:val="single" w:sz="4" w:space="0" w:color="auto"/>
              <w:left w:val="single" w:sz="4" w:space="0" w:color="auto"/>
              <w:bottom w:val="single" w:sz="4" w:space="0" w:color="auto"/>
              <w:right w:val="single" w:sz="4" w:space="0" w:color="auto"/>
            </w:tcBorders>
            <w:vAlign w:val="bottom"/>
          </w:tcPr>
          <w:p w14:paraId="287635F0" w14:textId="77777777" w:rsidR="0013179F" w:rsidRPr="00E73AD7" w:rsidRDefault="0013179F" w:rsidP="007779F7">
            <w:pPr>
              <w:rPr>
                <w:sz w:val="24"/>
                <w:lang w:val="uk-UA"/>
              </w:rPr>
            </w:pPr>
          </w:p>
        </w:tc>
        <w:tc>
          <w:tcPr>
            <w:tcW w:w="1461" w:type="dxa"/>
            <w:tcBorders>
              <w:top w:val="single" w:sz="4" w:space="0" w:color="auto"/>
              <w:left w:val="single" w:sz="4" w:space="0" w:color="auto"/>
              <w:bottom w:val="single" w:sz="4" w:space="0" w:color="auto"/>
              <w:right w:val="single" w:sz="4" w:space="0" w:color="auto"/>
            </w:tcBorders>
            <w:vAlign w:val="bottom"/>
          </w:tcPr>
          <w:p w14:paraId="5A0008F5" w14:textId="77777777" w:rsidR="0013179F" w:rsidRPr="00E73AD7" w:rsidRDefault="0013179F" w:rsidP="007779F7">
            <w:pPr>
              <w:rPr>
                <w:sz w:val="24"/>
                <w:lang w:val="uk-UA"/>
              </w:rPr>
            </w:pPr>
          </w:p>
        </w:tc>
      </w:tr>
      <w:tr w:rsidR="0013179F" w:rsidRPr="00E73AD7" w14:paraId="494EA851" w14:textId="77777777" w:rsidTr="007779F7">
        <w:trPr>
          <w:trHeight w:val="321"/>
        </w:trPr>
        <w:tc>
          <w:tcPr>
            <w:tcW w:w="681" w:type="dxa"/>
            <w:tcBorders>
              <w:top w:val="single" w:sz="4" w:space="0" w:color="auto"/>
              <w:left w:val="single" w:sz="4" w:space="0" w:color="auto"/>
              <w:bottom w:val="single" w:sz="4" w:space="0" w:color="auto"/>
              <w:right w:val="single" w:sz="4" w:space="0" w:color="auto"/>
            </w:tcBorders>
            <w:vAlign w:val="bottom"/>
          </w:tcPr>
          <w:p w14:paraId="0422D29B" w14:textId="77777777" w:rsidR="0013179F" w:rsidRPr="00E73AD7" w:rsidRDefault="0013179F" w:rsidP="007779F7">
            <w:pPr>
              <w:rPr>
                <w:sz w:val="24"/>
                <w:lang w:val="uk-UA"/>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46F62534" w14:textId="77777777" w:rsidR="0013179F" w:rsidRPr="00E73AD7" w:rsidRDefault="0013179F" w:rsidP="007779F7">
            <w:pPr>
              <w:rPr>
                <w:sz w:val="24"/>
                <w:lang w:val="uk-UA"/>
              </w:rPr>
            </w:pPr>
          </w:p>
        </w:tc>
        <w:tc>
          <w:tcPr>
            <w:tcW w:w="2934" w:type="dxa"/>
            <w:tcBorders>
              <w:top w:val="single" w:sz="4" w:space="0" w:color="auto"/>
              <w:left w:val="single" w:sz="4" w:space="0" w:color="auto"/>
              <w:bottom w:val="single" w:sz="4" w:space="0" w:color="auto"/>
              <w:right w:val="single" w:sz="4" w:space="0" w:color="auto"/>
            </w:tcBorders>
            <w:vAlign w:val="bottom"/>
          </w:tcPr>
          <w:p w14:paraId="6BFE0BC3" w14:textId="77777777" w:rsidR="0013179F" w:rsidRPr="00E73AD7" w:rsidRDefault="0013179F" w:rsidP="007779F7">
            <w:pPr>
              <w:rPr>
                <w:sz w:val="24"/>
                <w:lang w:val="uk-UA"/>
              </w:rPr>
            </w:pPr>
          </w:p>
        </w:tc>
        <w:tc>
          <w:tcPr>
            <w:tcW w:w="1461" w:type="dxa"/>
            <w:tcBorders>
              <w:top w:val="single" w:sz="4" w:space="0" w:color="auto"/>
              <w:left w:val="single" w:sz="4" w:space="0" w:color="auto"/>
              <w:bottom w:val="single" w:sz="4" w:space="0" w:color="auto"/>
              <w:right w:val="single" w:sz="4" w:space="0" w:color="auto"/>
            </w:tcBorders>
            <w:vAlign w:val="bottom"/>
          </w:tcPr>
          <w:p w14:paraId="0C1629CF" w14:textId="77777777" w:rsidR="0013179F" w:rsidRPr="00E73AD7" w:rsidRDefault="0013179F" w:rsidP="007779F7">
            <w:pPr>
              <w:rPr>
                <w:sz w:val="24"/>
                <w:lang w:val="uk-UA"/>
              </w:rPr>
            </w:pPr>
          </w:p>
        </w:tc>
      </w:tr>
      <w:tr w:rsidR="0013179F" w:rsidRPr="00E73AD7" w14:paraId="383E16E1" w14:textId="77777777" w:rsidTr="007779F7">
        <w:trPr>
          <w:trHeight w:val="321"/>
        </w:trPr>
        <w:tc>
          <w:tcPr>
            <w:tcW w:w="681" w:type="dxa"/>
            <w:tcBorders>
              <w:top w:val="single" w:sz="4" w:space="0" w:color="auto"/>
              <w:left w:val="single" w:sz="4" w:space="0" w:color="auto"/>
              <w:bottom w:val="single" w:sz="4" w:space="0" w:color="auto"/>
              <w:right w:val="single" w:sz="4" w:space="0" w:color="auto"/>
            </w:tcBorders>
            <w:vAlign w:val="bottom"/>
          </w:tcPr>
          <w:p w14:paraId="699BF527" w14:textId="77777777" w:rsidR="0013179F" w:rsidRPr="00E73AD7" w:rsidRDefault="0013179F" w:rsidP="007779F7">
            <w:pPr>
              <w:rPr>
                <w:sz w:val="24"/>
                <w:lang w:val="uk-UA"/>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1F18CF2F" w14:textId="77777777" w:rsidR="0013179F" w:rsidRPr="00E73AD7" w:rsidRDefault="0013179F" w:rsidP="007779F7">
            <w:pPr>
              <w:rPr>
                <w:sz w:val="24"/>
                <w:lang w:val="uk-UA"/>
              </w:rPr>
            </w:pPr>
          </w:p>
        </w:tc>
        <w:tc>
          <w:tcPr>
            <w:tcW w:w="2934" w:type="dxa"/>
            <w:tcBorders>
              <w:top w:val="single" w:sz="4" w:space="0" w:color="auto"/>
              <w:left w:val="single" w:sz="4" w:space="0" w:color="auto"/>
              <w:bottom w:val="single" w:sz="4" w:space="0" w:color="auto"/>
              <w:right w:val="single" w:sz="4" w:space="0" w:color="auto"/>
            </w:tcBorders>
            <w:vAlign w:val="bottom"/>
          </w:tcPr>
          <w:p w14:paraId="15D0F4C6" w14:textId="77777777" w:rsidR="0013179F" w:rsidRPr="00E73AD7" w:rsidRDefault="0013179F" w:rsidP="007779F7">
            <w:pPr>
              <w:rPr>
                <w:sz w:val="24"/>
                <w:lang w:val="uk-UA"/>
              </w:rPr>
            </w:pPr>
          </w:p>
        </w:tc>
        <w:tc>
          <w:tcPr>
            <w:tcW w:w="1461" w:type="dxa"/>
            <w:tcBorders>
              <w:top w:val="single" w:sz="4" w:space="0" w:color="auto"/>
              <w:left w:val="single" w:sz="4" w:space="0" w:color="auto"/>
              <w:bottom w:val="single" w:sz="4" w:space="0" w:color="auto"/>
              <w:right w:val="single" w:sz="4" w:space="0" w:color="auto"/>
            </w:tcBorders>
            <w:vAlign w:val="bottom"/>
          </w:tcPr>
          <w:p w14:paraId="0C4B1A56" w14:textId="77777777" w:rsidR="0013179F" w:rsidRPr="00E73AD7" w:rsidRDefault="0013179F" w:rsidP="007779F7">
            <w:pPr>
              <w:rPr>
                <w:sz w:val="24"/>
                <w:lang w:val="uk-UA"/>
              </w:rPr>
            </w:pPr>
          </w:p>
        </w:tc>
      </w:tr>
      <w:tr w:rsidR="0013179F" w:rsidRPr="00E73AD7" w14:paraId="15C08CAB" w14:textId="77777777" w:rsidTr="007779F7">
        <w:trPr>
          <w:trHeight w:val="323"/>
        </w:trPr>
        <w:tc>
          <w:tcPr>
            <w:tcW w:w="681" w:type="dxa"/>
            <w:tcBorders>
              <w:top w:val="single" w:sz="4" w:space="0" w:color="auto"/>
              <w:left w:val="single" w:sz="4" w:space="0" w:color="auto"/>
              <w:bottom w:val="single" w:sz="4" w:space="0" w:color="auto"/>
              <w:right w:val="single" w:sz="4" w:space="0" w:color="auto"/>
            </w:tcBorders>
            <w:vAlign w:val="bottom"/>
          </w:tcPr>
          <w:p w14:paraId="41009413" w14:textId="77777777" w:rsidR="0013179F" w:rsidRPr="00E73AD7" w:rsidRDefault="0013179F" w:rsidP="007779F7">
            <w:pPr>
              <w:rPr>
                <w:sz w:val="24"/>
                <w:lang w:val="uk-UA"/>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4E3D6AAD" w14:textId="77777777" w:rsidR="0013179F" w:rsidRPr="00E73AD7" w:rsidRDefault="0013179F" w:rsidP="007779F7">
            <w:pPr>
              <w:rPr>
                <w:sz w:val="24"/>
                <w:lang w:val="uk-UA"/>
              </w:rPr>
            </w:pPr>
          </w:p>
        </w:tc>
        <w:tc>
          <w:tcPr>
            <w:tcW w:w="2934" w:type="dxa"/>
            <w:tcBorders>
              <w:top w:val="single" w:sz="4" w:space="0" w:color="auto"/>
              <w:left w:val="single" w:sz="4" w:space="0" w:color="auto"/>
              <w:bottom w:val="single" w:sz="4" w:space="0" w:color="auto"/>
              <w:right w:val="single" w:sz="4" w:space="0" w:color="auto"/>
            </w:tcBorders>
            <w:vAlign w:val="bottom"/>
          </w:tcPr>
          <w:p w14:paraId="25325D85" w14:textId="77777777" w:rsidR="0013179F" w:rsidRPr="00E73AD7" w:rsidRDefault="0013179F" w:rsidP="007779F7">
            <w:pPr>
              <w:rPr>
                <w:sz w:val="24"/>
                <w:lang w:val="uk-UA"/>
              </w:rPr>
            </w:pPr>
          </w:p>
        </w:tc>
        <w:tc>
          <w:tcPr>
            <w:tcW w:w="1461" w:type="dxa"/>
            <w:tcBorders>
              <w:top w:val="single" w:sz="4" w:space="0" w:color="auto"/>
              <w:left w:val="single" w:sz="4" w:space="0" w:color="auto"/>
              <w:bottom w:val="single" w:sz="4" w:space="0" w:color="auto"/>
              <w:right w:val="single" w:sz="4" w:space="0" w:color="auto"/>
            </w:tcBorders>
            <w:vAlign w:val="bottom"/>
          </w:tcPr>
          <w:p w14:paraId="183A75A9" w14:textId="77777777" w:rsidR="0013179F" w:rsidRPr="00E73AD7" w:rsidRDefault="0013179F" w:rsidP="007779F7">
            <w:pPr>
              <w:rPr>
                <w:sz w:val="24"/>
                <w:lang w:val="uk-UA"/>
              </w:rPr>
            </w:pPr>
          </w:p>
        </w:tc>
      </w:tr>
      <w:tr w:rsidR="0013179F" w:rsidRPr="00E73AD7" w14:paraId="76843C8A" w14:textId="77777777" w:rsidTr="007779F7">
        <w:trPr>
          <w:trHeight w:val="321"/>
        </w:trPr>
        <w:tc>
          <w:tcPr>
            <w:tcW w:w="681" w:type="dxa"/>
            <w:tcBorders>
              <w:top w:val="single" w:sz="4" w:space="0" w:color="auto"/>
              <w:left w:val="single" w:sz="4" w:space="0" w:color="auto"/>
              <w:bottom w:val="single" w:sz="4" w:space="0" w:color="auto"/>
              <w:right w:val="single" w:sz="4" w:space="0" w:color="auto"/>
            </w:tcBorders>
            <w:vAlign w:val="bottom"/>
          </w:tcPr>
          <w:p w14:paraId="16E13F69" w14:textId="77777777" w:rsidR="0013179F" w:rsidRPr="00E73AD7" w:rsidRDefault="0013179F" w:rsidP="007779F7">
            <w:pPr>
              <w:rPr>
                <w:sz w:val="24"/>
                <w:lang w:val="uk-UA"/>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5A4A56F7" w14:textId="77777777" w:rsidR="0013179F" w:rsidRPr="00E73AD7" w:rsidRDefault="0013179F" w:rsidP="007779F7">
            <w:pPr>
              <w:rPr>
                <w:sz w:val="24"/>
                <w:lang w:val="uk-UA"/>
              </w:rPr>
            </w:pPr>
          </w:p>
        </w:tc>
        <w:tc>
          <w:tcPr>
            <w:tcW w:w="2934" w:type="dxa"/>
            <w:tcBorders>
              <w:top w:val="single" w:sz="4" w:space="0" w:color="auto"/>
              <w:left w:val="single" w:sz="4" w:space="0" w:color="auto"/>
              <w:bottom w:val="single" w:sz="4" w:space="0" w:color="auto"/>
              <w:right w:val="single" w:sz="4" w:space="0" w:color="auto"/>
            </w:tcBorders>
            <w:vAlign w:val="bottom"/>
          </w:tcPr>
          <w:p w14:paraId="70F727EE" w14:textId="77777777" w:rsidR="0013179F" w:rsidRPr="00E73AD7" w:rsidRDefault="0013179F" w:rsidP="007779F7">
            <w:pPr>
              <w:rPr>
                <w:sz w:val="24"/>
                <w:lang w:val="uk-UA"/>
              </w:rPr>
            </w:pPr>
          </w:p>
        </w:tc>
        <w:tc>
          <w:tcPr>
            <w:tcW w:w="1461" w:type="dxa"/>
            <w:tcBorders>
              <w:top w:val="single" w:sz="4" w:space="0" w:color="auto"/>
              <w:left w:val="single" w:sz="4" w:space="0" w:color="auto"/>
              <w:bottom w:val="single" w:sz="4" w:space="0" w:color="auto"/>
              <w:right w:val="single" w:sz="4" w:space="0" w:color="auto"/>
            </w:tcBorders>
            <w:vAlign w:val="bottom"/>
          </w:tcPr>
          <w:p w14:paraId="54C3CC5F" w14:textId="77777777" w:rsidR="0013179F" w:rsidRPr="00E73AD7" w:rsidRDefault="0013179F" w:rsidP="007779F7">
            <w:pPr>
              <w:rPr>
                <w:sz w:val="24"/>
                <w:lang w:val="uk-UA"/>
              </w:rPr>
            </w:pPr>
          </w:p>
        </w:tc>
      </w:tr>
      <w:tr w:rsidR="0013179F" w:rsidRPr="00E73AD7" w14:paraId="3AD0D602" w14:textId="77777777" w:rsidTr="007779F7">
        <w:trPr>
          <w:trHeight w:val="321"/>
        </w:trPr>
        <w:tc>
          <w:tcPr>
            <w:tcW w:w="681" w:type="dxa"/>
            <w:tcBorders>
              <w:top w:val="single" w:sz="4" w:space="0" w:color="auto"/>
              <w:left w:val="single" w:sz="4" w:space="0" w:color="auto"/>
              <w:bottom w:val="single" w:sz="4" w:space="0" w:color="auto"/>
              <w:right w:val="single" w:sz="4" w:space="0" w:color="auto"/>
            </w:tcBorders>
            <w:vAlign w:val="bottom"/>
          </w:tcPr>
          <w:p w14:paraId="4A1366C7" w14:textId="77777777" w:rsidR="0013179F" w:rsidRPr="00E73AD7" w:rsidRDefault="0013179F" w:rsidP="007779F7">
            <w:pPr>
              <w:rPr>
                <w:sz w:val="24"/>
                <w:lang w:val="uk-UA"/>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655AC8D1" w14:textId="77777777" w:rsidR="0013179F" w:rsidRPr="00E73AD7" w:rsidRDefault="0013179F" w:rsidP="007779F7">
            <w:pPr>
              <w:rPr>
                <w:sz w:val="24"/>
                <w:lang w:val="uk-UA"/>
              </w:rPr>
            </w:pPr>
          </w:p>
        </w:tc>
        <w:tc>
          <w:tcPr>
            <w:tcW w:w="2934" w:type="dxa"/>
            <w:tcBorders>
              <w:top w:val="single" w:sz="4" w:space="0" w:color="auto"/>
              <w:left w:val="single" w:sz="4" w:space="0" w:color="auto"/>
              <w:bottom w:val="single" w:sz="4" w:space="0" w:color="auto"/>
              <w:right w:val="single" w:sz="4" w:space="0" w:color="auto"/>
            </w:tcBorders>
            <w:vAlign w:val="bottom"/>
          </w:tcPr>
          <w:p w14:paraId="66D6E2AC" w14:textId="77777777" w:rsidR="0013179F" w:rsidRPr="00E73AD7" w:rsidRDefault="0013179F" w:rsidP="007779F7">
            <w:pPr>
              <w:rPr>
                <w:sz w:val="24"/>
                <w:lang w:val="uk-UA"/>
              </w:rPr>
            </w:pPr>
          </w:p>
        </w:tc>
        <w:tc>
          <w:tcPr>
            <w:tcW w:w="1461" w:type="dxa"/>
            <w:tcBorders>
              <w:top w:val="single" w:sz="4" w:space="0" w:color="auto"/>
              <w:left w:val="single" w:sz="4" w:space="0" w:color="auto"/>
              <w:bottom w:val="single" w:sz="4" w:space="0" w:color="auto"/>
              <w:right w:val="single" w:sz="4" w:space="0" w:color="auto"/>
            </w:tcBorders>
            <w:vAlign w:val="bottom"/>
          </w:tcPr>
          <w:p w14:paraId="5CC2DE23" w14:textId="77777777" w:rsidR="0013179F" w:rsidRPr="00E73AD7" w:rsidRDefault="0013179F" w:rsidP="007779F7">
            <w:pPr>
              <w:rPr>
                <w:sz w:val="24"/>
                <w:lang w:val="uk-UA"/>
              </w:rPr>
            </w:pPr>
          </w:p>
        </w:tc>
      </w:tr>
      <w:tr w:rsidR="0013179F" w:rsidRPr="00E73AD7" w14:paraId="10A547F7" w14:textId="77777777" w:rsidTr="007779F7">
        <w:trPr>
          <w:trHeight w:val="321"/>
        </w:trPr>
        <w:tc>
          <w:tcPr>
            <w:tcW w:w="681" w:type="dxa"/>
            <w:tcBorders>
              <w:top w:val="single" w:sz="4" w:space="0" w:color="auto"/>
              <w:left w:val="single" w:sz="4" w:space="0" w:color="auto"/>
              <w:bottom w:val="single" w:sz="4" w:space="0" w:color="auto"/>
              <w:right w:val="single" w:sz="4" w:space="0" w:color="auto"/>
            </w:tcBorders>
            <w:vAlign w:val="bottom"/>
          </w:tcPr>
          <w:p w14:paraId="78AED6C7" w14:textId="77777777" w:rsidR="0013179F" w:rsidRPr="00E73AD7" w:rsidRDefault="0013179F" w:rsidP="007779F7">
            <w:pPr>
              <w:rPr>
                <w:sz w:val="24"/>
                <w:lang w:val="uk-UA"/>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66727824" w14:textId="77777777" w:rsidR="0013179F" w:rsidRPr="00E73AD7" w:rsidRDefault="0013179F" w:rsidP="007779F7">
            <w:pPr>
              <w:rPr>
                <w:sz w:val="24"/>
                <w:lang w:val="uk-UA"/>
              </w:rPr>
            </w:pPr>
          </w:p>
        </w:tc>
        <w:tc>
          <w:tcPr>
            <w:tcW w:w="2934" w:type="dxa"/>
            <w:tcBorders>
              <w:top w:val="single" w:sz="4" w:space="0" w:color="auto"/>
              <w:left w:val="single" w:sz="4" w:space="0" w:color="auto"/>
              <w:bottom w:val="single" w:sz="4" w:space="0" w:color="auto"/>
              <w:right w:val="single" w:sz="4" w:space="0" w:color="auto"/>
            </w:tcBorders>
            <w:vAlign w:val="bottom"/>
          </w:tcPr>
          <w:p w14:paraId="5077F3FD" w14:textId="77777777" w:rsidR="0013179F" w:rsidRPr="00E73AD7" w:rsidRDefault="0013179F" w:rsidP="007779F7">
            <w:pPr>
              <w:rPr>
                <w:sz w:val="24"/>
                <w:lang w:val="uk-UA"/>
              </w:rPr>
            </w:pPr>
          </w:p>
        </w:tc>
        <w:tc>
          <w:tcPr>
            <w:tcW w:w="1461" w:type="dxa"/>
            <w:tcBorders>
              <w:top w:val="single" w:sz="4" w:space="0" w:color="auto"/>
              <w:left w:val="single" w:sz="4" w:space="0" w:color="auto"/>
              <w:bottom w:val="single" w:sz="4" w:space="0" w:color="auto"/>
              <w:right w:val="single" w:sz="4" w:space="0" w:color="auto"/>
            </w:tcBorders>
            <w:vAlign w:val="bottom"/>
          </w:tcPr>
          <w:p w14:paraId="24D814DE" w14:textId="77777777" w:rsidR="0013179F" w:rsidRPr="00E73AD7" w:rsidRDefault="0013179F" w:rsidP="007779F7">
            <w:pPr>
              <w:rPr>
                <w:sz w:val="24"/>
                <w:lang w:val="uk-UA"/>
              </w:rPr>
            </w:pPr>
          </w:p>
        </w:tc>
      </w:tr>
      <w:tr w:rsidR="0013179F" w:rsidRPr="00E73AD7" w14:paraId="4B5F2997" w14:textId="77777777" w:rsidTr="007779F7">
        <w:trPr>
          <w:trHeight w:val="321"/>
        </w:trPr>
        <w:tc>
          <w:tcPr>
            <w:tcW w:w="681" w:type="dxa"/>
            <w:tcBorders>
              <w:top w:val="single" w:sz="4" w:space="0" w:color="auto"/>
              <w:left w:val="single" w:sz="4" w:space="0" w:color="auto"/>
              <w:bottom w:val="single" w:sz="4" w:space="0" w:color="auto"/>
              <w:right w:val="single" w:sz="4" w:space="0" w:color="auto"/>
            </w:tcBorders>
            <w:vAlign w:val="bottom"/>
          </w:tcPr>
          <w:p w14:paraId="2FC694DD" w14:textId="77777777" w:rsidR="0013179F" w:rsidRPr="00E73AD7" w:rsidRDefault="0013179F" w:rsidP="007779F7">
            <w:pPr>
              <w:rPr>
                <w:sz w:val="24"/>
                <w:lang w:val="uk-UA"/>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7049BCB9" w14:textId="77777777" w:rsidR="0013179F" w:rsidRPr="00E73AD7" w:rsidRDefault="0013179F" w:rsidP="007779F7">
            <w:pPr>
              <w:rPr>
                <w:sz w:val="24"/>
                <w:lang w:val="uk-UA"/>
              </w:rPr>
            </w:pPr>
          </w:p>
        </w:tc>
        <w:tc>
          <w:tcPr>
            <w:tcW w:w="2934" w:type="dxa"/>
            <w:tcBorders>
              <w:top w:val="single" w:sz="4" w:space="0" w:color="auto"/>
              <w:left w:val="single" w:sz="4" w:space="0" w:color="auto"/>
              <w:bottom w:val="single" w:sz="4" w:space="0" w:color="auto"/>
              <w:right w:val="single" w:sz="4" w:space="0" w:color="auto"/>
            </w:tcBorders>
            <w:vAlign w:val="bottom"/>
          </w:tcPr>
          <w:p w14:paraId="57D9E843" w14:textId="77777777" w:rsidR="0013179F" w:rsidRPr="00E73AD7" w:rsidRDefault="0013179F" w:rsidP="007779F7">
            <w:pPr>
              <w:rPr>
                <w:sz w:val="24"/>
                <w:lang w:val="uk-UA"/>
              </w:rPr>
            </w:pPr>
          </w:p>
        </w:tc>
        <w:tc>
          <w:tcPr>
            <w:tcW w:w="1461" w:type="dxa"/>
            <w:tcBorders>
              <w:top w:val="single" w:sz="4" w:space="0" w:color="auto"/>
              <w:left w:val="single" w:sz="4" w:space="0" w:color="auto"/>
              <w:bottom w:val="single" w:sz="4" w:space="0" w:color="auto"/>
              <w:right w:val="single" w:sz="4" w:space="0" w:color="auto"/>
            </w:tcBorders>
            <w:vAlign w:val="bottom"/>
          </w:tcPr>
          <w:p w14:paraId="5DB03146" w14:textId="77777777" w:rsidR="0013179F" w:rsidRPr="00E73AD7" w:rsidRDefault="0013179F" w:rsidP="007779F7">
            <w:pPr>
              <w:rPr>
                <w:sz w:val="24"/>
                <w:lang w:val="uk-UA"/>
              </w:rPr>
            </w:pPr>
          </w:p>
        </w:tc>
      </w:tr>
      <w:tr w:rsidR="0013179F" w:rsidRPr="00E73AD7" w14:paraId="4355C33E" w14:textId="77777777" w:rsidTr="007779F7">
        <w:trPr>
          <w:trHeight w:val="321"/>
        </w:trPr>
        <w:tc>
          <w:tcPr>
            <w:tcW w:w="681" w:type="dxa"/>
            <w:tcBorders>
              <w:top w:val="single" w:sz="4" w:space="0" w:color="auto"/>
              <w:left w:val="single" w:sz="4" w:space="0" w:color="auto"/>
              <w:bottom w:val="single" w:sz="4" w:space="0" w:color="auto"/>
              <w:right w:val="single" w:sz="4" w:space="0" w:color="auto"/>
            </w:tcBorders>
            <w:vAlign w:val="bottom"/>
          </w:tcPr>
          <w:p w14:paraId="1CCB538F" w14:textId="77777777" w:rsidR="0013179F" w:rsidRPr="00E73AD7" w:rsidRDefault="0013179F" w:rsidP="007779F7">
            <w:pPr>
              <w:rPr>
                <w:sz w:val="24"/>
                <w:lang w:val="uk-UA"/>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3F515649" w14:textId="77777777" w:rsidR="0013179F" w:rsidRPr="00E73AD7" w:rsidRDefault="0013179F" w:rsidP="007779F7">
            <w:pPr>
              <w:rPr>
                <w:sz w:val="24"/>
                <w:lang w:val="uk-UA"/>
              </w:rPr>
            </w:pPr>
          </w:p>
        </w:tc>
        <w:tc>
          <w:tcPr>
            <w:tcW w:w="2934" w:type="dxa"/>
            <w:tcBorders>
              <w:top w:val="single" w:sz="4" w:space="0" w:color="auto"/>
              <w:left w:val="single" w:sz="4" w:space="0" w:color="auto"/>
              <w:bottom w:val="single" w:sz="4" w:space="0" w:color="auto"/>
              <w:right w:val="single" w:sz="4" w:space="0" w:color="auto"/>
            </w:tcBorders>
            <w:vAlign w:val="bottom"/>
          </w:tcPr>
          <w:p w14:paraId="2E681758" w14:textId="77777777" w:rsidR="0013179F" w:rsidRPr="00E73AD7" w:rsidRDefault="0013179F" w:rsidP="007779F7">
            <w:pPr>
              <w:rPr>
                <w:sz w:val="24"/>
                <w:lang w:val="uk-UA"/>
              </w:rPr>
            </w:pPr>
          </w:p>
        </w:tc>
        <w:tc>
          <w:tcPr>
            <w:tcW w:w="1461" w:type="dxa"/>
            <w:tcBorders>
              <w:top w:val="single" w:sz="4" w:space="0" w:color="auto"/>
              <w:left w:val="single" w:sz="4" w:space="0" w:color="auto"/>
              <w:bottom w:val="single" w:sz="4" w:space="0" w:color="auto"/>
              <w:right w:val="single" w:sz="4" w:space="0" w:color="auto"/>
            </w:tcBorders>
            <w:vAlign w:val="bottom"/>
          </w:tcPr>
          <w:p w14:paraId="6A54693A" w14:textId="77777777" w:rsidR="0013179F" w:rsidRPr="00E73AD7" w:rsidRDefault="0013179F" w:rsidP="007779F7">
            <w:pPr>
              <w:rPr>
                <w:sz w:val="24"/>
                <w:lang w:val="uk-UA"/>
              </w:rPr>
            </w:pPr>
          </w:p>
        </w:tc>
      </w:tr>
      <w:tr w:rsidR="0013179F" w:rsidRPr="00E73AD7" w14:paraId="514C5993" w14:textId="77777777" w:rsidTr="007779F7">
        <w:trPr>
          <w:trHeight w:val="323"/>
        </w:trPr>
        <w:tc>
          <w:tcPr>
            <w:tcW w:w="681" w:type="dxa"/>
            <w:tcBorders>
              <w:top w:val="single" w:sz="4" w:space="0" w:color="auto"/>
              <w:left w:val="single" w:sz="4" w:space="0" w:color="auto"/>
              <w:bottom w:val="single" w:sz="4" w:space="0" w:color="auto"/>
              <w:right w:val="single" w:sz="4" w:space="0" w:color="auto"/>
            </w:tcBorders>
            <w:vAlign w:val="bottom"/>
          </w:tcPr>
          <w:p w14:paraId="4C2FEDF3" w14:textId="77777777" w:rsidR="0013179F" w:rsidRPr="00E73AD7" w:rsidRDefault="0013179F" w:rsidP="007779F7">
            <w:pPr>
              <w:rPr>
                <w:sz w:val="24"/>
                <w:lang w:val="uk-UA"/>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65C8679B" w14:textId="77777777" w:rsidR="0013179F" w:rsidRPr="00E73AD7" w:rsidRDefault="0013179F" w:rsidP="007779F7">
            <w:pPr>
              <w:rPr>
                <w:sz w:val="24"/>
                <w:lang w:val="uk-UA"/>
              </w:rPr>
            </w:pPr>
          </w:p>
        </w:tc>
        <w:tc>
          <w:tcPr>
            <w:tcW w:w="2934" w:type="dxa"/>
            <w:tcBorders>
              <w:top w:val="single" w:sz="4" w:space="0" w:color="auto"/>
              <w:left w:val="single" w:sz="4" w:space="0" w:color="auto"/>
              <w:bottom w:val="single" w:sz="4" w:space="0" w:color="auto"/>
              <w:right w:val="single" w:sz="4" w:space="0" w:color="auto"/>
            </w:tcBorders>
            <w:vAlign w:val="bottom"/>
          </w:tcPr>
          <w:p w14:paraId="543B8777" w14:textId="77777777" w:rsidR="0013179F" w:rsidRPr="00E73AD7" w:rsidRDefault="0013179F" w:rsidP="007779F7">
            <w:pPr>
              <w:rPr>
                <w:sz w:val="24"/>
                <w:lang w:val="uk-UA"/>
              </w:rPr>
            </w:pPr>
          </w:p>
        </w:tc>
        <w:tc>
          <w:tcPr>
            <w:tcW w:w="1461" w:type="dxa"/>
            <w:tcBorders>
              <w:top w:val="single" w:sz="4" w:space="0" w:color="auto"/>
              <w:left w:val="single" w:sz="4" w:space="0" w:color="auto"/>
              <w:bottom w:val="single" w:sz="4" w:space="0" w:color="auto"/>
              <w:right w:val="single" w:sz="4" w:space="0" w:color="auto"/>
            </w:tcBorders>
            <w:vAlign w:val="bottom"/>
          </w:tcPr>
          <w:p w14:paraId="0AC8B820" w14:textId="77777777" w:rsidR="0013179F" w:rsidRPr="00E73AD7" w:rsidRDefault="0013179F" w:rsidP="007779F7">
            <w:pPr>
              <w:rPr>
                <w:sz w:val="24"/>
                <w:lang w:val="uk-UA"/>
              </w:rPr>
            </w:pPr>
          </w:p>
        </w:tc>
      </w:tr>
      <w:tr w:rsidR="0013179F" w:rsidRPr="00E73AD7" w14:paraId="306723EC" w14:textId="77777777" w:rsidTr="007779F7">
        <w:trPr>
          <w:trHeight w:val="321"/>
        </w:trPr>
        <w:tc>
          <w:tcPr>
            <w:tcW w:w="681" w:type="dxa"/>
            <w:tcBorders>
              <w:top w:val="single" w:sz="4" w:space="0" w:color="auto"/>
              <w:left w:val="single" w:sz="4" w:space="0" w:color="auto"/>
              <w:bottom w:val="single" w:sz="4" w:space="0" w:color="auto"/>
              <w:right w:val="single" w:sz="4" w:space="0" w:color="auto"/>
            </w:tcBorders>
            <w:vAlign w:val="bottom"/>
          </w:tcPr>
          <w:p w14:paraId="79152DD9" w14:textId="77777777" w:rsidR="0013179F" w:rsidRPr="00E73AD7" w:rsidRDefault="0013179F" w:rsidP="007779F7">
            <w:pPr>
              <w:rPr>
                <w:sz w:val="24"/>
                <w:lang w:val="uk-UA"/>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3C8CC8AE" w14:textId="77777777" w:rsidR="0013179F" w:rsidRPr="00E73AD7" w:rsidRDefault="0013179F" w:rsidP="007779F7">
            <w:pPr>
              <w:rPr>
                <w:sz w:val="24"/>
                <w:lang w:val="uk-UA"/>
              </w:rPr>
            </w:pPr>
          </w:p>
        </w:tc>
        <w:tc>
          <w:tcPr>
            <w:tcW w:w="2934" w:type="dxa"/>
            <w:tcBorders>
              <w:top w:val="single" w:sz="4" w:space="0" w:color="auto"/>
              <w:left w:val="single" w:sz="4" w:space="0" w:color="auto"/>
              <w:bottom w:val="single" w:sz="4" w:space="0" w:color="auto"/>
              <w:right w:val="single" w:sz="4" w:space="0" w:color="auto"/>
            </w:tcBorders>
            <w:vAlign w:val="bottom"/>
          </w:tcPr>
          <w:p w14:paraId="7FFB95F2" w14:textId="77777777" w:rsidR="0013179F" w:rsidRPr="00E73AD7" w:rsidRDefault="0013179F" w:rsidP="007779F7">
            <w:pPr>
              <w:rPr>
                <w:sz w:val="24"/>
                <w:lang w:val="uk-UA"/>
              </w:rPr>
            </w:pPr>
          </w:p>
        </w:tc>
        <w:tc>
          <w:tcPr>
            <w:tcW w:w="1461" w:type="dxa"/>
            <w:tcBorders>
              <w:top w:val="single" w:sz="4" w:space="0" w:color="auto"/>
              <w:left w:val="single" w:sz="4" w:space="0" w:color="auto"/>
              <w:bottom w:val="single" w:sz="4" w:space="0" w:color="auto"/>
              <w:right w:val="single" w:sz="4" w:space="0" w:color="auto"/>
            </w:tcBorders>
            <w:vAlign w:val="bottom"/>
          </w:tcPr>
          <w:p w14:paraId="71B463D7" w14:textId="77777777" w:rsidR="0013179F" w:rsidRPr="00E73AD7" w:rsidRDefault="0013179F" w:rsidP="007779F7">
            <w:pPr>
              <w:rPr>
                <w:sz w:val="24"/>
                <w:lang w:val="uk-UA"/>
              </w:rPr>
            </w:pPr>
          </w:p>
        </w:tc>
      </w:tr>
      <w:tr w:rsidR="0013179F" w:rsidRPr="00E73AD7" w14:paraId="10C8B684" w14:textId="77777777" w:rsidTr="007779F7">
        <w:trPr>
          <w:trHeight w:val="70"/>
        </w:trPr>
        <w:tc>
          <w:tcPr>
            <w:tcW w:w="681" w:type="dxa"/>
            <w:tcBorders>
              <w:top w:val="single" w:sz="4" w:space="0" w:color="auto"/>
              <w:left w:val="single" w:sz="4" w:space="0" w:color="auto"/>
              <w:bottom w:val="single" w:sz="4" w:space="0" w:color="auto"/>
              <w:right w:val="single" w:sz="4" w:space="0" w:color="auto"/>
            </w:tcBorders>
            <w:vAlign w:val="bottom"/>
          </w:tcPr>
          <w:p w14:paraId="7FD9CF1A" w14:textId="77777777" w:rsidR="0013179F" w:rsidRPr="00E73AD7" w:rsidRDefault="0013179F" w:rsidP="007779F7">
            <w:pPr>
              <w:rPr>
                <w:sz w:val="24"/>
                <w:lang w:val="uk-UA"/>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61EB0564" w14:textId="77777777" w:rsidR="0013179F" w:rsidRPr="00E73AD7" w:rsidRDefault="0013179F" w:rsidP="007779F7">
            <w:pPr>
              <w:rPr>
                <w:sz w:val="24"/>
                <w:lang w:val="uk-UA"/>
              </w:rPr>
            </w:pPr>
          </w:p>
        </w:tc>
        <w:tc>
          <w:tcPr>
            <w:tcW w:w="2934" w:type="dxa"/>
            <w:tcBorders>
              <w:top w:val="single" w:sz="4" w:space="0" w:color="auto"/>
              <w:left w:val="single" w:sz="4" w:space="0" w:color="auto"/>
              <w:bottom w:val="single" w:sz="4" w:space="0" w:color="auto"/>
              <w:right w:val="single" w:sz="4" w:space="0" w:color="auto"/>
            </w:tcBorders>
            <w:vAlign w:val="bottom"/>
          </w:tcPr>
          <w:p w14:paraId="103AAB5E" w14:textId="77777777" w:rsidR="0013179F" w:rsidRPr="00E73AD7" w:rsidRDefault="0013179F" w:rsidP="007779F7">
            <w:pPr>
              <w:rPr>
                <w:sz w:val="24"/>
                <w:lang w:val="uk-UA"/>
              </w:rPr>
            </w:pPr>
          </w:p>
        </w:tc>
        <w:tc>
          <w:tcPr>
            <w:tcW w:w="1461" w:type="dxa"/>
            <w:tcBorders>
              <w:top w:val="single" w:sz="4" w:space="0" w:color="auto"/>
              <w:left w:val="single" w:sz="4" w:space="0" w:color="auto"/>
              <w:bottom w:val="single" w:sz="4" w:space="0" w:color="auto"/>
              <w:right w:val="single" w:sz="4" w:space="0" w:color="auto"/>
            </w:tcBorders>
            <w:vAlign w:val="bottom"/>
          </w:tcPr>
          <w:p w14:paraId="35CCE70D" w14:textId="77777777" w:rsidR="0013179F" w:rsidRPr="00E73AD7" w:rsidRDefault="0013179F" w:rsidP="007779F7">
            <w:pPr>
              <w:rPr>
                <w:sz w:val="24"/>
                <w:lang w:val="uk-UA"/>
              </w:rPr>
            </w:pPr>
          </w:p>
        </w:tc>
      </w:tr>
      <w:tr w:rsidR="0013179F" w:rsidRPr="00E73AD7" w14:paraId="1A8D4664" w14:textId="77777777" w:rsidTr="007779F7">
        <w:trPr>
          <w:trHeight w:val="321"/>
        </w:trPr>
        <w:tc>
          <w:tcPr>
            <w:tcW w:w="681" w:type="dxa"/>
            <w:tcBorders>
              <w:top w:val="single" w:sz="4" w:space="0" w:color="auto"/>
              <w:left w:val="single" w:sz="4" w:space="0" w:color="auto"/>
              <w:bottom w:val="single" w:sz="4" w:space="0" w:color="auto"/>
              <w:right w:val="single" w:sz="4" w:space="0" w:color="auto"/>
            </w:tcBorders>
            <w:vAlign w:val="bottom"/>
          </w:tcPr>
          <w:p w14:paraId="7F0EA2CB" w14:textId="77777777" w:rsidR="0013179F" w:rsidRPr="00E73AD7" w:rsidRDefault="0013179F" w:rsidP="007779F7">
            <w:pPr>
              <w:rPr>
                <w:sz w:val="24"/>
                <w:lang w:val="uk-UA"/>
              </w:rPr>
            </w:pPr>
          </w:p>
        </w:tc>
        <w:tc>
          <w:tcPr>
            <w:tcW w:w="4809" w:type="dxa"/>
            <w:gridSpan w:val="2"/>
            <w:tcBorders>
              <w:top w:val="single" w:sz="4" w:space="0" w:color="auto"/>
              <w:left w:val="single" w:sz="4" w:space="0" w:color="auto"/>
              <w:bottom w:val="single" w:sz="4" w:space="0" w:color="auto"/>
              <w:right w:val="single" w:sz="4" w:space="0" w:color="auto"/>
            </w:tcBorders>
            <w:vAlign w:val="bottom"/>
          </w:tcPr>
          <w:p w14:paraId="6F883277" w14:textId="77777777" w:rsidR="0013179F" w:rsidRPr="00E73AD7" w:rsidRDefault="0013179F" w:rsidP="007779F7">
            <w:pPr>
              <w:rPr>
                <w:sz w:val="24"/>
                <w:lang w:val="uk-UA"/>
              </w:rPr>
            </w:pPr>
          </w:p>
        </w:tc>
        <w:tc>
          <w:tcPr>
            <w:tcW w:w="2934" w:type="dxa"/>
            <w:tcBorders>
              <w:top w:val="single" w:sz="4" w:space="0" w:color="auto"/>
              <w:left w:val="single" w:sz="4" w:space="0" w:color="auto"/>
              <w:bottom w:val="single" w:sz="4" w:space="0" w:color="auto"/>
              <w:right w:val="single" w:sz="4" w:space="0" w:color="auto"/>
            </w:tcBorders>
            <w:vAlign w:val="bottom"/>
          </w:tcPr>
          <w:p w14:paraId="5704EEA6" w14:textId="77777777" w:rsidR="0013179F" w:rsidRPr="00E73AD7" w:rsidRDefault="0013179F" w:rsidP="007779F7">
            <w:pPr>
              <w:rPr>
                <w:sz w:val="24"/>
                <w:lang w:val="uk-UA"/>
              </w:rPr>
            </w:pPr>
          </w:p>
        </w:tc>
        <w:tc>
          <w:tcPr>
            <w:tcW w:w="1461" w:type="dxa"/>
            <w:tcBorders>
              <w:top w:val="single" w:sz="4" w:space="0" w:color="auto"/>
              <w:left w:val="single" w:sz="4" w:space="0" w:color="auto"/>
              <w:bottom w:val="single" w:sz="4" w:space="0" w:color="auto"/>
              <w:right w:val="single" w:sz="4" w:space="0" w:color="auto"/>
            </w:tcBorders>
            <w:vAlign w:val="bottom"/>
          </w:tcPr>
          <w:p w14:paraId="7344340A" w14:textId="77777777" w:rsidR="0013179F" w:rsidRPr="00E73AD7" w:rsidRDefault="0013179F" w:rsidP="007779F7">
            <w:pPr>
              <w:rPr>
                <w:sz w:val="24"/>
                <w:lang w:val="uk-UA"/>
              </w:rPr>
            </w:pPr>
          </w:p>
        </w:tc>
      </w:tr>
    </w:tbl>
    <w:p w14:paraId="32E15381" w14:textId="77777777" w:rsidR="007C04B3" w:rsidRPr="00E73AD7" w:rsidRDefault="007C04B3" w:rsidP="007779F7">
      <w:pPr>
        <w:rPr>
          <w:rFonts w:cs="Arial"/>
          <w:sz w:val="24"/>
          <w:lang w:val="uk-UA"/>
        </w:rPr>
      </w:pPr>
    </w:p>
    <w:p w14:paraId="6EB712DF" w14:textId="1EDB2BBB" w:rsidR="0013179F" w:rsidRPr="00E73AD7" w:rsidRDefault="0013179F" w:rsidP="00E9164E">
      <w:pPr>
        <w:jc w:val="center"/>
        <w:rPr>
          <w:sz w:val="24"/>
          <w:lang w:val="uk-UA"/>
        </w:rPr>
      </w:pPr>
      <w:r w:rsidRPr="00E73AD7">
        <w:rPr>
          <w:sz w:val="24"/>
          <w:lang w:val="uk-UA"/>
        </w:rPr>
        <w:t>Студе</w:t>
      </w:r>
      <w:r w:rsidR="007C04B3" w:rsidRPr="00E73AD7">
        <w:rPr>
          <w:sz w:val="24"/>
          <w:lang w:val="uk-UA"/>
        </w:rPr>
        <w:t>нт _________________</w:t>
      </w:r>
    </w:p>
    <w:p w14:paraId="005BEAE1" w14:textId="77777777" w:rsidR="0013179F" w:rsidRPr="00E73AD7" w:rsidRDefault="0013179F" w:rsidP="007779F7">
      <w:pPr>
        <w:ind w:left="5103"/>
        <w:rPr>
          <w:sz w:val="24"/>
          <w:lang w:val="uk-UA"/>
        </w:rPr>
      </w:pPr>
      <w:r w:rsidRPr="00E73AD7">
        <w:rPr>
          <w:sz w:val="24"/>
          <w:lang w:val="uk-UA"/>
        </w:rPr>
        <w:t>(</w:t>
      </w:r>
      <w:r w:rsidRPr="00E73AD7">
        <w:rPr>
          <w:i/>
          <w:sz w:val="24"/>
          <w:lang w:val="uk-UA"/>
        </w:rPr>
        <w:t>підпис</w:t>
      </w:r>
      <w:r w:rsidRPr="00E73AD7">
        <w:rPr>
          <w:sz w:val="24"/>
          <w:lang w:val="uk-UA"/>
        </w:rPr>
        <w:t>)</w:t>
      </w:r>
    </w:p>
    <w:p w14:paraId="239BB586" w14:textId="77777777" w:rsidR="00E9164E" w:rsidRPr="00E73AD7" w:rsidRDefault="00E9164E" w:rsidP="00E9164E">
      <w:pPr>
        <w:ind w:left="3119"/>
        <w:rPr>
          <w:sz w:val="24"/>
          <w:lang w:val="uk-UA"/>
        </w:rPr>
      </w:pPr>
    </w:p>
    <w:p w14:paraId="76FE8FAF" w14:textId="592961D9" w:rsidR="00E9164E" w:rsidRPr="00E73AD7" w:rsidRDefault="0013179F" w:rsidP="00E9164E">
      <w:pPr>
        <w:ind w:left="3119"/>
        <w:rPr>
          <w:sz w:val="24"/>
          <w:lang w:val="uk-UA"/>
        </w:rPr>
      </w:pPr>
      <w:r w:rsidRPr="00E73AD7">
        <w:rPr>
          <w:sz w:val="24"/>
          <w:lang w:val="uk-UA"/>
        </w:rPr>
        <w:t>Керівник____________</w:t>
      </w:r>
      <w:r w:rsidR="007C04B3" w:rsidRPr="00E73AD7">
        <w:rPr>
          <w:sz w:val="24"/>
          <w:lang w:val="uk-UA"/>
        </w:rPr>
        <w:t>_</w:t>
      </w:r>
      <w:r w:rsidRPr="00E73AD7">
        <w:rPr>
          <w:sz w:val="24"/>
          <w:lang w:val="uk-UA"/>
        </w:rPr>
        <w:t>____</w:t>
      </w:r>
    </w:p>
    <w:p w14:paraId="4C467E3C" w14:textId="6398C65B" w:rsidR="000B1D81" w:rsidRPr="00E73AD7" w:rsidRDefault="0013179F" w:rsidP="00E9164E">
      <w:pPr>
        <w:ind w:left="5243"/>
        <w:jc w:val="left"/>
        <w:rPr>
          <w:sz w:val="24"/>
          <w:lang w:val="uk-UA"/>
        </w:rPr>
      </w:pPr>
      <w:r w:rsidRPr="00E73AD7">
        <w:rPr>
          <w:sz w:val="24"/>
          <w:lang w:val="uk-UA"/>
        </w:rPr>
        <w:t>(</w:t>
      </w:r>
      <w:r w:rsidRPr="00E73AD7">
        <w:rPr>
          <w:i/>
          <w:sz w:val="24"/>
          <w:lang w:val="uk-UA"/>
        </w:rPr>
        <w:t>підпис</w:t>
      </w:r>
      <w:r w:rsidRPr="00E73AD7">
        <w:rPr>
          <w:sz w:val="24"/>
          <w:lang w:val="uk-UA"/>
        </w:rPr>
        <w:t>)</w:t>
      </w:r>
      <w:r w:rsidR="000B1D81" w:rsidRPr="00E73AD7">
        <w:rPr>
          <w:sz w:val="24"/>
          <w:lang w:val="uk-UA"/>
        </w:rPr>
        <w:br w:type="page"/>
      </w:r>
    </w:p>
    <w:p w14:paraId="188EED8E" w14:textId="3BDD79DD" w:rsidR="00597346" w:rsidRPr="00E73AD7" w:rsidRDefault="000B1D81" w:rsidP="007779F7">
      <w:pPr>
        <w:pStyle w:val="Heading1"/>
        <w:spacing w:line="360" w:lineRule="auto"/>
        <w:rPr>
          <w:lang w:val="uk-UA"/>
        </w:rPr>
      </w:pPr>
      <w:bookmarkStart w:id="2" w:name="_Toc194763623"/>
      <w:bookmarkStart w:id="3" w:name="_Toc194868413"/>
      <w:bookmarkStart w:id="4" w:name="_Toc199283553"/>
      <w:r w:rsidRPr="00E73AD7">
        <w:rPr>
          <w:lang w:val="uk-UA"/>
        </w:rPr>
        <w:lastRenderedPageBreak/>
        <w:t>Розширена анотація</w:t>
      </w:r>
      <w:bookmarkEnd w:id="2"/>
      <w:bookmarkEnd w:id="3"/>
      <w:bookmarkEnd w:id="4"/>
    </w:p>
    <w:p w14:paraId="3A98E286" w14:textId="1636F890" w:rsidR="000B1D81" w:rsidRPr="00E73AD7" w:rsidRDefault="000B1D81" w:rsidP="007779F7">
      <w:pPr>
        <w:spacing w:after="160" w:line="360" w:lineRule="auto"/>
        <w:rPr>
          <w:lang w:val="uk-UA"/>
        </w:rPr>
      </w:pPr>
      <w:r w:rsidRPr="00E73AD7">
        <w:rPr>
          <w:lang w:val="uk-UA"/>
        </w:rPr>
        <w:br w:type="page"/>
      </w:r>
    </w:p>
    <w:p w14:paraId="55EA6389" w14:textId="00A8B500" w:rsidR="000B1D81" w:rsidRPr="00E73AD7" w:rsidRDefault="00FC2AE0" w:rsidP="007779F7">
      <w:pPr>
        <w:pStyle w:val="Heading1"/>
        <w:spacing w:line="360" w:lineRule="auto"/>
        <w:rPr>
          <w:lang w:val="uk-UA"/>
        </w:rPr>
      </w:pPr>
      <w:bookmarkStart w:id="5" w:name="_Toc194763624"/>
      <w:bookmarkStart w:id="6" w:name="_Toc194868414"/>
      <w:bookmarkStart w:id="7" w:name="_Toc199283554"/>
      <w:r w:rsidRPr="00E73AD7">
        <w:rPr>
          <w:lang w:val="uk-UA"/>
        </w:rPr>
        <w:lastRenderedPageBreak/>
        <w:t>Зміст</w:t>
      </w:r>
      <w:bookmarkEnd w:id="5"/>
      <w:bookmarkEnd w:id="6"/>
      <w:bookmarkEnd w:id="7"/>
    </w:p>
    <w:sdt>
      <w:sdtPr>
        <w:rPr>
          <w:lang w:val="uk-UA"/>
        </w:rPr>
        <w:id w:val="-348175521"/>
        <w:docPartObj>
          <w:docPartGallery w:val="Table of Contents"/>
          <w:docPartUnique/>
        </w:docPartObj>
      </w:sdtPr>
      <w:sdtEndPr>
        <w:rPr>
          <w:b/>
          <w:bCs/>
          <w:noProof/>
        </w:rPr>
      </w:sdtEndPr>
      <w:sdtContent>
        <w:p w14:paraId="6A645973" w14:textId="732028B1" w:rsidR="00152906" w:rsidRDefault="00F27ACE">
          <w:pPr>
            <w:pStyle w:val="TOC1"/>
            <w:tabs>
              <w:tab w:val="right" w:leader="dot" w:pos="9574"/>
            </w:tabs>
            <w:rPr>
              <w:ins w:id="8" w:author="Ярмола Юрій Юрійович" w:date="2025-05-28T00:11:00Z"/>
              <w:rFonts w:asciiTheme="minorHAnsi" w:eastAsiaTheme="minorEastAsia" w:hAnsiTheme="minorHAnsi" w:cstheme="minorBidi"/>
              <w:noProof/>
              <w:sz w:val="22"/>
              <w:szCs w:val="22"/>
              <w:lang w:val="uk-UA" w:eastAsia="uk-UA"/>
              <w:rPrChange w:id="9" w:author="Ярмола Юрій Юрійович" w:date="2025-05-27T23:05:00Z">
                <w:rPr>
                  <w:ins w:id="10" w:author="Ярмола Юрій Юрійович" w:date="2025-05-28T00:11:00Z"/>
                </w:rPr>
              </w:rPrChange>
            </w:rPr>
          </w:pPr>
          <w:r w:rsidRPr="00BD0BD7">
            <w:rPr>
              <w:rFonts w:asciiTheme="majorHAnsi" w:eastAsiaTheme="majorEastAsia" w:hAnsiTheme="majorHAnsi" w:cstheme="majorBidi"/>
              <w:color w:val="0F4761" w:themeColor="accent1" w:themeShade="BF"/>
              <w:sz w:val="32"/>
              <w:szCs w:val="32"/>
              <w:lang w:val="uk-UA" w:eastAsia="en-US"/>
            </w:rPr>
            <w:fldChar w:fldCharType="begin"/>
          </w:r>
          <w:r w:rsidRPr="00E73AD7">
            <w:rPr>
              <w:lang w:val="uk-UA"/>
            </w:rPr>
            <w:instrText xml:space="preserve"> TOC \o "1-3" \h \z \u </w:instrText>
          </w:r>
          <w:r w:rsidRPr="00E73AD7">
            <w:rPr>
              <w:rFonts w:asciiTheme="majorHAnsi" w:eastAsiaTheme="majorEastAsia" w:hAnsiTheme="majorHAnsi" w:cstheme="majorBidi"/>
              <w:color w:val="0F4761" w:themeColor="accent1" w:themeShade="BF"/>
              <w:sz w:val="32"/>
              <w:szCs w:val="32"/>
              <w:lang w:val="uk-UA" w:eastAsia="en-US"/>
              <w:rPrChange w:id="11" w:author="Ярмола Юрій Юрійович" w:date="2025-05-27T23:05:00Z">
                <w:rPr>
                  <w:b/>
                  <w:bCs/>
                  <w:noProof/>
                  <w:lang w:val="uk-UA"/>
                </w:rPr>
              </w:rPrChange>
            </w:rPr>
            <w:fldChar w:fldCharType="separate"/>
          </w:r>
          <w:ins w:id="12" w:author="Ярмола Юрій Юрійович" w:date="2025-05-28T00:11:00Z">
            <w:r w:rsidR="00152906" w:rsidRPr="00A66981">
              <w:rPr>
                <w:rStyle w:val="Hyperlink"/>
                <w:noProof/>
              </w:rPr>
              <w:fldChar w:fldCharType="begin"/>
            </w:r>
            <w:r w:rsidR="00152906" w:rsidRPr="00A66981">
              <w:rPr>
                <w:rStyle w:val="Hyperlink"/>
                <w:noProof/>
              </w:rPr>
              <w:instrText xml:space="preserve"> </w:instrText>
            </w:r>
            <w:r w:rsidR="00152906">
              <w:rPr>
                <w:noProof/>
              </w:rPr>
              <w:instrText>HYPERLINK \l "_Toc199283553"</w:instrText>
            </w:r>
            <w:r w:rsidR="00152906" w:rsidRPr="00A66981">
              <w:rPr>
                <w:rStyle w:val="Hyperlink"/>
                <w:noProof/>
              </w:rPr>
              <w:instrText xml:space="preserve"> </w:instrText>
            </w:r>
            <w:r w:rsidR="00152906" w:rsidRPr="00A66981">
              <w:rPr>
                <w:rStyle w:val="Hyperlink"/>
                <w:noProof/>
              </w:rPr>
              <w:fldChar w:fldCharType="separate"/>
            </w:r>
            <w:r w:rsidR="00152906" w:rsidRPr="00A66981">
              <w:rPr>
                <w:rStyle w:val="Hyperlink"/>
                <w:noProof/>
                <w:lang w:val="uk-UA"/>
              </w:rPr>
              <w:t>Розширена анотація</w:t>
            </w:r>
            <w:r w:rsidR="00152906">
              <w:rPr>
                <w:noProof/>
                <w:webHidden/>
              </w:rPr>
              <w:tab/>
            </w:r>
            <w:r w:rsidR="00152906">
              <w:rPr>
                <w:noProof/>
                <w:webHidden/>
              </w:rPr>
              <w:fldChar w:fldCharType="begin"/>
            </w:r>
            <w:r w:rsidR="00152906">
              <w:rPr>
                <w:noProof/>
                <w:webHidden/>
              </w:rPr>
              <w:instrText xml:space="preserve"> PAGEREF _Toc199283553 \h </w:instrText>
            </w:r>
          </w:ins>
          <w:r w:rsidR="00152906">
            <w:rPr>
              <w:noProof/>
              <w:webHidden/>
            </w:rPr>
          </w:r>
          <w:r w:rsidR="00152906">
            <w:rPr>
              <w:noProof/>
              <w:webHidden/>
            </w:rPr>
            <w:fldChar w:fldCharType="separate"/>
          </w:r>
          <w:ins w:id="13" w:author="Ярмола Юрій Юрійович" w:date="2025-05-28T00:11:00Z">
            <w:r w:rsidR="00152906">
              <w:rPr>
                <w:noProof/>
                <w:webHidden/>
              </w:rPr>
              <w:t>4</w:t>
            </w:r>
            <w:r w:rsidR="00152906">
              <w:rPr>
                <w:noProof/>
                <w:webHidden/>
              </w:rPr>
              <w:fldChar w:fldCharType="end"/>
            </w:r>
            <w:r w:rsidR="00152906" w:rsidRPr="00A66981">
              <w:rPr>
                <w:rStyle w:val="Hyperlink"/>
                <w:noProof/>
              </w:rPr>
              <w:fldChar w:fldCharType="end"/>
            </w:r>
          </w:ins>
        </w:p>
        <w:p w14:paraId="26C88E5C" w14:textId="0FCB9454" w:rsidR="00152906" w:rsidRDefault="00152906">
          <w:pPr>
            <w:pStyle w:val="TOC1"/>
            <w:tabs>
              <w:tab w:val="right" w:leader="dot" w:pos="9574"/>
            </w:tabs>
            <w:rPr>
              <w:ins w:id="14" w:author="Ярмола Юрій Юрійович" w:date="2025-05-28T00:11:00Z"/>
              <w:rFonts w:asciiTheme="minorHAnsi" w:eastAsiaTheme="minorEastAsia" w:hAnsiTheme="minorHAnsi" w:cstheme="minorBidi"/>
              <w:noProof/>
              <w:sz w:val="22"/>
              <w:szCs w:val="22"/>
              <w:lang w:val="uk-UA" w:eastAsia="uk-UA"/>
            </w:rPr>
          </w:pPr>
          <w:ins w:id="15" w:author="Ярмола Юрій Юрійович" w:date="2025-05-28T00:11:00Z">
            <w:r w:rsidRPr="00A66981">
              <w:rPr>
                <w:rStyle w:val="Hyperlink"/>
                <w:noProof/>
              </w:rPr>
              <w:fldChar w:fldCharType="begin"/>
            </w:r>
            <w:r w:rsidRPr="00A66981">
              <w:rPr>
                <w:rStyle w:val="Hyperlink"/>
                <w:noProof/>
              </w:rPr>
              <w:instrText xml:space="preserve"> </w:instrText>
            </w:r>
            <w:r>
              <w:rPr>
                <w:noProof/>
              </w:rPr>
              <w:instrText>HYPERLINK \l "_Toc199283554"</w:instrText>
            </w:r>
            <w:r w:rsidRPr="00A66981">
              <w:rPr>
                <w:rStyle w:val="Hyperlink"/>
                <w:noProof/>
              </w:rPr>
              <w:instrText xml:space="preserve"> </w:instrText>
            </w:r>
            <w:r w:rsidRPr="00A66981">
              <w:rPr>
                <w:rStyle w:val="Hyperlink"/>
                <w:noProof/>
              </w:rPr>
              <w:fldChar w:fldCharType="separate"/>
            </w:r>
            <w:r w:rsidRPr="00A66981">
              <w:rPr>
                <w:rStyle w:val="Hyperlink"/>
                <w:noProof/>
                <w:lang w:val="uk-UA"/>
              </w:rPr>
              <w:t>Зміст</w:t>
            </w:r>
            <w:r>
              <w:rPr>
                <w:noProof/>
                <w:webHidden/>
              </w:rPr>
              <w:tab/>
            </w:r>
            <w:r>
              <w:rPr>
                <w:noProof/>
                <w:webHidden/>
              </w:rPr>
              <w:fldChar w:fldCharType="begin"/>
            </w:r>
            <w:r>
              <w:rPr>
                <w:noProof/>
                <w:webHidden/>
              </w:rPr>
              <w:instrText xml:space="preserve"> PAGEREF _Toc199283554 \h </w:instrText>
            </w:r>
          </w:ins>
          <w:r>
            <w:rPr>
              <w:noProof/>
              <w:webHidden/>
            </w:rPr>
          </w:r>
          <w:r>
            <w:rPr>
              <w:noProof/>
              <w:webHidden/>
            </w:rPr>
            <w:fldChar w:fldCharType="separate"/>
          </w:r>
          <w:ins w:id="16" w:author="Ярмола Юрій Юрійович" w:date="2025-05-28T00:11:00Z">
            <w:r>
              <w:rPr>
                <w:noProof/>
                <w:webHidden/>
              </w:rPr>
              <w:t>5</w:t>
            </w:r>
            <w:r>
              <w:rPr>
                <w:noProof/>
                <w:webHidden/>
              </w:rPr>
              <w:fldChar w:fldCharType="end"/>
            </w:r>
            <w:r w:rsidRPr="00A66981">
              <w:rPr>
                <w:rStyle w:val="Hyperlink"/>
                <w:noProof/>
              </w:rPr>
              <w:fldChar w:fldCharType="end"/>
            </w:r>
          </w:ins>
        </w:p>
        <w:p w14:paraId="770A2361" w14:textId="1947849D" w:rsidR="00152906" w:rsidRDefault="00152906">
          <w:pPr>
            <w:pStyle w:val="TOC1"/>
            <w:tabs>
              <w:tab w:val="right" w:leader="dot" w:pos="9574"/>
            </w:tabs>
            <w:rPr>
              <w:ins w:id="17" w:author="Ярмола Юрій Юрійович" w:date="2025-05-28T00:11:00Z"/>
              <w:rFonts w:asciiTheme="minorHAnsi" w:eastAsiaTheme="minorEastAsia" w:hAnsiTheme="minorHAnsi" w:cstheme="minorBidi"/>
              <w:noProof/>
              <w:sz w:val="22"/>
              <w:szCs w:val="22"/>
              <w:lang w:val="uk-UA" w:eastAsia="uk-UA"/>
            </w:rPr>
          </w:pPr>
          <w:ins w:id="18" w:author="Ярмола Юрій Юрійович" w:date="2025-05-28T00:11:00Z">
            <w:r w:rsidRPr="00A66981">
              <w:rPr>
                <w:rStyle w:val="Hyperlink"/>
                <w:noProof/>
              </w:rPr>
              <w:fldChar w:fldCharType="begin"/>
            </w:r>
            <w:r w:rsidRPr="00A66981">
              <w:rPr>
                <w:rStyle w:val="Hyperlink"/>
                <w:noProof/>
              </w:rPr>
              <w:instrText xml:space="preserve"> </w:instrText>
            </w:r>
            <w:r>
              <w:rPr>
                <w:noProof/>
              </w:rPr>
              <w:instrText>HYPERLINK \l "_Toc199283555"</w:instrText>
            </w:r>
            <w:r w:rsidRPr="00A66981">
              <w:rPr>
                <w:rStyle w:val="Hyperlink"/>
                <w:noProof/>
              </w:rPr>
              <w:instrText xml:space="preserve"> </w:instrText>
            </w:r>
            <w:r w:rsidRPr="00A66981">
              <w:rPr>
                <w:rStyle w:val="Hyperlink"/>
                <w:noProof/>
              </w:rPr>
              <w:fldChar w:fldCharType="separate"/>
            </w:r>
            <w:r w:rsidRPr="00A66981">
              <w:rPr>
                <w:rStyle w:val="Hyperlink"/>
                <w:noProof/>
                <w:lang w:val="uk-UA"/>
              </w:rPr>
              <w:t>Вступ</w:t>
            </w:r>
            <w:r>
              <w:rPr>
                <w:noProof/>
                <w:webHidden/>
              </w:rPr>
              <w:tab/>
            </w:r>
            <w:r>
              <w:rPr>
                <w:noProof/>
                <w:webHidden/>
              </w:rPr>
              <w:fldChar w:fldCharType="begin"/>
            </w:r>
            <w:r>
              <w:rPr>
                <w:noProof/>
                <w:webHidden/>
              </w:rPr>
              <w:instrText xml:space="preserve"> PAGEREF _Toc199283555 \h </w:instrText>
            </w:r>
          </w:ins>
          <w:r>
            <w:rPr>
              <w:noProof/>
              <w:webHidden/>
            </w:rPr>
          </w:r>
          <w:r>
            <w:rPr>
              <w:noProof/>
              <w:webHidden/>
            </w:rPr>
            <w:fldChar w:fldCharType="separate"/>
          </w:r>
          <w:ins w:id="19" w:author="Ярмола Юрій Юрійович" w:date="2025-05-28T00:11:00Z">
            <w:r>
              <w:rPr>
                <w:noProof/>
                <w:webHidden/>
              </w:rPr>
              <w:t>7</w:t>
            </w:r>
            <w:r>
              <w:rPr>
                <w:noProof/>
                <w:webHidden/>
              </w:rPr>
              <w:fldChar w:fldCharType="end"/>
            </w:r>
            <w:r w:rsidRPr="00A66981">
              <w:rPr>
                <w:rStyle w:val="Hyperlink"/>
                <w:noProof/>
              </w:rPr>
              <w:fldChar w:fldCharType="end"/>
            </w:r>
          </w:ins>
        </w:p>
        <w:p w14:paraId="5AFC36C6" w14:textId="78AD7691" w:rsidR="00152906" w:rsidRDefault="00152906">
          <w:pPr>
            <w:pStyle w:val="TOC1"/>
            <w:tabs>
              <w:tab w:val="right" w:leader="dot" w:pos="9574"/>
            </w:tabs>
            <w:rPr>
              <w:ins w:id="20" w:author="Ярмола Юрій Юрійович" w:date="2025-05-28T00:11:00Z"/>
              <w:rFonts w:asciiTheme="minorHAnsi" w:eastAsiaTheme="minorEastAsia" w:hAnsiTheme="minorHAnsi" w:cstheme="minorBidi"/>
              <w:noProof/>
              <w:sz w:val="22"/>
              <w:szCs w:val="22"/>
              <w:lang w:val="uk-UA" w:eastAsia="uk-UA"/>
            </w:rPr>
          </w:pPr>
          <w:ins w:id="21" w:author="Ярмола Юрій Юрійович" w:date="2025-05-28T00:11:00Z">
            <w:r w:rsidRPr="00A66981">
              <w:rPr>
                <w:rStyle w:val="Hyperlink"/>
                <w:noProof/>
              </w:rPr>
              <w:fldChar w:fldCharType="begin"/>
            </w:r>
            <w:r w:rsidRPr="00A66981">
              <w:rPr>
                <w:rStyle w:val="Hyperlink"/>
                <w:noProof/>
              </w:rPr>
              <w:instrText xml:space="preserve"> </w:instrText>
            </w:r>
            <w:r>
              <w:rPr>
                <w:noProof/>
              </w:rPr>
              <w:instrText>HYPERLINK \l "_Toc199283556"</w:instrText>
            </w:r>
            <w:r w:rsidRPr="00A66981">
              <w:rPr>
                <w:rStyle w:val="Hyperlink"/>
                <w:noProof/>
              </w:rPr>
              <w:instrText xml:space="preserve"> </w:instrText>
            </w:r>
            <w:r w:rsidRPr="00A66981">
              <w:rPr>
                <w:rStyle w:val="Hyperlink"/>
                <w:noProof/>
              </w:rPr>
              <w:fldChar w:fldCharType="separate"/>
            </w:r>
            <w:r w:rsidRPr="00A66981">
              <w:rPr>
                <w:rStyle w:val="Hyperlink"/>
                <w:noProof/>
                <w:lang w:val="uk-UA"/>
              </w:rPr>
              <w:t>Розділ 1. АНАЛІТИЧНИЙ ОГЛЯД ТА ОБГРУНТУВАННЯ ВИБОРУ МЕТОДУ РОЗВ’ЯЗАННЯ ЗАДАЧІ</w:t>
            </w:r>
            <w:r>
              <w:rPr>
                <w:noProof/>
                <w:webHidden/>
              </w:rPr>
              <w:tab/>
            </w:r>
            <w:r>
              <w:rPr>
                <w:noProof/>
                <w:webHidden/>
              </w:rPr>
              <w:fldChar w:fldCharType="begin"/>
            </w:r>
            <w:r>
              <w:rPr>
                <w:noProof/>
                <w:webHidden/>
              </w:rPr>
              <w:instrText xml:space="preserve"> PAGEREF _Toc199283556 \h </w:instrText>
            </w:r>
          </w:ins>
          <w:r>
            <w:rPr>
              <w:noProof/>
              <w:webHidden/>
            </w:rPr>
          </w:r>
          <w:r>
            <w:rPr>
              <w:noProof/>
              <w:webHidden/>
            </w:rPr>
            <w:fldChar w:fldCharType="separate"/>
          </w:r>
          <w:ins w:id="22" w:author="Ярмола Юрій Юрійович" w:date="2025-05-28T00:11:00Z">
            <w:r>
              <w:rPr>
                <w:noProof/>
                <w:webHidden/>
              </w:rPr>
              <w:t>11</w:t>
            </w:r>
            <w:r>
              <w:rPr>
                <w:noProof/>
                <w:webHidden/>
              </w:rPr>
              <w:fldChar w:fldCharType="end"/>
            </w:r>
            <w:r w:rsidRPr="00A66981">
              <w:rPr>
                <w:rStyle w:val="Hyperlink"/>
                <w:noProof/>
              </w:rPr>
              <w:fldChar w:fldCharType="end"/>
            </w:r>
          </w:ins>
        </w:p>
        <w:p w14:paraId="18CE318F" w14:textId="3E782700" w:rsidR="00152906" w:rsidRDefault="00152906">
          <w:pPr>
            <w:pStyle w:val="TOC2"/>
            <w:tabs>
              <w:tab w:val="right" w:leader="dot" w:pos="9574"/>
            </w:tabs>
            <w:rPr>
              <w:ins w:id="23" w:author="Ярмола Юрій Юрійович" w:date="2025-05-28T00:11:00Z"/>
              <w:rFonts w:asciiTheme="minorHAnsi" w:eastAsiaTheme="minorEastAsia" w:hAnsiTheme="minorHAnsi" w:cstheme="minorBidi"/>
              <w:noProof/>
              <w:sz w:val="22"/>
              <w:szCs w:val="22"/>
              <w:lang w:val="uk-UA" w:eastAsia="uk-UA"/>
            </w:rPr>
          </w:pPr>
          <w:ins w:id="24" w:author="Ярмола Юрій Юрійович" w:date="2025-05-28T00:11:00Z">
            <w:r w:rsidRPr="00A66981">
              <w:rPr>
                <w:rStyle w:val="Hyperlink"/>
                <w:noProof/>
              </w:rPr>
              <w:fldChar w:fldCharType="begin"/>
            </w:r>
            <w:r w:rsidRPr="00A66981">
              <w:rPr>
                <w:rStyle w:val="Hyperlink"/>
                <w:noProof/>
              </w:rPr>
              <w:instrText xml:space="preserve"> </w:instrText>
            </w:r>
            <w:r>
              <w:rPr>
                <w:noProof/>
              </w:rPr>
              <w:instrText>HYPERLINK \l "_Toc199283557"</w:instrText>
            </w:r>
            <w:r w:rsidRPr="00A66981">
              <w:rPr>
                <w:rStyle w:val="Hyperlink"/>
                <w:noProof/>
              </w:rPr>
              <w:instrText xml:space="preserve"> </w:instrText>
            </w:r>
            <w:r w:rsidRPr="00A66981">
              <w:rPr>
                <w:rStyle w:val="Hyperlink"/>
                <w:noProof/>
              </w:rPr>
              <w:fldChar w:fldCharType="separate"/>
            </w:r>
            <w:r w:rsidRPr="00A66981">
              <w:rPr>
                <w:rStyle w:val="Hyperlink"/>
                <w:noProof/>
                <w:lang w:val="uk-UA"/>
              </w:rPr>
              <w:t>1.1 Аналіз сучасних підходів до створення штучних нейронних мереж</w:t>
            </w:r>
            <w:r>
              <w:rPr>
                <w:noProof/>
                <w:webHidden/>
              </w:rPr>
              <w:tab/>
            </w:r>
            <w:r>
              <w:rPr>
                <w:noProof/>
                <w:webHidden/>
              </w:rPr>
              <w:fldChar w:fldCharType="begin"/>
            </w:r>
            <w:r>
              <w:rPr>
                <w:noProof/>
                <w:webHidden/>
              </w:rPr>
              <w:instrText xml:space="preserve"> PAGEREF _Toc199283557 \h </w:instrText>
            </w:r>
          </w:ins>
          <w:r>
            <w:rPr>
              <w:noProof/>
              <w:webHidden/>
            </w:rPr>
          </w:r>
          <w:r>
            <w:rPr>
              <w:noProof/>
              <w:webHidden/>
            </w:rPr>
            <w:fldChar w:fldCharType="separate"/>
          </w:r>
          <w:ins w:id="25" w:author="Ярмола Юрій Юрійович" w:date="2025-05-28T00:11:00Z">
            <w:r>
              <w:rPr>
                <w:noProof/>
                <w:webHidden/>
              </w:rPr>
              <w:t>11</w:t>
            </w:r>
            <w:r>
              <w:rPr>
                <w:noProof/>
                <w:webHidden/>
              </w:rPr>
              <w:fldChar w:fldCharType="end"/>
            </w:r>
            <w:r w:rsidRPr="00A66981">
              <w:rPr>
                <w:rStyle w:val="Hyperlink"/>
                <w:noProof/>
              </w:rPr>
              <w:fldChar w:fldCharType="end"/>
            </w:r>
          </w:ins>
        </w:p>
        <w:p w14:paraId="394FF671" w14:textId="2F179B56" w:rsidR="00152906" w:rsidRDefault="00152906">
          <w:pPr>
            <w:pStyle w:val="TOC2"/>
            <w:tabs>
              <w:tab w:val="right" w:leader="dot" w:pos="9574"/>
            </w:tabs>
            <w:rPr>
              <w:ins w:id="26" w:author="Ярмола Юрій Юрійович" w:date="2025-05-28T00:11:00Z"/>
              <w:rFonts w:asciiTheme="minorHAnsi" w:eastAsiaTheme="minorEastAsia" w:hAnsiTheme="minorHAnsi" w:cstheme="minorBidi"/>
              <w:noProof/>
              <w:sz w:val="22"/>
              <w:szCs w:val="22"/>
              <w:lang w:val="uk-UA" w:eastAsia="uk-UA"/>
            </w:rPr>
          </w:pPr>
          <w:ins w:id="27" w:author="Ярмола Юрій Юрійович" w:date="2025-05-28T00:11:00Z">
            <w:r w:rsidRPr="00A66981">
              <w:rPr>
                <w:rStyle w:val="Hyperlink"/>
                <w:noProof/>
              </w:rPr>
              <w:fldChar w:fldCharType="begin"/>
            </w:r>
            <w:r w:rsidRPr="00A66981">
              <w:rPr>
                <w:rStyle w:val="Hyperlink"/>
                <w:noProof/>
              </w:rPr>
              <w:instrText xml:space="preserve"> </w:instrText>
            </w:r>
            <w:r>
              <w:rPr>
                <w:noProof/>
              </w:rPr>
              <w:instrText>HYPERLINK \l "_Toc199283558"</w:instrText>
            </w:r>
            <w:r w:rsidRPr="00A66981">
              <w:rPr>
                <w:rStyle w:val="Hyperlink"/>
                <w:noProof/>
              </w:rPr>
              <w:instrText xml:space="preserve"> </w:instrText>
            </w:r>
            <w:r w:rsidRPr="00A66981">
              <w:rPr>
                <w:rStyle w:val="Hyperlink"/>
                <w:noProof/>
              </w:rPr>
              <w:fldChar w:fldCharType="separate"/>
            </w:r>
            <w:r w:rsidRPr="00A66981">
              <w:rPr>
                <w:rStyle w:val="Hyperlink"/>
                <w:noProof/>
                <w:lang w:val="uk-UA"/>
              </w:rPr>
              <w:t>1.2 Аналіз відомих інструментів та платформ для побудови, навчання та оцінки моделей</w:t>
            </w:r>
            <w:r>
              <w:rPr>
                <w:noProof/>
                <w:webHidden/>
              </w:rPr>
              <w:tab/>
            </w:r>
            <w:r>
              <w:rPr>
                <w:noProof/>
                <w:webHidden/>
              </w:rPr>
              <w:fldChar w:fldCharType="begin"/>
            </w:r>
            <w:r>
              <w:rPr>
                <w:noProof/>
                <w:webHidden/>
              </w:rPr>
              <w:instrText xml:space="preserve"> PAGEREF _Toc199283558 \h </w:instrText>
            </w:r>
          </w:ins>
          <w:r>
            <w:rPr>
              <w:noProof/>
              <w:webHidden/>
            </w:rPr>
          </w:r>
          <w:r>
            <w:rPr>
              <w:noProof/>
              <w:webHidden/>
            </w:rPr>
            <w:fldChar w:fldCharType="separate"/>
          </w:r>
          <w:ins w:id="28" w:author="Ярмола Юрій Юрійович" w:date="2025-05-28T00:11:00Z">
            <w:r>
              <w:rPr>
                <w:noProof/>
                <w:webHidden/>
              </w:rPr>
              <w:t>12</w:t>
            </w:r>
            <w:r>
              <w:rPr>
                <w:noProof/>
                <w:webHidden/>
              </w:rPr>
              <w:fldChar w:fldCharType="end"/>
            </w:r>
            <w:r w:rsidRPr="00A66981">
              <w:rPr>
                <w:rStyle w:val="Hyperlink"/>
                <w:noProof/>
              </w:rPr>
              <w:fldChar w:fldCharType="end"/>
            </w:r>
          </w:ins>
        </w:p>
        <w:p w14:paraId="4BAE2F6E" w14:textId="12A81BFD" w:rsidR="00152906" w:rsidRDefault="00152906">
          <w:pPr>
            <w:pStyle w:val="TOC2"/>
            <w:tabs>
              <w:tab w:val="right" w:leader="dot" w:pos="9574"/>
            </w:tabs>
            <w:rPr>
              <w:ins w:id="29" w:author="Ярмола Юрій Юрійович" w:date="2025-05-28T00:11:00Z"/>
              <w:rFonts w:asciiTheme="minorHAnsi" w:eastAsiaTheme="minorEastAsia" w:hAnsiTheme="minorHAnsi" w:cstheme="minorBidi"/>
              <w:noProof/>
              <w:sz w:val="22"/>
              <w:szCs w:val="22"/>
              <w:lang w:val="uk-UA" w:eastAsia="uk-UA"/>
            </w:rPr>
          </w:pPr>
          <w:ins w:id="30" w:author="Ярмола Юрій Юрійович" w:date="2025-05-28T00:11:00Z">
            <w:r w:rsidRPr="00A66981">
              <w:rPr>
                <w:rStyle w:val="Hyperlink"/>
                <w:noProof/>
              </w:rPr>
              <w:fldChar w:fldCharType="begin"/>
            </w:r>
            <w:r w:rsidRPr="00A66981">
              <w:rPr>
                <w:rStyle w:val="Hyperlink"/>
                <w:noProof/>
              </w:rPr>
              <w:instrText xml:space="preserve"> </w:instrText>
            </w:r>
            <w:r>
              <w:rPr>
                <w:noProof/>
              </w:rPr>
              <w:instrText>HYPERLINK \l "_Toc199283559"</w:instrText>
            </w:r>
            <w:r w:rsidRPr="00A66981">
              <w:rPr>
                <w:rStyle w:val="Hyperlink"/>
                <w:noProof/>
              </w:rPr>
              <w:instrText xml:space="preserve"> </w:instrText>
            </w:r>
            <w:r w:rsidRPr="00A66981">
              <w:rPr>
                <w:rStyle w:val="Hyperlink"/>
                <w:noProof/>
              </w:rPr>
              <w:fldChar w:fldCharType="separate"/>
            </w:r>
            <w:r w:rsidRPr="00A66981">
              <w:rPr>
                <w:rStyle w:val="Hyperlink"/>
                <w:noProof/>
                <w:lang w:val="uk-UA"/>
              </w:rPr>
              <w:t>1.3 Аналіз методів розв’язання задачі</w:t>
            </w:r>
            <w:r>
              <w:rPr>
                <w:noProof/>
                <w:webHidden/>
              </w:rPr>
              <w:tab/>
            </w:r>
            <w:r>
              <w:rPr>
                <w:noProof/>
                <w:webHidden/>
              </w:rPr>
              <w:fldChar w:fldCharType="begin"/>
            </w:r>
            <w:r>
              <w:rPr>
                <w:noProof/>
                <w:webHidden/>
              </w:rPr>
              <w:instrText xml:space="preserve"> PAGEREF _Toc199283559 \h </w:instrText>
            </w:r>
          </w:ins>
          <w:r>
            <w:rPr>
              <w:noProof/>
              <w:webHidden/>
            </w:rPr>
          </w:r>
          <w:r>
            <w:rPr>
              <w:noProof/>
              <w:webHidden/>
            </w:rPr>
            <w:fldChar w:fldCharType="separate"/>
          </w:r>
          <w:ins w:id="31" w:author="Ярмола Юрій Юрійович" w:date="2025-05-28T00:11:00Z">
            <w:r>
              <w:rPr>
                <w:noProof/>
                <w:webHidden/>
              </w:rPr>
              <w:t>16</w:t>
            </w:r>
            <w:r>
              <w:rPr>
                <w:noProof/>
                <w:webHidden/>
              </w:rPr>
              <w:fldChar w:fldCharType="end"/>
            </w:r>
            <w:r w:rsidRPr="00A66981">
              <w:rPr>
                <w:rStyle w:val="Hyperlink"/>
                <w:noProof/>
              </w:rPr>
              <w:fldChar w:fldCharType="end"/>
            </w:r>
          </w:ins>
        </w:p>
        <w:p w14:paraId="745E7BC1" w14:textId="01412A9F" w:rsidR="00152906" w:rsidRDefault="00152906">
          <w:pPr>
            <w:pStyle w:val="TOC3"/>
            <w:tabs>
              <w:tab w:val="right" w:leader="dot" w:pos="9574"/>
            </w:tabs>
            <w:rPr>
              <w:ins w:id="32" w:author="Ярмола Юрій Юрійович" w:date="2025-05-28T00:11:00Z"/>
              <w:rFonts w:asciiTheme="minorHAnsi" w:eastAsiaTheme="minorEastAsia" w:hAnsiTheme="minorHAnsi" w:cstheme="minorBidi"/>
              <w:noProof/>
              <w:sz w:val="22"/>
              <w:szCs w:val="22"/>
              <w:lang w:val="uk-UA" w:eastAsia="uk-UA"/>
            </w:rPr>
          </w:pPr>
          <w:ins w:id="33" w:author="Ярмола Юрій Юрійович" w:date="2025-05-28T00:11:00Z">
            <w:r w:rsidRPr="00A66981">
              <w:rPr>
                <w:rStyle w:val="Hyperlink"/>
                <w:noProof/>
              </w:rPr>
              <w:fldChar w:fldCharType="begin"/>
            </w:r>
            <w:r w:rsidRPr="00A66981">
              <w:rPr>
                <w:rStyle w:val="Hyperlink"/>
                <w:noProof/>
              </w:rPr>
              <w:instrText xml:space="preserve"> </w:instrText>
            </w:r>
            <w:r>
              <w:rPr>
                <w:noProof/>
              </w:rPr>
              <w:instrText>HYPERLINK \l "_Toc199283560"</w:instrText>
            </w:r>
            <w:r w:rsidRPr="00A66981">
              <w:rPr>
                <w:rStyle w:val="Hyperlink"/>
                <w:noProof/>
              </w:rPr>
              <w:instrText xml:space="preserve"> </w:instrText>
            </w:r>
            <w:r w:rsidRPr="00A66981">
              <w:rPr>
                <w:rStyle w:val="Hyperlink"/>
                <w:noProof/>
              </w:rPr>
              <w:fldChar w:fldCharType="separate"/>
            </w:r>
            <w:r w:rsidRPr="00A66981">
              <w:rPr>
                <w:rStyle w:val="Hyperlink"/>
                <w:noProof/>
                <w:lang w:val="uk-UA"/>
              </w:rPr>
              <w:t>1.3.1 Методи формування даних для тренування та валідації</w:t>
            </w:r>
            <w:r>
              <w:rPr>
                <w:noProof/>
                <w:webHidden/>
              </w:rPr>
              <w:tab/>
            </w:r>
            <w:r>
              <w:rPr>
                <w:noProof/>
                <w:webHidden/>
              </w:rPr>
              <w:fldChar w:fldCharType="begin"/>
            </w:r>
            <w:r>
              <w:rPr>
                <w:noProof/>
                <w:webHidden/>
              </w:rPr>
              <w:instrText xml:space="preserve"> PAGEREF _Toc199283560 \h </w:instrText>
            </w:r>
          </w:ins>
          <w:r>
            <w:rPr>
              <w:noProof/>
              <w:webHidden/>
            </w:rPr>
          </w:r>
          <w:r>
            <w:rPr>
              <w:noProof/>
              <w:webHidden/>
            </w:rPr>
            <w:fldChar w:fldCharType="separate"/>
          </w:r>
          <w:ins w:id="34" w:author="Ярмола Юрій Юрійович" w:date="2025-05-28T00:11:00Z">
            <w:r>
              <w:rPr>
                <w:noProof/>
                <w:webHidden/>
              </w:rPr>
              <w:t>16</w:t>
            </w:r>
            <w:r>
              <w:rPr>
                <w:noProof/>
                <w:webHidden/>
              </w:rPr>
              <w:fldChar w:fldCharType="end"/>
            </w:r>
            <w:r w:rsidRPr="00A66981">
              <w:rPr>
                <w:rStyle w:val="Hyperlink"/>
                <w:noProof/>
              </w:rPr>
              <w:fldChar w:fldCharType="end"/>
            </w:r>
          </w:ins>
        </w:p>
        <w:p w14:paraId="67BE916C" w14:textId="46B58AAE" w:rsidR="00152906" w:rsidRDefault="00152906">
          <w:pPr>
            <w:pStyle w:val="TOC3"/>
            <w:tabs>
              <w:tab w:val="right" w:leader="dot" w:pos="9574"/>
            </w:tabs>
            <w:rPr>
              <w:ins w:id="35" w:author="Ярмола Юрій Юрійович" w:date="2025-05-28T00:11:00Z"/>
              <w:rFonts w:asciiTheme="minorHAnsi" w:eastAsiaTheme="minorEastAsia" w:hAnsiTheme="minorHAnsi" w:cstheme="minorBidi"/>
              <w:noProof/>
              <w:sz w:val="22"/>
              <w:szCs w:val="22"/>
              <w:lang w:val="uk-UA" w:eastAsia="uk-UA"/>
            </w:rPr>
          </w:pPr>
          <w:ins w:id="36" w:author="Ярмола Юрій Юрійович" w:date="2025-05-28T00:11:00Z">
            <w:r w:rsidRPr="00A66981">
              <w:rPr>
                <w:rStyle w:val="Hyperlink"/>
                <w:noProof/>
              </w:rPr>
              <w:fldChar w:fldCharType="begin"/>
            </w:r>
            <w:r w:rsidRPr="00A66981">
              <w:rPr>
                <w:rStyle w:val="Hyperlink"/>
                <w:noProof/>
              </w:rPr>
              <w:instrText xml:space="preserve"> </w:instrText>
            </w:r>
            <w:r>
              <w:rPr>
                <w:noProof/>
              </w:rPr>
              <w:instrText>HYPERLINK \l "_Toc199283561"</w:instrText>
            </w:r>
            <w:r w:rsidRPr="00A66981">
              <w:rPr>
                <w:rStyle w:val="Hyperlink"/>
                <w:noProof/>
              </w:rPr>
              <w:instrText xml:space="preserve"> </w:instrText>
            </w:r>
            <w:r w:rsidRPr="00A66981">
              <w:rPr>
                <w:rStyle w:val="Hyperlink"/>
                <w:noProof/>
              </w:rPr>
              <w:fldChar w:fldCharType="separate"/>
            </w:r>
            <w:r w:rsidRPr="00A66981">
              <w:rPr>
                <w:rStyle w:val="Hyperlink"/>
                <w:noProof/>
                <w:lang w:val="uk-UA"/>
              </w:rPr>
              <w:t>1.3.2 Методи навчання штучних нейронних мереж</w:t>
            </w:r>
            <w:r>
              <w:rPr>
                <w:noProof/>
                <w:webHidden/>
              </w:rPr>
              <w:tab/>
            </w:r>
            <w:r>
              <w:rPr>
                <w:noProof/>
                <w:webHidden/>
              </w:rPr>
              <w:fldChar w:fldCharType="begin"/>
            </w:r>
            <w:r>
              <w:rPr>
                <w:noProof/>
                <w:webHidden/>
              </w:rPr>
              <w:instrText xml:space="preserve"> PAGEREF _Toc199283561 \h </w:instrText>
            </w:r>
          </w:ins>
          <w:r>
            <w:rPr>
              <w:noProof/>
              <w:webHidden/>
            </w:rPr>
          </w:r>
          <w:r>
            <w:rPr>
              <w:noProof/>
              <w:webHidden/>
            </w:rPr>
            <w:fldChar w:fldCharType="separate"/>
          </w:r>
          <w:ins w:id="37" w:author="Ярмола Юрій Юрійович" w:date="2025-05-28T00:11:00Z">
            <w:r>
              <w:rPr>
                <w:noProof/>
                <w:webHidden/>
              </w:rPr>
              <w:t>17</w:t>
            </w:r>
            <w:r>
              <w:rPr>
                <w:noProof/>
                <w:webHidden/>
              </w:rPr>
              <w:fldChar w:fldCharType="end"/>
            </w:r>
            <w:r w:rsidRPr="00A66981">
              <w:rPr>
                <w:rStyle w:val="Hyperlink"/>
                <w:noProof/>
              </w:rPr>
              <w:fldChar w:fldCharType="end"/>
            </w:r>
          </w:ins>
        </w:p>
        <w:p w14:paraId="14DDD53F" w14:textId="47C23545" w:rsidR="00152906" w:rsidRDefault="00152906">
          <w:pPr>
            <w:pStyle w:val="TOC3"/>
            <w:tabs>
              <w:tab w:val="right" w:leader="dot" w:pos="9574"/>
            </w:tabs>
            <w:rPr>
              <w:ins w:id="38" w:author="Ярмола Юрій Юрійович" w:date="2025-05-28T00:11:00Z"/>
              <w:rFonts w:asciiTheme="minorHAnsi" w:eastAsiaTheme="minorEastAsia" w:hAnsiTheme="minorHAnsi" w:cstheme="minorBidi"/>
              <w:noProof/>
              <w:sz w:val="22"/>
              <w:szCs w:val="22"/>
              <w:lang w:val="uk-UA" w:eastAsia="uk-UA"/>
            </w:rPr>
          </w:pPr>
          <w:ins w:id="39" w:author="Ярмола Юрій Юрійович" w:date="2025-05-28T00:11:00Z">
            <w:r w:rsidRPr="00A66981">
              <w:rPr>
                <w:rStyle w:val="Hyperlink"/>
                <w:noProof/>
              </w:rPr>
              <w:fldChar w:fldCharType="begin"/>
            </w:r>
            <w:r w:rsidRPr="00A66981">
              <w:rPr>
                <w:rStyle w:val="Hyperlink"/>
                <w:noProof/>
              </w:rPr>
              <w:instrText xml:space="preserve"> </w:instrText>
            </w:r>
            <w:r>
              <w:rPr>
                <w:noProof/>
              </w:rPr>
              <w:instrText>HYPERLINK \l "_Toc199283562"</w:instrText>
            </w:r>
            <w:r w:rsidRPr="00A66981">
              <w:rPr>
                <w:rStyle w:val="Hyperlink"/>
                <w:noProof/>
              </w:rPr>
              <w:instrText xml:space="preserve"> </w:instrText>
            </w:r>
            <w:r w:rsidRPr="00A66981">
              <w:rPr>
                <w:rStyle w:val="Hyperlink"/>
                <w:noProof/>
              </w:rPr>
              <w:fldChar w:fldCharType="separate"/>
            </w:r>
            <w:r w:rsidRPr="00A66981">
              <w:rPr>
                <w:rStyle w:val="Hyperlink"/>
                <w:noProof/>
                <w:lang w:val="uk-UA"/>
              </w:rPr>
              <w:t>1.3.3 Методи перевірки моделі</w:t>
            </w:r>
            <w:r>
              <w:rPr>
                <w:noProof/>
                <w:webHidden/>
              </w:rPr>
              <w:tab/>
            </w:r>
            <w:r>
              <w:rPr>
                <w:noProof/>
                <w:webHidden/>
              </w:rPr>
              <w:fldChar w:fldCharType="begin"/>
            </w:r>
            <w:r>
              <w:rPr>
                <w:noProof/>
                <w:webHidden/>
              </w:rPr>
              <w:instrText xml:space="preserve"> PAGEREF _Toc199283562 \h </w:instrText>
            </w:r>
          </w:ins>
          <w:r>
            <w:rPr>
              <w:noProof/>
              <w:webHidden/>
            </w:rPr>
          </w:r>
          <w:r>
            <w:rPr>
              <w:noProof/>
              <w:webHidden/>
            </w:rPr>
            <w:fldChar w:fldCharType="separate"/>
          </w:r>
          <w:ins w:id="40" w:author="Ярмола Юрій Юрійович" w:date="2025-05-28T00:11:00Z">
            <w:r>
              <w:rPr>
                <w:noProof/>
                <w:webHidden/>
              </w:rPr>
              <w:t>17</w:t>
            </w:r>
            <w:r>
              <w:rPr>
                <w:noProof/>
                <w:webHidden/>
              </w:rPr>
              <w:fldChar w:fldCharType="end"/>
            </w:r>
            <w:r w:rsidRPr="00A66981">
              <w:rPr>
                <w:rStyle w:val="Hyperlink"/>
                <w:noProof/>
              </w:rPr>
              <w:fldChar w:fldCharType="end"/>
            </w:r>
          </w:ins>
        </w:p>
        <w:p w14:paraId="1D4A92C7" w14:textId="3BA94AE8" w:rsidR="00152906" w:rsidRDefault="00152906">
          <w:pPr>
            <w:pStyle w:val="TOC2"/>
            <w:tabs>
              <w:tab w:val="right" w:leader="dot" w:pos="9574"/>
            </w:tabs>
            <w:rPr>
              <w:ins w:id="41" w:author="Ярмола Юрій Юрійович" w:date="2025-05-28T00:11:00Z"/>
              <w:rFonts w:asciiTheme="minorHAnsi" w:eastAsiaTheme="minorEastAsia" w:hAnsiTheme="minorHAnsi" w:cstheme="minorBidi"/>
              <w:noProof/>
              <w:sz w:val="22"/>
              <w:szCs w:val="22"/>
              <w:lang w:val="uk-UA" w:eastAsia="uk-UA"/>
            </w:rPr>
          </w:pPr>
          <w:ins w:id="42" w:author="Ярмола Юрій Юрійович" w:date="2025-05-28T00:11:00Z">
            <w:r w:rsidRPr="00A66981">
              <w:rPr>
                <w:rStyle w:val="Hyperlink"/>
                <w:noProof/>
              </w:rPr>
              <w:fldChar w:fldCharType="begin"/>
            </w:r>
            <w:r w:rsidRPr="00A66981">
              <w:rPr>
                <w:rStyle w:val="Hyperlink"/>
                <w:noProof/>
              </w:rPr>
              <w:instrText xml:space="preserve"> </w:instrText>
            </w:r>
            <w:r>
              <w:rPr>
                <w:noProof/>
              </w:rPr>
              <w:instrText>HYPERLINK \l "_Toc199283563"</w:instrText>
            </w:r>
            <w:r w:rsidRPr="00A66981">
              <w:rPr>
                <w:rStyle w:val="Hyperlink"/>
                <w:noProof/>
              </w:rPr>
              <w:instrText xml:space="preserve"> </w:instrText>
            </w:r>
            <w:r w:rsidRPr="00A66981">
              <w:rPr>
                <w:rStyle w:val="Hyperlink"/>
                <w:noProof/>
              </w:rPr>
              <w:fldChar w:fldCharType="separate"/>
            </w:r>
            <w:r w:rsidRPr="00A66981">
              <w:rPr>
                <w:rStyle w:val="Hyperlink"/>
                <w:noProof/>
                <w:lang w:val="uk-UA"/>
              </w:rPr>
              <w:t>1.4 Основні режими функціонування платформи</w:t>
            </w:r>
            <w:r>
              <w:rPr>
                <w:noProof/>
                <w:webHidden/>
              </w:rPr>
              <w:tab/>
            </w:r>
            <w:r>
              <w:rPr>
                <w:noProof/>
                <w:webHidden/>
              </w:rPr>
              <w:fldChar w:fldCharType="begin"/>
            </w:r>
            <w:r>
              <w:rPr>
                <w:noProof/>
                <w:webHidden/>
              </w:rPr>
              <w:instrText xml:space="preserve"> PAGEREF _Toc199283563 \h </w:instrText>
            </w:r>
          </w:ins>
          <w:r>
            <w:rPr>
              <w:noProof/>
              <w:webHidden/>
            </w:rPr>
          </w:r>
          <w:r>
            <w:rPr>
              <w:noProof/>
              <w:webHidden/>
            </w:rPr>
            <w:fldChar w:fldCharType="separate"/>
          </w:r>
          <w:ins w:id="43" w:author="Ярмола Юрій Юрійович" w:date="2025-05-28T00:11:00Z">
            <w:r>
              <w:rPr>
                <w:noProof/>
                <w:webHidden/>
              </w:rPr>
              <w:t>18</w:t>
            </w:r>
            <w:r>
              <w:rPr>
                <w:noProof/>
                <w:webHidden/>
              </w:rPr>
              <w:fldChar w:fldCharType="end"/>
            </w:r>
            <w:r w:rsidRPr="00A66981">
              <w:rPr>
                <w:rStyle w:val="Hyperlink"/>
                <w:noProof/>
              </w:rPr>
              <w:fldChar w:fldCharType="end"/>
            </w:r>
          </w:ins>
        </w:p>
        <w:p w14:paraId="50ED9B4F" w14:textId="6BBDC5F7" w:rsidR="00152906" w:rsidRDefault="00152906">
          <w:pPr>
            <w:pStyle w:val="TOC2"/>
            <w:tabs>
              <w:tab w:val="right" w:leader="dot" w:pos="9574"/>
            </w:tabs>
            <w:rPr>
              <w:ins w:id="44" w:author="Ярмола Юрій Юрійович" w:date="2025-05-28T00:11:00Z"/>
              <w:rFonts w:asciiTheme="minorHAnsi" w:eastAsiaTheme="minorEastAsia" w:hAnsiTheme="minorHAnsi" w:cstheme="minorBidi"/>
              <w:noProof/>
              <w:sz w:val="22"/>
              <w:szCs w:val="22"/>
              <w:lang w:val="uk-UA" w:eastAsia="uk-UA"/>
            </w:rPr>
          </w:pPr>
          <w:ins w:id="45" w:author="Ярмола Юрій Юрійович" w:date="2025-05-28T00:11:00Z">
            <w:r w:rsidRPr="00A66981">
              <w:rPr>
                <w:rStyle w:val="Hyperlink"/>
                <w:noProof/>
              </w:rPr>
              <w:fldChar w:fldCharType="begin"/>
            </w:r>
            <w:r w:rsidRPr="00A66981">
              <w:rPr>
                <w:rStyle w:val="Hyperlink"/>
                <w:noProof/>
              </w:rPr>
              <w:instrText xml:space="preserve"> </w:instrText>
            </w:r>
            <w:r>
              <w:rPr>
                <w:noProof/>
              </w:rPr>
              <w:instrText>HYPERLINK \l "_Toc199283564"</w:instrText>
            </w:r>
            <w:r w:rsidRPr="00A66981">
              <w:rPr>
                <w:rStyle w:val="Hyperlink"/>
                <w:noProof/>
              </w:rPr>
              <w:instrText xml:space="preserve"> </w:instrText>
            </w:r>
            <w:r w:rsidRPr="00A66981">
              <w:rPr>
                <w:rStyle w:val="Hyperlink"/>
                <w:noProof/>
              </w:rPr>
              <w:fldChar w:fldCharType="separate"/>
            </w:r>
            <w:r w:rsidRPr="00A66981">
              <w:rPr>
                <w:rStyle w:val="Hyperlink"/>
                <w:noProof/>
                <w:lang w:val="uk-UA"/>
              </w:rPr>
              <w:t>Висновки до розділу 1</w:t>
            </w:r>
            <w:r>
              <w:rPr>
                <w:noProof/>
                <w:webHidden/>
              </w:rPr>
              <w:tab/>
            </w:r>
            <w:r>
              <w:rPr>
                <w:noProof/>
                <w:webHidden/>
              </w:rPr>
              <w:fldChar w:fldCharType="begin"/>
            </w:r>
            <w:r>
              <w:rPr>
                <w:noProof/>
                <w:webHidden/>
              </w:rPr>
              <w:instrText xml:space="preserve"> PAGEREF _Toc199283564 \h </w:instrText>
            </w:r>
          </w:ins>
          <w:r>
            <w:rPr>
              <w:noProof/>
              <w:webHidden/>
            </w:rPr>
          </w:r>
          <w:r>
            <w:rPr>
              <w:noProof/>
              <w:webHidden/>
            </w:rPr>
            <w:fldChar w:fldCharType="separate"/>
          </w:r>
          <w:ins w:id="46" w:author="Ярмола Юрій Юрійович" w:date="2025-05-28T00:11:00Z">
            <w:r>
              <w:rPr>
                <w:noProof/>
                <w:webHidden/>
              </w:rPr>
              <w:t>20</w:t>
            </w:r>
            <w:r>
              <w:rPr>
                <w:noProof/>
                <w:webHidden/>
              </w:rPr>
              <w:fldChar w:fldCharType="end"/>
            </w:r>
            <w:r w:rsidRPr="00A66981">
              <w:rPr>
                <w:rStyle w:val="Hyperlink"/>
                <w:noProof/>
              </w:rPr>
              <w:fldChar w:fldCharType="end"/>
            </w:r>
          </w:ins>
        </w:p>
        <w:p w14:paraId="466BF652" w14:textId="3ABC203A" w:rsidR="00152906" w:rsidRDefault="00152906">
          <w:pPr>
            <w:pStyle w:val="TOC1"/>
            <w:tabs>
              <w:tab w:val="right" w:leader="dot" w:pos="9574"/>
            </w:tabs>
            <w:rPr>
              <w:ins w:id="47" w:author="Ярмола Юрій Юрійович" w:date="2025-05-28T00:11:00Z"/>
              <w:rFonts w:asciiTheme="minorHAnsi" w:eastAsiaTheme="minorEastAsia" w:hAnsiTheme="minorHAnsi" w:cstheme="minorBidi"/>
              <w:noProof/>
              <w:sz w:val="22"/>
              <w:szCs w:val="22"/>
              <w:lang w:val="uk-UA" w:eastAsia="uk-UA"/>
            </w:rPr>
          </w:pPr>
          <w:ins w:id="48" w:author="Ярмола Юрій Юрійович" w:date="2025-05-28T00:11:00Z">
            <w:r w:rsidRPr="00A66981">
              <w:rPr>
                <w:rStyle w:val="Hyperlink"/>
                <w:noProof/>
              </w:rPr>
              <w:fldChar w:fldCharType="begin"/>
            </w:r>
            <w:r w:rsidRPr="00A66981">
              <w:rPr>
                <w:rStyle w:val="Hyperlink"/>
                <w:noProof/>
              </w:rPr>
              <w:instrText xml:space="preserve"> </w:instrText>
            </w:r>
            <w:r>
              <w:rPr>
                <w:noProof/>
              </w:rPr>
              <w:instrText>HYPERLINK \l "_Toc199283565"</w:instrText>
            </w:r>
            <w:r w:rsidRPr="00A66981">
              <w:rPr>
                <w:rStyle w:val="Hyperlink"/>
                <w:noProof/>
              </w:rPr>
              <w:instrText xml:space="preserve"> </w:instrText>
            </w:r>
            <w:r w:rsidRPr="00A66981">
              <w:rPr>
                <w:rStyle w:val="Hyperlink"/>
                <w:noProof/>
              </w:rPr>
              <w:fldChar w:fldCharType="separate"/>
            </w:r>
            <w:r w:rsidRPr="00A66981">
              <w:rPr>
                <w:rStyle w:val="Hyperlink"/>
                <w:noProof/>
                <w:lang w:val="uk-UA"/>
              </w:rPr>
              <w:t>Розділ 2. ВИБІР ТА ОБГРУНТУВАННЯ ЗАСОБІВ ДЛЯ РЕАЛІЗАЦІЇ</w:t>
            </w:r>
            <w:r>
              <w:rPr>
                <w:noProof/>
                <w:webHidden/>
              </w:rPr>
              <w:tab/>
            </w:r>
            <w:r>
              <w:rPr>
                <w:noProof/>
                <w:webHidden/>
              </w:rPr>
              <w:fldChar w:fldCharType="begin"/>
            </w:r>
            <w:r>
              <w:rPr>
                <w:noProof/>
                <w:webHidden/>
              </w:rPr>
              <w:instrText xml:space="preserve"> PAGEREF _Toc199283565 \h </w:instrText>
            </w:r>
          </w:ins>
          <w:r>
            <w:rPr>
              <w:noProof/>
              <w:webHidden/>
            </w:rPr>
          </w:r>
          <w:r>
            <w:rPr>
              <w:noProof/>
              <w:webHidden/>
            </w:rPr>
            <w:fldChar w:fldCharType="separate"/>
          </w:r>
          <w:ins w:id="49" w:author="Ярмола Юрій Юрійович" w:date="2025-05-28T00:11:00Z">
            <w:r>
              <w:rPr>
                <w:noProof/>
                <w:webHidden/>
              </w:rPr>
              <w:t>21</w:t>
            </w:r>
            <w:r>
              <w:rPr>
                <w:noProof/>
                <w:webHidden/>
              </w:rPr>
              <w:fldChar w:fldCharType="end"/>
            </w:r>
            <w:r w:rsidRPr="00A66981">
              <w:rPr>
                <w:rStyle w:val="Hyperlink"/>
                <w:noProof/>
              </w:rPr>
              <w:fldChar w:fldCharType="end"/>
            </w:r>
          </w:ins>
        </w:p>
        <w:p w14:paraId="36D592B6" w14:textId="5C09B0C9" w:rsidR="00152906" w:rsidRDefault="00152906">
          <w:pPr>
            <w:pStyle w:val="TOC2"/>
            <w:tabs>
              <w:tab w:val="right" w:leader="dot" w:pos="9574"/>
            </w:tabs>
            <w:rPr>
              <w:ins w:id="50" w:author="Ярмола Юрій Юрійович" w:date="2025-05-28T00:11:00Z"/>
              <w:rFonts w:asciiTheme="minorHAnsi" w:eastAsiaTheme="minorEastAsia" w:hAnsiTheme="minorHAnsi" w:cstheme="minorBidi"/>
              <w:noProof/>
              <w:sz w:val="22"/>
              <w:szCs w:val="22"/>
              <w:lang w:val="uk-UA" w:eastAsia="uk-UA"/>
            </w:rPr>
          </w:pPr>
          <w:ins w:id="51" w:author="Ярмола Юрій Юрійович" w:date="2025-05-28T00:11:00Z">
            <w:r w:rsidRPr="00A66981">
              <w:rPr>
                <w:rStyle w:val="Hyperlink"/>
                <w:noProof/>
              </w:rPr>
              <w:fldChar w:fldCharType="begin"/>
            </w:r>
            <w:r w:rsidRPr="00A66981">
              <w:rPr>
                <w:rStyle w:val="Hyperlink"/>
                <w:noProof/>
              </w:rPr>
              <w:instrText xml:space="preserve"> </w:instrText>
            </w:r>
            <w:r>
              <w:rPr>
                <w:noProof/>
              </w:rPr>
              <w:instrText>HYPERLINK \l "_Toc199283566"</w:instrText>
            </w:r>
            <w:r w:rsidRPr="00A66981">
              <w:rPr>
                <w:rStyle w:val="Hyperlink"/>
                <w:noProof/>
              </w:rPr>
              <w:instrText xml:space="preserve"> </w:instrText>
            </w:r>
            <w:r w:rsidRPr="00A66981">
              <w:rPr>
                <w:rStyle w:val="Hyperlink"/>
                <w:noProof/>
              </w:rPr>
              <w:fldChar w:fldCharType="separate"/>
            </w:r>
            <w:r w:rsidRPr="00A66981">
              <w:rPr>
                <w:rStyle w:val="Hyperlink"/>
                <w:noProof/>
                <w:lang w:val="uk-UA"/>
              </w:rPr>
              <w:t>2.1. Аналіз задачі та розробка вимог до програмної системи</w:t>
            </w:r>
            <w:r>
              <w:rPr>
                <w:noProof/>
                <w:webHidden/>
              </w:rPr>
              <w:tab/>
            </w:r>
            <w:r>
              <w:rPr>
                <w:noProof/>
                <w:webHidden/>
              </w:rPr>
              <w:fldChar w:fldCharType="begin"/>
            </w:r>
            <w:r>
              <w:rPr>
                <w:noProof/>
                <w:webHidden/>
              </w:rPr>
              <w:instrText xml:space="preserve"> PAGEREF _Toc199283566 \h </w:instrText>
            </w:r>
          </w:ins>
          <w:r>
            <w:rPr>
              <w:noProof/>
              <w:webHidden/>
            </w:rPr>
          </w:r>
          <w:r>
            <w:rPr>
              <w:noProof/>
              <w:webHidden/>
            </w:rPr>
            <w:fldChar w:fldCharType="separate"/>
          </w:r>
          <w:ins w:id="52" w:author="Ярмола Юрій Юрійович" w:date="2025-05-28T00:11:00Z">
            <w:r>
              <w:rPr>
                <w:noProof/>
                <w:webHidden/>
              </w:rPr>
              <w:t>21</w:t>
            </w:r>
            <w:r>
              <w:rPr>
                <w:noProof/>
                <w:webHidden/>
              </w:rPr>
              <w:fldChar w:fldCharType="end"/>
            </w:r>
            <w:r w:rsidRPr="00A66981">
              <w:rPr>
                <w:rStyle w:val="Hyperlink"/>
                <w:noProof/>
              </w:rPr>
              <w:fldChar w:fldCharType="end"/>
            </w:r>
          </w:ins>
        </w:p>
        <w:p w14:paraId="3A6A31AD" w14:textId="3AB44C7E" w:rsidR="00152906" w:rsidRDefault="00152906">
          <w:pPr>
            <w:pStyle w:val="TOC3"/>
            <w:tabs>
              <w:tab w:val="right" w:leader="dot" w:pos="9574"/>
            </w:tabs>
            <w:rPr>
              <w:ins w:id="53" w:author="Ярмола Юрій Юрійович" w:date="2025-05-28T00:11:00Z"/>
              <w:rFonts w:asciiTheme="minorHAnsi" w:eastAsiaTheme="minorEastAsia" w:hAnsiTheme="minorHAnsi" w:cstheme="minorBidi"/>
              <w:noProof/>
              <w:sz w:val="22"/>
              <w:szCs w:val="22"/>
              <w:lang w:val="uk-UA" w:eastAsia="uk-UA"/>
            </w:rPr>
          </w:pPr>
          <w:ins w:id="54" w:author="Ярмола Юрій Юрійович" w:date="2025-05-28T00:11:00Z">
            <w:r w:rsidRPr="00A66981">
              <w:rPr>
                <w:rStyle w:val="Hyperlink"/>
                <w:noProof/>
              </w:rPr>
              <w:fldChar w:fldCharType="begin"/>
            </w:r>
            <w:r w:rsidRPr="00A66981">
              <w:rPr>
                <w:rStyle w:val="Hyperlink"/>
                <w:noProof/>
              </w:rPr>
              <w:instrText xml:space="preserve"> </w:instrText>
            </w:r>
            <w:r>
              <w:rPr>
                <w:noProof/>
              </w:rPr>
              <w:instrText>HYPERLINK \l "_Toc199283567"</w:instrText>
            </w:r>
            <w:r w:rsidRPr="00A66981">
              <w:rPr>
                <w:rStyle w:val="Hyperlink"/>
                <w:noProof/>
              </w:rPr>
              <w:instrText xml:space="preserve"> </w:instrText>
            </w:r>
            <w:r w:rsidRPr="00A66981">
              <w:rPr>
                <w:rStyle w:val="Hyperlink"/>
                <w:noProof/>
              </w:rPr>
              <w:fldChar w:fldCharType="separate"/>
            </w:r>
            <w:r w:rsidRPr="00A66981">
              <w:rPr>
                <w:rStyle w:val="Hyperlink"/>
                <w:noProof/>
                <w:lang w:val="uk-UA"/>
              </w:rPr>
              <w:t>2.1.1 Функціональні вимоги</w:t>
            </w:r>
            <w:r>
              <w:rPr>
                <w:noProof/>
                <w:webHidden/>
              </w:rPr>
              <w:tab/>
            </w:r>
            <w:r>
              <w:rPr>
                <w:noProof/>
                <w:webHidden/>
              </w:rPr>
              <w:fldChar w:fldCharType="begin"/>
            </w:r>
            <w:r>
              <w:rPr>
                <w:noProof/>
                <w:webHidden/>
              </w:rPr>
              <w:instrText xml:space="preserve"> PAGEREF _Toc199283567 \h </w:instrText>
            </w:r>
          </w:ins>
          <w:r>
            <w:rPr>
              <w:noProof/>
              <w:webHidden/>
            </w:rPr>
          </w:r>
          <w:r>
            <w:rPr>
              <w:noProof/>
              <w:webHidden/>
            </w:rPr>
            <w:fldChar w:fldCharType="separate"/>
          </w:r>
          <w:ins w:id="55" w:author="Ярмола Юрій Юрійович" w:date="2025-05-28T00:11:00Z">
            <w:r>
              <w:rPr>
                <w:noProof/>
                <w:webHidden/>
              </w:rPr>
              <w:t>21</w:t>
            </w:r>
            <w:r>
              <w:rPr>
                <w:noProof/>
                <w:webHidden/>
              </w:rPr>
              <w:fldChar w:fldCharType="end"/>
            </w:r>
            <w:r w:rsidRPr="00A66981">
              <w:rPr>
                <w:rStyle w:val="Hyperlink"/>
                <w:noProof/>
              </w:rPr>
              <w:fldChar w:fldCharType="end"/>
            </w:r>
          </w:ins>
        </w:p>
        <w:p w14:paraId="1700805C" w14:textId="79B0BA97" w:rsidR="00152906" w:rsidRDefault="00152906">
          <w:pPr>
            <w:pStyle w:val="TOC3"/>
            <w:tabs>
              <w:tab w:val="right" w:leader="dot" w:pos="9574"/>
            </w:tabs>
            <w:rPr>
              <w:ins w:id="56" w:author="Ярмола Юрій Юрійович" w:date="2025-05-28T00:11:00Z"/>
              <w:rFonts w:asciiTheme="minorHAnsi" w:eastAsiaTheme="minorEastAsia" w:hAnsiTheme="minorHAnsi" w:cstheme="minorBidi"/>
              <w:noProof/>
              <w:sz w:val="22"/>
              <w:szCs w:val="22"/>
              <w:lang w:val="uk-UA" w:eastAsia="uk-UA"/>
            </w:rPr>
          </w:pPr>
          <w:ins w:id="57" w:author="Ярмола Юрій Юрійович" w:date="2025-05-28T00:11:00Z">
            <w:r w:rsidRPr="00A66981">
              <w:rPr>
                <w:rStyle w:val="Hyperlink"/>
                <w:noProof/>
              </w:rPr>
              <w:fldChar w:fldCharType="begin"/>
            </w:r>
            <w:r w:rsidRPr="00A66981">
              <w:rPr>
                <w:rStyle w:val="Hyperlink"/>
                <w:noProof/>
              </w:rPr>
              <w:instrText xml:space="preserve"> </w:instrText>
            </w:r>
            <w:r>
              <w:rPr>
                <w:noProof/>
              </w:rPr>
              <w:instrText>HYPERLINK \l "_Toc199283568"</w:instrText>
            </w:r>
            <w:r w:rsidRPr="00A66981">
              <w:rPr>
                <w:rStyle w:val="Hyperlink"/>
                <w:noProof/>
              </w:rPr>
              <w:instrText xml:space="preserve"> </w:instrText>
            </w:r>
            <w:r w:rsidRPr="00A66981">
              <w:rPr>
                <w:rStyle w:val="Hyperlink"/>
                <w:noProof/>
              </w:rPr>
              <w:fldChar w:fldCharType="separate"/>
            </w:r>
            <w:r w:rsidRPr="00A66981">
              <w:rPr>
                <w:rStyle w:val="Hyperlink"/>
                <w:noProof/>
                <w:lang w:val="uk-UA"/>
              </w:rPr>
              <w:t>2.1.2 Нефункціональні вимоги</w:t>
            </w:r>
            <w:r>
              <w:rPr>
                <w:noProof/>
                <w:webHidden/>
              </w:rPr>
              <w:tab/>
            </w:r>
            <w:r>
              <w:rPr>
                <w:noProof/>
                <w:webHidden/>
              </w:rPr>
              <w:fldChar w:fldCharType="begin"/>
            </w:r>
            <w:r>
              <w:rPr>
                <w:noProof/>
                <w:webHidden/>
              </w:rPr>
              <w:instrText xml:space="preserve"> PAGEREF _Toc199283568 \h </w:instrText>
            </w:r>
          </w:ins>
          <w:r>
            <w:rPr>
              <w:noProof/>
              <w:webHidden/>
            </w:rPr>
          </w:r>
          <w:r>
            <w:rPr>
              <w:noProof/>
              <w:webHidden/>
            </w:rPr>
            <w:fldChar w:fldCharType="separate"/>
          </w:r>
          <w:ins w:id="58" w:author="Ярмола Юрій Юрійович" w:date="2025-05-28T00:11:00Z">
            <w:r>
              <w:rPr>
                <w:noProof/>
                <w:webHidden/>
              </w:rPr>
              <w:t>22</w:t>
            </w:r>
            <w:r>
              <w:rPr>
                <w:noProof/>
                <w:webHidden/>
              </w:rPr>
              <w:fldChar w:fldCharType="end"/>
            </w:r>
            <w:r w:rsidRPr="00A66981">
              <w:rPr>
                <w:rStyle w:val="Hyperlink"/>
                <w:noProof/>
              </w:rPr>
              <w:fldChar w:fldCharType="end"/>
            </w:r>
          </w:ins>
        </w:p>
        <w:p w14:paraId="0948F9FB" w14:textId="1465B9D5" w:rsidR="00152906" w:rsidRDefault="00152906">
          <w:pPr>
            <w:pStyle w:val="TOC3"/>
            <w:tabs>
              <w:tab w:val="right" w:leader="dot" w:pos="9574"/>
            </w:tabs>
            <w:rPr>
              <w:ins w:id="59" w:author="Ярмола Юрій Юрійович" w:date="2025-05-28T00:11:00Z"/>
              <w:rFonts w:asciiTheme="minorHAnsi" w:eastAsiaTheme="minorEastAsia" w:hAnsiTheme="minorHAnsi" w:cstheme="minorBidi"/>
              <w:noProof/>
              <w:sz w:val="22"/>
              <w:szCs w:val="22"/>
              <w:lang w:val="uk-UA" w:eastAsia="uk-UA"/>
            </w:rPr>
          </w:pPr>
          <w:ins w:id="60" w:author="Ярмола Юрій Юрійович" w:date="2025-05-28T00:11:00Z">
            <w:r w:rsidRPr="00A66981">
              <w:rPr>
                <w:rStyle w:val="Hyperlink"/>
                <w:noProof/>
              </w:rPr>
              <w:fldChar w:fldCharType="begin"/>
            </w:r>
            <w:r w:rsidRPr="00A66981">
              <w:rPr>
                <w:rStyle w:val="Hyperlink"/>
                <w:noProof/>
              </w:rPr>
              <w:instrText xml:space="preserve"> </w:instrText>
            </w:r>
            <w:r>
              <w:rPr>
                <w:noProof/>
              </w:rPr>
              <w:instrText>HYPERLINK \l "_Toc199283569"</w:instrText>
            </w:r>
            <w:r w:rsidRPr="00A66981">
              <w:rPr>
                <w:rStyle w:val="Hyperlink"/>
                <w:noProof/>
              </w:rPr>
              <w:instrText xml:space="preserve"> </w:instrText>
            </w:r>
            <w:r w:rsidRPr="00A66981">
              <w:rPr>
                <w:rStyle w:val="Hyperlink"/>
                <w:noProof/>
              </w:rPr>
              <w:fldChar w:fldCharType="separate"/>
            </w:r>
            <w:r w:rsidRPr="00A66981">
              <w:rPr>
                <w:rStyle w:val="Hyperlink"/>
                <w:noProof/>
                <w:lang w:val="uk-UA"/>
              </w:rPr>
              <w:t>2.1.3 Вимоги до апаратного забезпечення</w:t>
            </w:r>
            <w:r>
              <w:rPr>
                <w:noProof/>
                <w:webHidden/>
              </w:rPr>
              <w:tab/>
            </w:r>
            <w:r>
              <w:rPr>
                <w:noProof/>
                <w:webHidden/>
              </w:rPr>
              <w:fldChar w:fldCharType="begin"/>
            </w:r>
            <w:r>
              <w:rPr>
                <w:noProof/>
                <w:webHidden/>
              </w:rPr>
              <w:instrText xml:space="preserve"> PAGEREF _Toc199283569 \h </w:instrText>
            </w:r>
          </w:ins>
          <w:r>
            <w:rPr>
              <w:noProof/>
              <w:webHidden/>
            </w:rPr>
          </w:r>
          <w:r>
            <w:rPr>
              <w:noProof/>
              <w:webHidden/>
            </w:rPr>
            <w:fldChar w:fldCharType="separate"/>
          </w:r>
          <w:ins w:id="61" w:author="Ярмола Юрій Юрійович" w:date="2025-05-28T00:11:00Z">
            <w:r>
              <w:rPr>
                <w:noProof/>
                <w:webHidden/>
              </w:rPr>
              <w:t>23</w:t>
            </w:r>
            <w:r>
              <w:rPr>
                <w:noProof/>
                <w:webHidden/>
              </w:rPr>
              <w:fldChar w:fldCharType="end"/>
            </w:r>
            <w:r w:rsidRPr="00A66981">
              <w:rPr>
                <w:rStyle w:val="Hyperlink"/>
                <w:noProof/>
              </w:rPr>
              <w:fldChar w:fldCharType="end"/>
            </w:r>
          </w:ins>
        </w:p>
        <w:p w14:paraId="4FAABA45" w14:textId="04DAEC94" w:rsidR="00152906" w:rsidRDefault="00152906">
          <w:pPr>
            <w:pStyle w:val="TOC2"/>
            <w:tabs>
              <w:tab w:val="right" w:leader="dot" w:pos="9574"/>
            </w:tabs>
            <w:rPr>
              <w:ins w:id="62" w:author="Ярмола Юрій Юрійович" w:date="2025-05-28T00:11:00Z"/>
              <w:rFonts w:asciiTheme="minorHAnsi" w:eastAsiaTheme="minorEastAsia" w:hAnsiTheme="minorHAnsi" w:cstheme="minorBidi"/>
              <w:noProof/>
              <w:sz w:val="22"/>
              <w:szCs w:val="22"/>
              <w:lang w:val="uk-UA" w:eastAsia="uk-UA"/>
            </w:rPr>
          </w:pPr>
          <w:ins w:id="63" w:author="Ярмола Юрій Юрійович" w:date="2025-05-28T00:11:00Z">
            <w:r w:rsidRPr="00A66981">
              <w:rPr>
                <w:rStyle w:val="Hyperlink"/>
                <w:noProof/>
              </w:rPr>
              <w:fldChar w:fldCharType="begin"/>
            </w:r>
            <w:r w:rsidRPr="00A66981">
              <w:rPr>
                <w:rStyle w:val="Hyperlink"/>
                <w:noProof/>
              </w:rPr>
              <w:instrText xml:space="preserve"> </w:instrText>
            </w:r>
            <w:r>
              <w:rPr>
                <w:noProof/>
              </w:rPr>
              <w:instrText>HYPERLINK \l "_Toc199283570"</w:instrText>
            </w:r>
            <w:r w:rsidRPr="00A66981">
              <w:rPr>
                <w:rStyle w:val="Hyperlink"/>
                <w:noProof/>
              </w:rPr>
              <w:instrText xml:space="preserve"> </w:instrText>
            </w:r>
            <w:r w:rsidRPr="00A66981">
              <w:rPr>
                <w:rStyle w:val="Hyperlink"/>
                <w:noProof/>
              </w:rPr>
              <w:fldChar w:fldCharType="separate"/>
            </w:r>
            <w:r w:rsidRPr="00A66981">
              <w:rPr>
                <w:rStyle w:val="Hyperlink"/>
                <w:noProof/>
                <w:lang w:val="uk-UA"/>
              </w:rPr>
              <w:t>2.2. Розробка структурної схеми програмного рішення</w:t>
            </w:r>
            <w:r>
              <w:rPr>
                <w:noProof/>
                <w:webHidden/>
              </w:rPr>
              <w:tab/>
            </w:r>
            <w:r>
              <w:rPr>
                <w:noProof/>
                <w:webHidden/>
              </w:rPr>
              <w:fldChar w:fldCharType="begin"/>
            </w:r>
            <w:r>
              <w:rPr>
                <w:noProof/>
                <w:webHidden/>
              </w:rPr>
              <w:instrText xml:space="preserve"> PAGEREF _Toc199283570 \h </w:instrText>
            </w:r>
          </w:ins>
          <w:r>
            <w:rPr>
              <w:noProof/>
              <w:webHidden/>
            </w:rPr>
          </w:r>
          <w:r>
            <w:rPr>
              <w:noProof/>
              <w:webHidden/>
            </w:rPr>
            <w:fldChar w:fldCharType="separate"/>
          </w:r>
          <w:ins w:id="64" w:author="Ярмола Юрій Юрійович" w:date="2025-05-28T00:11:00Z">
            <w:r>
              <w:rPr>
                <w:noProof/>
                <w:webHidden/>
              </w:rPr>
              <w:t>25</w:t>
            </w:r>
            <w:r>
              <w:rPr>
                <w:noProof/>
                <w:webHidden/>
              </w:rPr>
              <w:fldChar w:fldCharType="end"/>
            </w:r>
            <w:r w:rsidRPr="00A66981">
              <w:rPr>
                <w:rStyle w:val="Hyperlink"/>
                <w:noProof/>
              </w:rPr>
              <w:fldChar w:fldCharType="end"/>
            </w:r>
          </w:ins>
        </w:p>
        <w:p w14:paraId="63B8C9B9" w14:textId="7ED74ECE" w:rsidR="00152906" w:rsidRDefault="00152906">
          <w:pPr>
            <w:pStyle w:val="TOC2"/>
            <w:tabs>
              <w:tab w:val="right" w:leader="dot" w:pos="9574"/>
            </w:tabs>
            <w:rPr>
              <w:ins w:id="65" w:author="Ярмола Юрій Юрійович" w:date="2025-05-28T00:11:00Z"/>
              <w:rFonts w:asciiTheme="minorHAnsi" w:eastAsiaTheme="minorEastAsia" w:hAnsiTheme="minorHAnsi" w:cstheme="minorBidi"/>
              <w:noProof/>
              <w:sz w:val="22"/>
              <w:szCs w:val="22"/>
              <w:lang w:val="uk-UA" w:eastAsia="uk-UA"/>
            </w:rPr>
          </w:pPr>
          <w:ins w:id="66" w:author="Ярмола Юрій Юрійович" w:date="2025-05-28T00:11:00Z">
            <w:r w:rsidRPr="00A66981">
              <w:rPr>
                <w:rStyle w:val="Hyperlink"/>
                <w:noProof/>
              </w:rPr>
              <w:fldChar w:fldCharType="begin"/>
            </w:r>
            <w:r w:rsidRPr="00A66981">
              <w:rPr>
                <w:rStyle w:val="Hyperlink"/>
                <w:noProof/>
              </w:rPr>
              <w:instrText xml:space="preserve"> </w:instrText>
            </w:r>
            <w:r>
              <w:rPr>
                <w:noProof/>
              </w:rPr>
              <w:instrText>HYPERLINK \l "_Toc199283571"</w:instrText>
            </w:r>
            <w:r w:rsidRPr="00A66981">
              <w:rPr>
                <w:rStyle w:val="Hyperlink"/>
                <w:noProof/>
              </w:rPr>
              <w:instrText xml:space="preserve"> </w:instrText>
            </w:r>
            <w:r w:rsidRPr="00A66981">
              <w:rPr>
                <w:rStyle w:val="Hyperlink"/>
                <w:noProof/>
              </w:rPr>
              <w:fldChar w:fldCharType="separate"/>
            </w:r>
            <w:r w:rsidRPr="00A66981">
              <w:rPr>
                <w:rStyle w:val="Hyperlink"/>
                <w:noProof/>
                <w:lang w:val="uk-UA"/>
              </w:rPr>
              <w:t>2.3. Вибір мови програмування та технологій</w:t>
            </w:r>
            <w:r>
              <w:rPr>
                <w:noProof/>
                <w:webHidden/>
              </w:rPr>
              <w:tab/>
            </w:r>
            <w:r>
              <w:rPr>
                <w:noProof/>
                <w:webHidden/>
              </w:rPr>
              <w:fldChar w:fldCharType="begin"/>
            </w:r>
            <w:r>
              <w:rPr>
                <w:noProof/>
                <w:webHidden/>
              </w:rPr>
              <w:instrText xml:space="preserve"> PAGEREF _Toc199283571 \h </w:instrText>
            </w:r>
          </w:ins>
          <w:r>
            <w:rPr>
              <w:noProof/>
              <w:webHidden/>
            </w:rPr>
          </w:r>
          <w:r>
            <w:rPr>
              <w:noProof/>
              <w:webHidden/>
            </w:rPr>
            <w:fldChar w:fldCharType="separate"/>
          </w:r>
          <w:ins w:id="67" w:author="Ярмола Юрій Юрійович" w:date="2025-05-28T00:11:00Z">
            <w:r>
              <w:rPr>
                <w:noProof/>
                <w:webHidden/>
              </w:rPr>
              <w:t>27</w:t>
            </w:r>
            <w:r>
              <w:rPr>
                <w:noProof/>
                <w:webHidden/>
              </w:rPr>
              <w:fldChar w:fldCharType="end"/>
            </w:r>
            <w:r w:rsidRPr="00A66981">
              <w:rPr>
                <w:rStyle w:val="Hyperlink"/>
                <w:noProof/>
              </w:rPr>
              <w:fldChar w:fldCharType="end"/>
            </w:r>
          </w:ins>
        </w:p>
        <w:p w14:paraId="431FA42F" w14:textId="7F0A31E3" w:rsidR="00152906" w:rsidRDefault="00152906">
          <w:pPr>
            <w:pStyle w:val="TOC2"/>
            <w:tabs>
              <w:tab w:val="right" w:leader="dot" w:pos="9574"/>
            </w:tabs>
            <w:rPr>
              <w:ins w:id="68" w:author="Ярмола Юрій Юрійович" w:date="2025-05-28T00:11:00Z"/>
              <w:rFonts w:asciiTheme="minorHAnsi" w:eastAsiaTheme="minorEastAsia" w:hAnsiTheme="minorHAnsi" w:cstheme="minorBidi"/>
              <w:noProof/>
              <w:sz w:val="22"/>
              <w:szCs w:val="22"/>
              <w:lang w:val="uk-UA" w:eastAsia="uk-UA"/>
            </w:rPr>
          </w:pPr>
          <w:ins w:id="69" w:author="Ярмола Юрій Юрійович" w:date="2025-05-28T00:11:00Z">
            <w:r w:rsidRPr="00A66981">
              <w:rPr>
                <w:rStyle w:val="Hyperlink"/>
                <w:noProof/>
              </w:rPr>
              <w:fldChar w:fldCharType="begin"/>
            </w:r>
            <w:r w:rsidRPr="00A66981">
              <w:rPr>
                <w:rStyle w:val="Hyperlink"/>
                <w:noProof/>
              </w:rPr>
              <w:instrText xml:space="preserve"> </w:instrText>
            </w:r>
            <w:r>
              <w:rPr>
                <w:noProof/>
              </w:rPr>
              <w:instrText>HYPERLINK \l "_Toc199283572"</w:instrText>
            </w:r>
            <w:r w:rsidRPr="00A66981">
              <w:rPr>
                <w:rStyle w:val="Hyperlink"/>
                <w:noProof/>
              </w:rPr>
              <w:instrText xml:space="preserve"> </w:instrText>
            </w:r>
            <w:r w:rsidRPr="00A66981">
              <w:rPr>
                <w:rStyle w:val="Hyperlink"/>
                <w:noProof/>
              </w:rPr>
              <w:fldChar w:fldCharType="separate"/>
            </w:r>
            <w:r w:rsidRPr="00A66981">
              <w:rPr>
                <w:rStyle w:val="Hyperlink"/>
                <w:noProof/>
                <w:lang w:val="uk-UA"/>
              </w:rPr>
              <w:t>2.4. Засоби розробки програмного забезпечення</w:t>
            </w:r>
            <w:r>
              <w:rPr>
                <w:noProof/>
                <w:webHidden/>
              </w:rPr>
              <w:tab/>
            </w:r>
            <w:r>
              <w:rPr>
                <w:noProof/>
                <w:webHidden/>
              </w:rPr>
              <w:fldChar w:fldCharType="begin"/>
            </w:r>
            <w:r>
              <w:rPr>
                <w:noProof/>
                <w:webHidden/>
              </w:rPr>
              <w:instrText xml:space="preserve"> PAGEREF _Toc199283572 \h </w:instrText>
            </w:r>
          </w:ins>
          <w:r>
            <w:rPr>
              <w:noProof/>
              <w:webHidden/>
            </w:rPr>
          </w:r>
          <w:r>
            <w:rPr>
              <w:noProof/>
              <w:webHidden/>
            </w:rPr>
            <w:fldChar w:fldCharType="separate"/>
          </w:r>
          <w:ins w:id="70" w:author="Ярмола Юрій Юрійович" w:date="2025-05-28T00:11:00Z">
            <w:r>
              <w:rPr>
                <w:noProof/>
                <w:webHidden/>
              </w:rPr>
              <w:t>28</w:t>
            </w:r>
            <w:r>
              <w:rPr>
                <w:noProof/>
                <w:webHidden/>
              </w:rPr>
              <w:fldChar w:fldCharType="end"/>
            </w:r>
            <w:r w:rsidRPr="00A66981">
              <w:rPr>
                <w:rStyle w:val="Hyperlink"/>
                <w:noProof/>
              </w:rPr>
              <w:fldChar w:fldCharType="end"/>
            </w:r>
          </w:ins>
        </w:p>
        <w:p w14:paraId="2FEA8115" w14:textId="51E59009" w:rsidR="00152906" w:rsidRDefault="00152906">
          <w:pPr>
            <w:pStyle w:val="TOC2"/>
            <w:tabs>
              <w:tab w:val="right" w:leader="dot" w:pos="9574"/>
            </w:tabs>
            <w:rPr>
              <w:ins w:id="71" w:author="Ярмола Юрій Юрійович" w:date="2025-05-28T00:11:00Z"/>
              <w:rFonts w:asciiTheme="minorHAnsi" w:eastAsiaTheme="minorEastAsia" w:hAnsiTheme="minorHAnsi" w:cstheme="minorBidi"/>
              <w:noProof/>
              <w:sz w:val="22"/>
              <w:szCs w:val="22"/>
              <w:lang w:val="uk-UA" w:eastAsia="uk-UA"/>
            </w:rPr>
          </w:pPr>
          <w:ins w:id="72" w:author="Ярмола Юрій Юрійович" w:date="2025-05-28T00:11:00Z">
            <w:r w:rsidRPr="00A66981">
              <w:rPr>
                <w:rStyle w:val="Hyperlink"/>
                <w:noProof/>
              </w:rPr>
              <w:fldChar w:fldCharType="begin"/>
            </w:r>
            <w:r w:rsidRPr="00A66981">
              <w:rPr>
                <w:rStyle w:val="Hyperlink"/>
                <w:noProof/>
              </w:rPr>
              <w:instrText xml:space="preserve"> </w:instrText>
            </w:r>
            <w:r>
              <w:rPr>
                <w:noProof/>
              </w:rPr>
              <w:instrText>HYPERLINK \l "_Toc199283573"</w:instrText>
            </w:r>
            <w:r w:rsidRPr="00A66981">
              <w:rPr>
                <w:rStyle w:val="Hyperlink"/>
                <w:noProof/>
              </w:rPr>
              <w:instrText xml:space="preserve"> </w:instrText>
            </w:r>
            <w:r w:rsidRPr="00A66981">
              <w:rPr>
                <w:rStyle w:val="Hyperlink"/>
                <w:noProof/>
              </w:rPr>
              <w:fldChar w:fldCharType="separate"/>
            </w:r>
            <w:r w:rsidRPr="00A66981">
              <w:rPr>
                <w:rStyle w:val="Hyperlink"/>
                <w:noProof/>
                <w:lang w:val="uk-UA"/>
              </w:rPr>
              <w:t>2.5. Вибрані бібліотеки та фреймворки</w:t>
            </w:r>
            <w:r>
              <w:rPr>
                <w:noProof/>
                <w:webHidden/>
              </w:rPr>
              <w:tab/>
            </w:r>
            <w:r>
              <w:rPr>
                <w:noProof/>
                <w:webHidden/>
              </w:rPr>
              <w:fldChar w:fldCharType="begin"/>
            </w:r>
            <w:r>
              <w:rPr>
                <w:noProof/>
                <w:webHidden/>
              </w:rPr>
              <w:instrText xml:space="preserve"> PAGEREF _Toc199283573 \h </w:instrText>
            </w:r>
          </w:ins>
          <w:r>
            <w:rPr>
              <w:noProof/>
              <w:webHidden/>
            </w:rPr>
          </w:r>
          <w:r>
            <w:rPr>
              <w:noProof/>
              <w:webHidden/>
            </w:rPr>
            <w:fldChar w:fldCharType="separate"/>
          </w:r>
          <w:ins w:id="73" w:author="Ярмола Юрій Юрійович" w:date="2025-05-28T00:11:00Z">
            <w:r>
              <w:rPr>
                <w:noProof/>
                <w:webHidden/>
              </w:rPr>
              <w:t>30</w:t>
            </w:r>
            <w:r>
              <w:rPr>
                <w:noProof/>
                <w:webHidden/>
              </w:rPr>
              <w:fldChar w:fldCharType="end"/>
            </w:r>
            <w:r w:rsidRPr="00A66981">
              <w:rPr>
                <w:rStyle w:val="Hyperlink"/>
                <w:noProof/>
              </w:rPr>
              <w:fldChar w:fldCharType="end"/>
            </w:r>
          </w:ins>
        </w:p>
        <w:p w14:paraId="5266CC95" w14:textId="267EACEB" w:rsidR="00152906" w:rsidRDefault="00152906">
          <w:pPr>
            <w:pStyle w:val="TOC2"/>
            <w:tabs>
              <w:tab w:val="right" w:leader="dot" w:pos="9574"/>
            </w:tabs>
            <w:rPr>
              <w:ins w:id="74" w:author="Ярмола Юрій Юрійович" w:date="2025-05-28T00:11:00Z"/>
              <w:rFonts w:asciiTheme="minorHAnsi" w:eastAsiaTheme="minorEastAsia" w:hAnsiTheme="minorHAnsi" w:cstheme="minorBidi"/>
              <w:noProof/>
              <w:sz w:val="22"/>
              <w:szCs w:val="22"/>
              <w:lang w:val="uk-UA" w:eastAsia="uk-UA"/>
            </w:rPr>
          </w:pPr>
          <w:ins w:id="75" w:author="Ярмола Юрій Юрійович" w:date="2025-05-28T00:11:00Z">
            <w:r w:rsidRPr="00A66981">
              <w:rPr>
                <w:rStyle w:val="Hyperlink"/>
                <w:noProof/>
              </w:rPr>
              <w:fldChar w:fldCharType="begin"/>
            </w:r>
            <w:r w:rsidRPr="00A66981">
              <w:rPr>
                <w:rStyle w:val="Hyperlink"/>
                <w:noProof/>
              </w:rPr>
              <w:instrText xml:space="preserve"> </w:instrText>
            </w:r>
            <w:r>
              <w:rPr>
                <w:noProof/>
              </w:rPr>
              <w:instrText>HYPERLINK \l "_Toc199283574"</w:instrText>
            </w:r>
            <w:r w:rsidRPr="00A66981">
              <w:rPr>
                <w:rStyle w:val="Hyperlink"/>
                <w:noProof/>
              </w:rPr>
              <w:instrText xml:space="preserve"> </w:instrText>
            </w:r>
            <w:r w:rsidRPr="00A66981">
              <w:rPr>
                <w:rStyle w:val="Hyperlink"/>
                <w:noProof/>
              </w:rPr>
              <w:fldChar w:fldCharType="separate"/>
            </w:r>
            <w:r w:rsidRPr="00A66981">
              <w:rPr>
                <w:rStyle w:val="Hyperlink"/>
                <w:noProof/>
                <w:lang w:val="uk-UA"/>
              </w:rPr>
              <w:t>Висновки до розділу 2</w:t>
            </w:r>
            <w:r>
              <w:rPr>
                <w:noProof/>
                <w:webHidden/>
              </w:rPr>
              <w:tab/>
            </w:r>
            <w:r>
              <w:rPr>
                <w:noProof/>
                <w:webHidden/>
              </w:rPr>
              <w:fldChar w:fldCharType="begin"/>
            </w:r>
            <w:r>
              <w:rPr>
                <w:noProof/>
                <w:webHidden/>
              </w:rPr>
              <w:instrText xml:space="preserve"> PAGEREF _Toc199283574 \h </w:instrText>
            </w:r>
          </w:ins>
          <w:r>
            <w:rPr>
              <w:noProof/>
              <w:webHidden/>
            </w:rPr>
          </w:r>
          <w:r>
            <w:rPr>
              <w:noProof/>
              <w:webHidden/>
            </w:rPr>
            <w:fldChar w:fldCharType="separate"/>
          </w:r>
          <w:ins w:id="76" w:author="Ярмола Юрій Юрійович" w:date="2025-05-28T00:11:00Z">
            <w:r>
              <w:rPr>
                <w:noProof/>
                <w:webHidden/>
              </w:rPr>
              <w:t>32</w:t>
            </w:r>
            <w:r>
              <w:rPr>
                <w:noProof/>
                <w:webHidden/>
              </w:rPr>
              <w:fldChar w:fldCharType="end"/>
            </w:r>
            <w:r w:rsidRPr="00A66981">
              <w:rPr>
                <w:rStyle w:val="Hyperlink"/>
                <w:noProof/>
              </w:rPr>
              <w:fldChar w:fldCharType="end"/>
            </w:r>
          </w:ins>
        </w:p>
        <w:p w14:paraId="4CC354AF" w14:textId="3824A58E" w:rsidR="00152906" w:rsidRDefault="00152906">
          <w:pPr>
            <w:pStyle w:val="TOC1"/>
            <w:tabs>
              <w:tab w:val="right" w:leader="dot" w:pos="9574"/>
            </w:tabs>
            <w:rPr>
              <w:ins w:id="77" w:author="Ярмола Юрій Юрійович" w:date="2025-05-28T00:11:00Z"/>
              <w:rFonts w:asciiTheme="minorHAnsi" w:eastAsiaTheme="minorEastAsia" w:hAnsiTheme="minorHAnsi" w:cstheme="minorBidi"/>
              <w:noProof/>
              <w:sz w:val="22"/>
              <w:szCs w:val="22"/>
              <w:lang w:val="uk-UA" w:eastAsia="uk-UA"/>
            </w:rPr>
          </w:pPr>
          <w:ins w:id="78" w:author="Ярмола Юрій Юрійович" w:date="2025-05-28T00:11:00Z">
            <w:r w:rsidRPr="00A66981">
              <w:rPr>
                <w:rStyle w:val="Hyperlink"/>
                <w:noProof/>
              </w:rPr>
              <w:fldChar w:fldCharType="begin"/>
            </w:r>
            <w:r w:rsidRPr="00A66981">
              <w:rPr>
                <w:rStyle w:val="Hyperlink"/>
                <w:noProof/>
              </w:rPr>
              <w:instrText xml:space="preserve"> </w:instrText>
            </w:r>
            <w:r>
              <w:rPr>
                <w:noProof/>
              </w:rPr>
              <w:instrText>HYPERLINK \l "_Toc199283575"</w:instrText>
            </w:r>
            <w:r w:rsidRPr="00A66981">
              <w:rPr>
                <w:rStyle w:val="Hyperlink"/>
                <w:noProof/>
              </w:rPr>
              <w:instrText xml:space="preserve"> </w:instrText>
            </w:r>
            <w:r w:rsidRPr="00A66981">
              <w:rPr>
                <w:rStyle w:val="Hyperlink"/>
                <w:noProof/>
              </w:rPr>
              <w:fldChar w:fldCharType="separate"/>
            </w:r>
            <w:r w:rsidRPr="00A66981">
              <w:rPr>
                <w:rStyle w:val="Hyperlink"/>
                <w:noProof/>
                <w:lang w:val="uk-UA"/>
              </w:rPr>
              <w:t>Розділ 3. РЕАЛІЗАЦІЯ АЛГОРИТМУ РОЗВ’ЯЗАННЯ ЗАДАЧІ</w:t>
            </w:r>
            <w:r>
              <w:rPr>
                <w:noProof/>
                <w:webHidden/>
              </w:rPr>
              <w:tab/>
            </w:r>
            <w:r>
              <w:rPr>
                <w:noProof/>
                <w:webHidden/>
              </w:rPr>
              <w:fldChar w:fldCharType="begin"/>
            </w:r>
            <w:r>
              <w:rPr>
                <w:noProof/>
                <w:webHidden/>
              </w:rPr>
              <w:instrText xml:space="preserve"> PAGEREF _Toc199283575 \h </w:instrText>
            </w:r>
          </w:ins>
          <w:r>
            <w:rPr>
              <w:noProof/>
              <w:webHidden/>
            </w:rPr>
          </w:r>
          <w:r>
            <w:rPr>
              <w:noProof/>
              <w:webHidden/>
            </w:rPr>
            <w:fldChar w:fldCharType="separate"/>
          </w:r>
          <w:ins w:id="79" w:author="Ярмола Юрій Юрійович" w:date="2025-05-28T00:11:00Z">
            <w:r>
              <w:rPr>
                <w:noProof/>
                <w:webHidden/>
              </w:rPr>
              <w:t>34</w:t>
            </w:r>
            <w:r>
              <w:rPr>
                <w:noProof/>
                <w:webHidden/>
              </w:rPr>
              <w:fldChar w:fldCharType="end"/>
            </w:r>
            <w:r w:rsidRPr="00A66981">
              <w:rPr>
                <w:rStyle w:val="Hyperlink"/>
                <w:noProof/>
              </w:rPr>
              <w:fldChar w:fldCharType="end"/>
            </w:r>
          </w:ins>
        </w:p>
        <w:p w14:paraId="7C948E45" w14:textId="4AD27A23" w:rsidR="00152906" w:rsidRDefault="00152906">
          <w:pPr>
            <w:pStyle w:val="TOC2"/>
            <w:tabs>
              <w:tab w:val="right" w:leader="dot" w:pos="9574"/>
            </w:tabs>
            <w:rPr>
              <w:ins w:id="80" w:author="Ярмола Юрій Юрійович" w:date="2025-05-28T00:11:00Z"/>
              <w:rFonts w:asciiTheme="minorHAnsi" w:eastAsiaTheme="minorEastAsia" w:hAnsiTheme="minorHAnsi" w:cstheme="minorBidi"/>
              <w:noProof/>
              <w:sz w:val="22"/>
              <w:szCs w:val="22"/>
              <w:lang w:val="uk-UA" w:eastAsia="uk-UA"/>
            </w:rPr>
          </w:pPr>
          <w:ins w:id="81" w:author="Ярмола Юрій Юрійович" w:date="2025-05-28T00:11:00Z">
            <w:r w:rsidRPr="00A66981">
              <w:rPr>
                <w:rStyle w:val="Hyperlink"/>
                <w:noProof/>
              </w:rPr>
              <w:fldChar w:fldCharType="begin"/>
            </w:r>
            <w:r w:rsidRPr="00A66981">
              <w:rPr>
                <w:rStyle w:val="Hyperlink"/>
                <w:noProof/>
              </w:rPr>
              <w:instrText xml:space="preserve"> </w:instrText>
            </w:r>
            <w:r>
              <w:rPr>
                <w:noProof/>
              </w:rPr>
              <w:instrText>HYPERLINK \l "_Toc199283576"</w:instrText>
            </w:r>
            <w:r w:rsidRPr="00A66981">
              <w:rPr>
                <w:rStyle w:val="Hyperlink"/>
                <w:noProof/>
              </w:rPr>
              <w:instrText xml:space="preserve"> </w:instrText>
            </w:r>
            <w:r w:rsidRPr="00A66981">
              <w:rPr>
                <w:rStyle w:val="Hyperlink"/>
                <w:noProof/>
              </w:rPr>
              <w:fldChar w:fldCharType="separate"/>
            </w:r>
            <w:r w:rsidRPr="00A66981">
              <w:rPr>
                <w:rStyle w:val="Hyperlink"/>
                <w:noProof/>
                <w:lang w:val="uk-UA"/>
              </w:rPr>
              <w:t>3.1 Розробка алгоритму розв’язання задачі</w:t>
            </w:r>
            <w:r>
              <w:rPr>
                <w:noProof/>
                <w:webHidden/>
              </w:rPr>
              <w:tab/>
            </w:r>
            <w:r>
              <w:rPr>
                <w:noProof/>
                <w:webHidden/>
              </w:rPr>
              <w:fldChar w:fldCharType="begin"/>
            </w:r>
            <w:r>
              <w:rPr>
                <w:noProof/>
                <w:webHidden/>
              </w:rPr>
              <w:instrText xml:space="preserve"> PAGEREF _Toc199283576 \h </w:instrText>
            </w:r>
          </w:ins>
          <w:r>
            <w:rPr>
              <w:noProof/>
              <w:webHidden/>
            </w:rPr>
          </w:r>
          <w:r>
            <w:rPr>
              <w:noProof/>
              <w:webHidden/>
            </w:rPr>
            <w:fldChar w:fldCharType="separate"/>
          </w:r>
          <w:ins w:id="82" w:author="Ярмола Юрій Юрійович" w:date="2025-05-28T00:11:00Z">
            <w:r>
              <w:rPr>
                <w:noProof/>
                <w:webHidden/>
              </w:rPr>
              <w:t>34</w:t>
            </w:r>
            <w:r>
              <w:rPr>
                <w:noProof/>
                <w:webHidden/>
              </w:rPr>
              <w:fldChar w:fldCharType="end"/>
            </w:r>
            <w:r w:rsidRPr="00A66981">
              <w:rPr>
                <w:rStyle w:val="Hyperlink"/>
                <w:noProof/>
              </w:rPr>
              <w:fldChar w:fldCharType="end"/>
            </w:r>
          </w:ins>
        </w:p>
        <w:p w14:paraId="6A22DEF5" w14:textId="69CC086E" w:rsidR="00152906" w:rsidRDefault="00152906">
          <w:pPr>
            <w:pStyle w:val="TOC3"/>
            <w:tabs>
              <w:tab w:val="right" w:leader="dot" w:pos="9574"/>
            </w:tabs>
            <w:rPr>
              <w:ins w:id="83" w:author="Ярмола Юрій Юрійович" w:date="2025-05-28T00:11:00Z"/>
              <w:rFonts w:asciiTheme="minorHAnsi" w:eastAsiaTheme="minorEastAsia" w:hAnsiTheme="minorHAnsi" w:cstheme="minorBidi"/>
              <w:noProof/>
              <w:sz w:val="22"/>
              <w:szCs w:val="22"/>
              <w:lang w:val="uk-UA" w:eastAsia="uk-UA"/>
            </w:rPr>
          </w:pPr>
          <w:ins w:id="84" w:author="Ярмола Юрій Юрійович" w:date="2025-05-28T00:11:00Z">
            <w:r w:rsidRPr="00A66981">
              <w:rPr>
                <w:rStyle w:val="Hyperlink"/>
                <w:noProof/>
              </w:rPr>
              <w:fldChar w:fldCharType="begin"/>
            </w:r>
            <w:r w:rsidRPr="00A66981">
              <w:rPr>
                <w:rStyle w:val="Hyperlink"/>
                <w:noProof/>
              </w:rPr>
              <w:instrText xml:space="preserve"> </w:instrText>
            </w:r>
            <w:r>
              <w:rPr>
                <w:noProof/>
              </w:rPr>
              <w:instrText>HYPERLINK \l "_Toc199283577"</w:instrText>
            </w:r>
            <w:r w:rsidRPr="00A66981">
              <w:rPr>
                <w:rStyle w:val="Hyperlink"/>
                <w:noProof/>
              </w:rPr>
              <w:instrText xml:space="preserve"> </w:instrText>
            </w:r>
            <w:r w:rsidRPr="00A66981">
              <w:rPr>
                <w:rStyle w:val="Hyperlink"/>
                <w:noProof/>
              </w:rPr>
              <w:fldChar w:fldCharType="separate"/>
            </w:r>
            <w:r w:rsidRPr="00A66981">
              <w:rPr>
                <w:rStyle w:val="Hyperlink"/>
                <w:noProof/>
                <w:lang w:val="uk-UA"/>
              </w:rPr>
              <w:t>3.1.1 Метод формування структурованих даних</w:t>
            </w:r>
            <w:r>
              <w:rPr>
                <w:noProof/>
                <w:webHidden/>
              </w:rPr>
              <w:tab/>
            </w:r>
            <w:r>
              <w:rPr>
                <w:noProof/>
                <w:webHidden/>
              </w:rPr>
              <w:fldChar w:fldCharType="begin"/>
            </w:r>
            <w:r>
              <w:rPr>
                <w:noProof/>
                <w:webHidden/>
              </w:rPr>
              <w:instrText xml:space="preserve"> PAGEREF _Toc199283577 \h </w:instrText>
            </w:r>
          </w:ins>
          <w:r>
            <w:rPr>
              <w:noProof/>
              <w:webHidden/>
            </w:rPr>
          </w:r>
          <w:r>
            <w:rPr>
              <w:noProof/>
              <w:webHidden/>
            </w:rPr>
            <w:fldChar w:fldCharType="separate"/>
          </w:r>
          <w:ins w:id="85" w:author="Ярмола Юрій Юрійович" w:date="2025-05-28T00:11:00Z">
            <w:r>
              <w:rPr>
                <w:noProof/>
                <w:webHidden/>
              </w:rPr>
              <w:t>34</w:t>
            </w:r>
            <w:r>
              <w:rPr>
                <w:noProof/>
                <w:webHidden/>
              </w:rPr>
              <w:fldChar w:fldCharType="end"/>
            </w:r>
            <w:r w:rsidRPr="00A66981">
              <w:rPr>
                <w:rStyle w:val="Hyperlink"/>
                <w:noProof/>
              </w:rPr>
              <w:fldChar w:fldCharType="end"/>
            </w:r>
          </w:ins>
        </w:p>
        <w:p w14:paraId="56D03A70" w14:textId="6F32BE31" w:rsidR="00152906" w:rsidRDefault="00152906">
          <w:pPr>
            <w:pStyle w:val="TOC3"/>
            <w:tabs>
              <w:tab w:val="right" w:leader="dot" w:pos="9574"/>
            </w:tabs>
            <w:rPr>
              <w:ins w:id="86" w:author="Ярмола Юрій Юрійович" w:date="2025-05-28T00:11:00Z"/>
              <w:rFonts w:asciiTheme="minorHAnsi" w:eastAsiaTheme="minorEastAsia" w:hAnsiTheme="minorHAnsi" w:cstheme="minorBidi"/>
              <w:noProof/>
              <w:sz w:val="22"/>
              <w:szCs w:val="22"/>
              <w:lang w:val="uk-UA" w:eastAsia="uk-UA"/>
            </w:rPr>
          </w:pPr>
          <w:ins w:id="87" w:author="Ярмола Юрій Юрійович" w:date="2025-05-28T00:11:00Z">
            <w:r w:rsidRPr="00A66981">
              <w:rPr>
                <w:rStyle w:val="Hyperlink"/>
                <w:noProof/>
              </w:rPr>
              <w:fldChar w:fldCharType="begin"/>
            </w:r>
            <w:r w:rsidRPr="00A66981">
              <w:rPr>
                <w:rStyle w:val="Hyperlink"/>
                <w:noProof/>
              </w:rPr>
              <w:instrText xml:space="preserve"> </w:instrText>
            </w:r>
            <w:r>
              <w:rPr>
                <w:noProof/>
              </w:rPr>
              <w:instrText>HYPERLINK \l "_Toc199283578"</w:instrText>
            </w:r>
            <w:r w:rsidRPr="00A66981">
              <w:rPr>
                <w:rStyle w:val="Hyperlink"/>
                <w:noProof/>
              </w:rPr>
              <w:instrText xml:space="preserve"> </w:instrText>
            </w:r>
            <w:r w:rsidRPr="00A66981">
              <w:rPr>
                <w:rStyle w:val="Hyperlink"/>
                <w:noProof/>
              </w:rPr>
              <w:fldChar w:fldCharType="separate"/>
            </w:r>
            <w:r w:rsidRPr="00A66981">
              <w:rPr>
                <w:rStyle w:val="Hyperlink"/>
                <w:noProof/>
                <w:lang w:val="uk-UA"/>
              </w:rPr>
              <w:t>3.1.2 Попередня обробка та аугментація даних</w:t>
            </w:r>
            <w:r>
              <w:rPr>
                <w:noProof/>
                <w:webHidden/>
              </w:rPr>
              <w:tab/>
            </w:r>
            <w:r>
              <w:rPr>
                <w:noProof/>
                <w:webHidden/>
              </w:rPr>
              <w:fldChar w:fldCharType="begin"/>
            </w:r>
            <w:r>
              <w:rPr>
                <w:noProof/>
                <w:webHidden/>
              </w:rPr>
              <w:instrText xml:space="preserve"> PAGEREF _Toc199283578 \h </w:instrText>
            </w:r>
          </w:ins>
          <w:r>
            <w:rPr>
              <w:noProof/>
              <w:webHidden/>
            </w:rPr>
          </w:r>
          <w:r>
            <w:rPr>
              <w:noProof/>
              <w:webHidden/>
            </w:rPr>
            <w:fldChar w:fldCharType="separate"/>
          </w:r>
          <w:ins w:id="88" w:author="Ярмола Юрій Юрійович" w:date="2025-05-28T00:11:00Z">
            <w:r>
              <w:rPr>
                <w:noProof/>
                <w:webHidden/>
              </w:rPr>
              <w:t>35</w:t>
            </w:r>
            <w:r>
              <w:rPr>
                <w:noProof/>
                <w:webHidden/>
              </w:rPr>
              <w:fldChar w:fldCharType="end"/>
            </w:r>
            <w:r w:rsidRPr="00A66981">
              <w:rPr>
                <w:rStyle w:val="Hyperlink"/>
                <w:noProof/>
              </w:rPr>
              <w:fldChar w:fldCharType="end"/>
            </w:r>
          </w:ins>
        </w:p>
        <w:p w14:paraId="0D5EC7F0" w14:textId="332442A9" w:rsidR="00152906" w:rsidRDefault="00152906">
          <w:pPr>
            <w:pStyle w:val="TOC3"/>
            <w:tabs>
              <w:tab w:val="right" w:leader="dot" w:pos="9574"/>
            </w:tabs>
            <w:rPr>
              <w:ins w:id="89" w:author="Ярмола Юрій Юрійович" w:date="2025-05-28T00:11:00Z"/>
              <w:rFonts w:asciiTheme="minorHAnsi" w:eastAsiaTheme="minorEastAsia" w:hAnsiTheme="minorHAnsi" w:cstheme="minorBidi"/>
              <w:noProof/>
              <w:sz w:val="22"/>
              <w:szCs w:val="22"/>
              <w:lang w:val="uk-UA" w:eastAsia="uk-UA"/>
            </w:rPr>
          </w:pPr>
          <w:ins w:id="90" w:author="Ярмола Юрій Юрійович" w:date="2025-05-28T00:11:00Z">
            <w:r w:rsidRPr="00A66981">
              <w:rPr>
                <w:rStyle w:val="Hyperlink"/>
                <w:noProof/>
              </w:rPr>
              <w:fldChar w:fldCharType="begin"/>
            </w:r>
            <w:r w:rsidRPr="00A66981">
              <w:rPr>
                <w:rStyle w:val="Hyperlink"/>
                <w:noProof/>
              </w:rPr>
              <w:instrText xml:space="preserve"> </w:instrText>
            </w:r>
            <w:r>
              <w:rPr>
                <w:noProof/>
              </w:rPr>
              <w:instrText>HYPERLINK \l "_Toc199283579"</w:instrText>
            </w:r>
            <w:r w:rsidRPr="00A66981">
              <w:rPr>
                <w:rStyle w:val="Hyperlink"/>
                <w:noProof/>
              </w:rPr>
              <w:instrText xml:space="preserve"> </w:instrText>
            </w:r>
            <w:r w:rsidRPr="00A66981">
              <w:rPr>
                <w:rStyle w:val="Hyperlink"/>
                <w:noProof/>
              </w:rPr>
              <w:fldChar w:fldCharType="separate"/>
            </w:r>
            <w:r w:rsidRPr="00A66981">
              <w:rPr>
                <w:rStyle w:val="Hyperlink"/>
                <w:noProof/>
                <w:lang w:val="uk-UA"/>
              </w:rPr>
              <w:t>3.1.3 Опис архітектури штучної нейронної мережі</w:t>
            </w:r>
            <w:r>
              <w:rPr>
                <w:noProof/>
                <w:webHidden/>
              </w:rPr>
              <w:tab/>
            </w:r>
            <w:r>
              <w:rPr>
                <w:noProof/>
                <w:webHidden/>
              </w:rPr>
              <w:fldChar w:fldCharType="begin"/>
            </w:r>
            <w:r>
              <w:rPr>
                <w:noProof/>
                <w:webHidden/>
              </w:rPr>
              <w:instrText xml:space="preserve"> PAGEREF _Toc199283579 \h </w:instrText>
            </w:r>
          </w:ins>
          <w:r>
            <w:rPr>
              <w:noProof/>
              <w:webHidden/>
            </w:rPr>
          </w:r>
          <w:r>
            <w:rPr>
              <w:noProof/>
              <w:webHidden/>
            </w:rPr>
            <w:fldChar w:fldCharType="separate"/>
          </w:r>
          <w:ins w:id="91" w:author="Ярмола Юрій Юрійович" w:date="2025-05-28T00:11:00Z">
            <w:r>
              <w:rPr>
                <w:noProof/>
                <w:webHidden/>
              </w:rPr>
              <w:t>36</w:t>
            </w:r>
            <w:r>
              <w:rPr>
                <w:noProof/>
                <w:webHidden/>
              </w:rPr>
              <w:fldChar w:fldCharType="end"/>
            </w:r>
            <w:r w:rsidRPr="00A66981">
              <w:rPr>
                <w:rStyle w:val="Hyperlink"/>
                <w:noProof/>
              </w:rPr>
              <w:fldChar w:fldCharType="end"/>
            </w:r>
          </w:ins>
        </w:p>
        <w:p w14:paraId="0828EF39" w14:textId="1E117A31" w:rsidR="00152906" w:rsidRDefault="00152906">
          <w:pPr>
            <w:pStyle w:val="TOC2"/>
            <w:tabs>
              <w:tab w:val="right" w:leader="dot" w:pos="9574"/>
            </w:tabs>
            <w:rPr>
              <w:ins w:id="92" w:author="Ярмола Юрій Юрійович" w:date="2025-05-28T00:11:00Z"/>
              <w:rFonts w:asciiTheme="minorHAnsi" w:eastAsiaTheme="minorEastAsia" w:hAnsiTheme="minorHAnsi" w:cstheme="minorBidi"/>
              <w:noProof/>
              <w:sz w:val="22"/>
              <w:szCs w:val="22"/>
              <w:lang w:val="uk-UA" w:eastAsia="uk-UA"/>
            </w:rPr>
          </w:pPr>
          <w:ins w:id="93" w:author="Ярмола Юрій Юрійович" w:date="2025-05-28T00:11:00Z">
            <w:r w:rsidRPr="00A66981">
              <w:rPr>
                <w:rStyle w:val="Hyperlink"/>
                <w:noProof/>
              </w:rPr>
              <w:fldChar w:fldCharType="begin"/>
            </w:r>
            <w:r w:rsidRPr="00A66981">
              <w:rPr>
                <w:rStyle w:val="Hyperlink"/>
                <w:noProof/>
              </w:rPr>
              <w:instrText xml:space="preserve"> </w:instrText>
            </w:r>
            <w:r>
              <w:rPr>
                <w:noProof/>
              </w:rPr>
              <w:instrText>HYPERLINK \l "_Toc199283580"</w:instrText>
            </w:r>
            <w:r w:rsidRPr="00A66981">
              <w:rPr>
                <w:rStyle w:val="Hyperlink"/>
                <w:noProof/>
              </w:rPr>
              <w:instrText xml:space="preserve"> </w:instrText>
            </w:r>
            <w:r w:rsidRPr="00A66981">
              <w:rPr>
                <w:rStyle w:val="Hyperlink"/>
                <w:noProof/>
              </w:rPr>
              <w:fldChar w:fldCharType="separate"/>
            </w:r>
            <w:r w:rsidRPr="00A66981">
              <w:rPr>
                <w:rStyle w:val="Hyperlink"/>
                <w:noProof/>
                <w:lang w:val="uk-UA"/>
              </w:rPr>
              <w:t>3.2 Реалізація програмного забезпечення</w:t>
            </w:r>
            <w:r>
              <w:rPr>
                <w:noProof/>
                <w:webHidden/>
              </w:rPr>
              <w:tab/>
            </w:r>
            <w:r>
              <w:rPr>
                <w:noProof/>
                <w:webHidden/>
              </w:rPr>
              <w:fldChar w:fldCharType="begin"/>
            </w:r>
            <w:r>
              <w:rPr>
                <w:noProof/>
                <w:webHidden/>
              </w:rPr>
              <w:instrText xml:space="preserve"> PAGEREF _Toc199283580 \h </w:instrText>
            </w:r>
          </w:ins>
          <w:r>
            <w:rPr>
              <w:noProof/>
              <w:webHidden/>
            </w:rPr>
          </w:r>
          <w:r>
            <w:rPr>
              <w:noProof/>
              <w:webHidden/>
            </w:rPr>
            <w:fldChar w:fldCharType="separate"/>
          </w:r>
          <w:ins w:id="94" w:author="Ярмола Юрій Юрійович" w:date="2025-05-28T00:11:00Z">
            <w:r>
              <w:rPr>
                <w:noProof/>
                <w:webHidden/>
              </w:rPr>
              <w:t>38</w:t>
            </w:r>
            <w:r>
              <w:rPr>
                <w:noProof/>
                <w:webHidden/>
              </w:rPr>
              <w:fldChar w:fldCharType="end"/>
            </w:r>
            <w:r w:rsidRPr="00A66981">
              <w:rPr>
                <w:rStyle w:val="Hyperlink"/>
                <w:noProof/>
              </w:rPr>
              <w:fldChar w:fldCharType="end"/>
            </w:r>
          </w:ins>
        </w:p>
        <w:p w14:paraId="256E178E" w14:textId="438E38D0" w:rsidR="00152906" w:rsidRDefault="00152906">
          <w:pPr>
            <w:pStyle w:val="TOC3"/>
            <w:tabs>
              <w:tab w:val="right" w:leader="dot" w:pos="9574"/>
            </w:tabs>
            <w:rPr>
              <w:ins w:id="95" w:author="Ярмола Юрій Юрійович" w:date="2025-05-28T00:11:00Z"/>
              <w:rFonts w:asciiTheme="minorHAnsi" w:eastAsiaTheme="minorEastAsia" w:hAnsiTheme="minorHAnsi" w:cstheme="minorBidi"/>
              <w:noProof/>
              <w:sz w:val="22"/>
              <w:szCs w:val="22"/>
              <w:lang w:val="uk-UA" w:eastAsia="uk-UA"/>
            </w:rPr>
          </w:pPr>
          <w:ins w:id="96" w:author="Ярмола Юрій Юрійович" w:date="2025-05-28T00:11:00Z">
            <w:r w:rsidRPr="00A66981">
              <w:rPr>
                <w:rStyle w:val="Hyperlink"/>
                <w:noProof/>
              </w:rPr>
              <w:fldChar w:fldCharType="begin"/>
            </w:r>
            <w:r w:rsidRPr="00A66981">
              <w:rPr>
                <w:rStyle w:val="Hyperlink"/>
                <w:noProof/>
              </w:rPr>
              <w:instrText xml:space="preserve"> </w:instrText>
            </w:r>
            <w:r>
              <w:rPr>
                <w:noProof/>
              </w:rPr>
              <w:instrText>HYPERLINK \l "_Toc199283581"</w:instrText>
            </w:r>
            <w:r w:rsidRPr="00A66981">
              <w:rPr>
                <w:rStyle w:val="Hyperlink"/>
                <w:noProof/>
              </w:rPr>
              <w:instrText xml:space="preserve"> </w:instrText>
            </w:r>
            <w:r w:rsidRPr="00A66981">
              <w:rPr>
                <w:rStyle w:val="Hyperlink"/>
                <w:noProof/>
              </w:rPr>
              <w:fldChar w:fldCharType="separate"/>
            </w:r>
            <w:r w:rsidRPr="00A66981">
              <w:rPr>
                <w:rStyle w:val="Hyperlink"/>
                <w:noProof/>
                <w:lang w:val="uk-UA"/>
              </w:rPr>
              <w:t>3.2.1 Розробка архітектури програмного забезпечення</w:t>
            </w:r>
            <w:r>
              <w:rPr>
                <w:noProof/>
                <w:webHidden/>
              </w:rPr>
              <w:tab/>
            </w:r>
            <w:r>
              <w:rPr>
                <w:noProof/>
                <w:webHidden/>
              </w:rPr>
              <w:fldChar w:fldCharType="begin"/>
            </w:r>
            <w:r>
              <w:rPr>
                <w:noProof/>
                <w:webHidden/>
              </w:rPr>
              <w:instrText xml:space="preserve"> PAGEREF _Toc199283581 \h </w:instrText>
            </w:r>
          </w:ins>
          <w:r>
            <w:rPr>
              <w:noProof/>
              <w:webHidden/>
            </w:rPr>
          </w:r>
          <w:r>
            <w:rPr>
              <w:noProof/>
              <w:webHidden/>
            </w:rPr>
            <w:fldChar w:fldCharType="separate"/>
          </w:r>
          <w:ins w:id="97" w:author="Ярмола Юрій Юрійович" w:date="2025-05-28T00:11:00Z">
            <w:r>
              <w:rPr>
                <w:noProof/>
                <w:webHidden/>
              </w:rPr>
              <w:t>38</w:t>
            </w:r>
            <w:r>
              <w:rPr>
                <w:noProof/>
                <w:webHidden/>
              </w:rPr>
              <w:fldChar w:fldCharType="end"/>
            </w:r>
            <w:r w:rsidRPr="00A66981">
              <w:rPr>
                <w:rStyle w:val="Hyperlink"/>
                <w:noProof/>
              </w:rPr>
              <w:fldChar w:fldCharType="end"/>
            </w:r>
          </w:ins>
        </w:p>
        <w:p w14:paraId="0B8A5EC2" w14:textId="6D452131" w:rsidR="00152906" w:rsidRDefault="00152906">
          <w:pPr>
            <w:pStyle w:val="TOC3"/>
            <w:tabs>
              <w:tab w:val="right" w:leader="dot" w:pos="9574"/>
            </w:tabs>
            <w:rPr>
              <w:ins w:id="98" w:author="Ярмола Юрій Юрійович" w:date="2025-05-28T00:11:00Z"/>
              <w:rFonts w:asciiTheme="minorHAnsi" w:eastAsiaTheme="minorEastAsia" w:hAnsiTheme="minorHAnsi" w:cstheme="minorBidi"/>
              <w:noProof/>
              <w:sz w:val="22"/>
              <w:szCs w:val="22"/>
              <w:lang w:val="uk-UA" w:eastAsia="uk-UA"/>
            </w:rPr>
          </w:pPr>
          <w:ins w:id="99" w:author="Ярмола Юрій Юрійович" w:date="2025-05-28T00:11:00Z">
            <w:r w:rsidRPr="00A66981">
              <w:rPr>
                <w:rStyle w:val="Hyperlink"/>
                <w:noProof/>
              </w:rPr>
              <w:fldChar w:fldCharType="begin"/>
            </w:r>
            <w:r w:rsidRPr="00A66981">
              <w:rPr>
                <w:rStyle w:val="Hyperlink"/>
                <w:noProof/>
              </w:rPr>
              <w:instrText xml:space="preserve"> </w:instrText>
            </w:r>
            <w:r>
              <w:rPr>
                <w:noProof/>
              </w:rPr>
              <w:instrText>HYPERLINK \l "_Toc199283582"</w:instrText>
            </w:r>
            <w:r w:rsidRPr="00A66981">
              <w:rPr>
                <w:rStyle w:val="Hyperlink"/>
                <w:noProof/>
              </w:rPr>
              <w:instrText xml:space="preserve"> </w:instrText>
            </w:r>
            <w:r w:rsidRPr="00A66981">
              <w:rPr>
                <w:rStyle w:val="Hyperlink"/>
                <w:noProof/>
              </w:rPr>
              <w:fldChar w:fldCharType="separate"/>
            </w:r>
            <w:r w:rsidRPr="00A66981">
              <w:rPr>
                <w:rStyle w:val="Hyperlink"/>
                <w:noProof/>
                <w:lang w:val="uk-UA" w:eastAsia="uk-UA"/>
              </w:rPr>
              <w:t>3.2.2 Реалізація модуля генерації датасету</w:t>
            </w:r>
            <w:r>
              <w:rPr>
                <w:noProof/>
                <w:webHidden/>
              </w:rPr>
              <w:tab/>
            </w:r>
            <w:r>
              <w:rPr>
                <w:noProof/>
                <w:webHidden/>
              </w:rPr>
              <w:fldChar w:fldCharType="begin"/>
            </w:r>
            <w:r>
              <w:rPr>
                <w:noProof/>
                <w:webHidden/>
              </w:rPr>
              <w:instrText xml:space="preserve"> PAGEREF _Toc199283582 \h </w:instrText>
            </w:r>
          </w:ins>
          <w:r>
            <w:rPr>
              <w:noProof/>
              <w:webHidden/>
            </w:rPr>
          </w:r>
          <w:r>
            <w:rPr>
              <w:noProof/>
              <w:webHidden/>
            </w:rPr>
            <w:fldChar w:fldCharType="separate"/>
          </w:r>
          <w:ins w:id="100" w:author="Ярмола Юрій Юрійович" w:date="2025-05-28T00:11:00Z">
            <w:r>
              <w:rPr>
                <w:noProof/>
                <w:webHidden/>
              </w:rPr>
              <w:t>41</w:t>
            </w:r>
            <w:r>
              <w:rPr>
                <w:noProof/>
                <w:webHidden/>
              </w:rPr>
              <w:fldChar w:fldCharType="end"/>
            </w:r>
            <w:r w:rsidRPr="00A66981">
              <w:rPr>
                <w:rStyle w:val="Hyperlink"/>
                <w:noProof/>
              </w:rPr>
              <w:fldChar w:fldCharType="end"/>
            </w:r>
          </w:ins>
        </w:p>
        <w:p w14:paraId="5661E67B" w14:textId="1DA9539C" w:rsidR="00152906" w:rsidRDefault="00152906">
          <w:pPr>
            <w:pStyle w:val="TOC3"/>
            <w:tabs>
              <w:tab w:val="right" w:leader="dot" w:pos="9574"/>
            </w:tabs>
            <w:rPr>
              <w:ins w:id="101" w:author="Ярмола Юрій Юрійович" w:date="2025-05-28T00:11:00Z"/>
              <w:rFonts w:asciiTheme="minorHAnsi" w:eastAsiaTheme="minorEastAsia" w:hAnsiTheme="minorHAnsi" w:cstheme="minorBidi"/>
              <w:noProof/>
              <w:sz w:val="22"/>
              <w:szCs w:val="22"/>
              <w:lang w:val="uk-UA" w:eastAsia="uk-UA"/>
            </w:rPr>
          </w:pPr>
          <w:ins w:id="102" w:author="Ярмола Юрій Юрійович" w:date="2025-05-28T00:11:00Z">
            <w:r w:rsidRPr="00A66981">
              <w:rPr>
                <w:rStyle w:val="Hyperlink"/>
                <w:noProof/>
              </w:rPr>
              <w:lastRenderedPageBreak/>
              <w:fldChar w:fldCharType="begin"/>
            </w:r>
            <w:r w:rsidRPr="00A66981">
              <w:rPr>
                <w:rStyle w:val="Hyperlink"/>
                <w:noProof/>
              </w:rPr>
              <w:instrText xml:space="preserve"> </w:instrText>
            </w:r>
            <w:r>
              <w:rPr>
                <w:noProof/>
              </w:rPr>
              <w:instrText>HYPERLINK \l "_Toc199283583"</w:instrText>
            </w:r>
            <w:r w:rsidRPr="00A66981">
              <w:rPr>
                <w:rStyle w:val="Hyperlink"/>
                <w:noProof/>
              </w:rPr>
              <w:instrText xml:space="preserve"> </w:instrText>
            </w:r>
            <w:r w:rsidRPr="00A66981">
              <w:rPr>
                <w:rStyle w:val="Hyperlink"/>
                <w:noProof/>
              </w:rPr>
              <w:fldChar w:fldCharType="separate"/>
            </w:r>
            <w:r w:rsidRPr="00A66981">
              <w:rPr>
                <w:rStyle w:val="Hyperlink"/>
                <w:noProof/>
                <w:lang w:val="uk-UA"/>
              </w:rPr>
              <w:t>3.2.3 Реалізація модуля навчання моделі</w:t>
            </w:r>
            <w:r>
              <w:rPr>
                <w:noProof/>
                <w:webHidden/>
              </w:rPr>
              <w:tab/>
            </w:r>
            <w:r>
              <w:rPr>
                <w:noProof/>
                <w:webHidden/>
              </w:rPr>
              <w:fldChar w:fldCharType="begin"/>
            </w:r>
            <w:r>
              <w:rPr>
                <w:noProof/>
                <w:webHidden/>
              </w:rPr>
              <w:instrText xml:space="preserve"> PAGEREF _Toc199283583 \h </w:instrText>
            </w:r>
          </w:ins>
          <w:r>
            <w:rPr>
              <w:noProof/>
              <w:webHidden/>
            </w:rPr>
          </w:r>
          <w:r>
            <w:rPr>
              <w:noProof/>
              <w:webHidden/>
            </w:rPr>
            <w:fldChar w:fldCharType="separate"/>
          </w:r>
          <w:ins w:id="103" w:author="Ярмола Юрій Юрійович" w:date="2025-05-28T00:11:00Z">
            <w:r>
              <w:rPr>
                <w:noProof/>
                <w:webHidden/>
              </w:rPr>
              <w:t>44</w:t>
            </w:r>
            <w:r>
              <w:rPr>
                <w:noProof/>
                <w:webHidden/>
              </w:rPr>
              <w:fldChar w:fldCharType="end"/>
            </w:r>
            <w:r w:rsidRPr="00A66981">
              <w:rPr>
                <w:rStyle w:val="Hyperlink"/>
                <w:noProof/>
              </w:rPr>
              <w:fldChar w:fldCharType="end"/>
            </w:r>
          </w:ins>
        </w:p>
        <w:p w14:paraId="04D3EAC2" w14:textId="157B49A9" w:rsidR="00152906" w:rsidRDefault="00152906">
          <w:pPr>
            <w:pStyle w:val="TOC3"/>
            <w:tabs>
              <w:tab w:val="right" w:leader="dot" w:pos="9574"/>
            </w:tabs>
            <w:rPr>
              <w:ins w:id="104" w:author="Ярмола Юрій Юрійович" w:date="2025-05-28T00:11:00Z"/>
              <w:rFonts w:asciiTheme="minorHAnsi" w:eastAsiaTheme="minorEastAsia" w:hAnsiTheme="minorHAnsi" w:cstheme="minorBidi"/>
              <w:noProof/>
              <w:sz w:val="22"/>
              <w:szCs w:val="22"/>
              <w:lang w:val="uk-UA" w:eastAsia="uk-UA"/>
            </w:rPr>
          </w:pPr>
          <w:ins w:id="105" w:author="Ярмола Юрій Юрійович" w:date="2025-05-28T00:11:00Z">
            <w:r w:rsidRPr="00A66981">
              <w:rPr>
                <w:rStyle w:val="Hyperlink"/>
                <w:noProof/>
              </w:rPr>
              <w:fldChar w:fldCharType="begin"/>
            </w:r>
            <w:r w:rsidRPr="00A66981">
              <w:rPr>
                <w:rStyle w:val="Hyperlink"/>
                <w:noProof/>
              </w:rPr>
              <w:instrText xml:space="preserve"> </w:instrText>
            </w:r>
            <w:r>
              <w:rPr>
                <w:noProof/>
              </w:rPr>
              <w:instrText>HYPERLINK \l "_Toc199283584"</w:instrText>
            </w:r>
            <w:r w:rsidRPr="00A66981">
              <w:rPr>
                <w:rStyle w:val="Hyperlink"/>
                <w:noProof/>
              </w:rPr>
              <w:instrText xml:space="preserve"> </w:instrText>
            </w:r>
            <w:r w:rsidRPr="00A66981">
              <w:rPr>
                <w:rStyle w:val="Hyperlink"/>
                <w:noProof/>
              </w:rPr>
              <w:fldChar w:fldCharType="separate"/>
            </w:r>
            <w:r w:rsidRPr="00A66981">
              <w:rPr>
                <w:rStyle w:val="Hyperlink"/>
                <w:noProof/>
                <w:lang w:val="uk-UA"/>
              </w:rPr>
              <w:t>3.2.4 Реалізація модуля перевірки моделі</w:t>
            </w:r>
            <w:r>
              <w:rPr>
                <w:noProof/>
                <w:webHidden/>
              </w:rPr>
              <w:tab/>
            </w:r>
            <w:r>
              <w:rPr>
                <w:noProof/>
                <w:webHidden/>
              </w:rPr>
              <w:fldChar w:fldCharType="begin"/>
            </w:r>
            <w:r>
              <w:rPr>
                <w:noProof/>
                <w:webHidden/>
              </w:rPr>
              <w:instrText xml:space="preserve"> PAGEREF _Toc199283584 \h </w:instrText>
            </w:r>
          </w:ins>
          <w:r>
            <w:rPr>
              <w:noProof/>
              <w:webHidden/>
            </w:rPr>
          </w:r>
          <w:r>
            <w:rPr>
              <w:noProof/>
              <w:webHidden/>
            </w:rPr>
            <w:fldChar w:fldCharType="separate"/>
          </w:r>
          <w:ins w:id="106" w:author="Ярмола Юрій Юрійович" w:date="2025-05-28T00:11:00Z">
            <w:r>
              <w:rPr>
                <w:noProof/>
                <w:webHidden/>
              </w:rPr>
              <w:t>47</w:t>
            </w:r>
            <w:r>
              <w:rPr>
                <w:noProof/>
                <w:webHidden/>
              </w:rPr>
              <w:fldChar w:fldCharType="end"/>
            </w:r>
            <w:r w:rsidRPr="00A66981">
              <w:rPr>
                <w:rStyle w:val="Hyperlink"/>
                <w:noProof/>
              </w:rPr>
              <w:fldChar w:fldCharType="end"/>
            </w:r>
          </w:ins>
        </w:p>
        <w:p w14:paraId="50E1C16F" w14:textId="1950AFED" w:rsidR="00152906" w:rsidRDefault="00152906">
          <w:pPr>
            <w:pStyle w:val="TOC2"/>
            <w:tabs>
              <w:tab w:val="right" w:leader="dot" w:pos="9574"/>
            </w:tabs>
            <w:rPr>
              <w:ins w:id="107" w:author="Ярмола Юрій Юрійович" w:date="2025-05-28T00:11:00Z"/>
              <w:rFonts w:asciiTheme="minorHAnsi" w:eastAsiaTheme="minorEastAsia" w:hAnsiTheme="minorHAnsi" w:cstheme="minorBidi"/>
              <w:noProof/>
              <w:sz w:val="22"/>
              <w:szCs w:val="22"/>
              <w:lang w:val="uk-UA" w:eastAsia="uk-UA"/>
            </w:rPr>
          </w:pPr>
          <w:ins w:id="108" w:author="Ярмола Юрій Юрійович" w:date="2025-05-28T00:11:00Z">
            <w:r w:rsidRPr="00A66981">
              <w:rPr>
                <w:rStyle w:val="Hyperlink"/>
                <w:noProof/>
              </w:rPr>
              <w:fldChar w:fldCharType="begin"/>
            </w:r>
            <w:r w:rsidRPr="00A66981">
              <w:rPr>
                <w:rStyle w:val="Hyperlink"/>
                <w:noProof/>
              </w:rPr>
              <w:instrText xml:space="preserve"> </w:instrText>
            </w:r>
            <w:r>
              <w:rPr>
                <w:noProof/>
              </w:rPr>
              <w:instrText>HYPERLINK \l "_Toc199283585"</w:instrText>
            </w:r>
            <w:r w:rsidRPr="00A66981">
              <w:rPr>
                <w:rStyle w:val="Hyperlink"/>
                <w:noProof/>
              </w:rPr>
              <w:instrText xml:space="preserve"> </w:instrText>
            </w:r>
            <w:r w:rsidRPr="00A66981">
              <w:rPr>
                <w:rStyle w:val="Hyperlink"/>
                <w:noProof/>
              </w:rPr>
              <w:fldChar w:fldCharType="separate"/>
            </w:r>
            <w:r w:rsidRPr="00A66981">
              <w:rPr>
                <w:rStyle w:val="Hyperlink"/>
                <w:noProof/>
                <w:lang w:val="uk-UA"/>
              </w:rPr>
              <w:t>3.3 Інтеграція та сценарії використання</w:t>
            </w:r>
            <w:r>
              <w:rPr>
                <w:noProof/>
                <w:webHidden/>
              </w:rPr>
              <w:tab/>
            </w:r>
            <w:r>
              <w:rPr>
                <w:noProof/>
                <w:webHidden/>
              </w:rPr>
              <w:fldChar w:fldCharType="begin"/>
            </w:r>
            <w:r>
              <w:rPr>
                <w:noProof/>
                <w:webHidden/>
              </w:rPr>
              <w:instrText xml:space="preserve"> PAGEREF _Toc199283585 \h </w:instrText>
            </w:r>
          </w:ins>
          <w:r>
            <w:rPr>
              <w:noProof/>
              <w:webHidden/>
            </w:rPr>
          </w:r>
          <w:r>
            <w:rPr>
              <w:noProof/>
              <w:webHidden/>
            </w:rPr>
            <w:fldChar w:fldCharType="separate"/>
          </w:r>
          <w:ins w:id="109" w:author="Ярмола Юрій Юрійович" w:date="2025-05-28T00:11:00Z">
            <w:r>
              <w:rPr>
                <w:noProof/>
                <w:webHidden/>
              </w:rPr>
              <w:t>49</w:t>
            </w:r>
            <w:r>
              <w:rPr>
                <w:noProof/>
                <w:webHidden/>
              </w:rPr>
              <w:fldChar w:fldCharType="end"/>
            </w:r>
            <w:r w:rsidRPr="00A66981">
              <w:rPr>
                <w:rStyle w:val="Hyperlink"/>
                <w:noProof/>
              </w:rPr>
              <w:fldChar w:fldCharType="end"/>
            </w:r>
          </w:ins>
        </w:p>
        <w:p w14:paraId="7FC6988F" w14:textId="2C5113C5" w:rsidR="00152906" w:rsidRDefault="00152906">
          <w:pPr>
            <w:pStyle w:val="TOC3"/>
            <w:tabs>
              <w:tab w:val="right" w:leader="dot" w:pos="9574"/>
            </w:tabs>
            <w:rPr>
              <w:ins w:id="110" w:author="Ярмола Юрій Юрійович" w:date="2025-05-28T00:11:00Z"/>
              <w:rFonts w:asciiTheme="minorHAnsi" w:eastAsiaTheme="minorEastAsia" w:hAnsiTheme="minorHAnsi" w:cstheme="minorBidi"/>
              <w:noProof/>
              <w:sz w:val="22"/>
              <w:szCs w:val="22"/>
              <w:lang w:val="uk-UA" w:eastAsia="uk-UA"/>
            </w:rPr>
          </w:pPr>
          <w:ins w:id="111" w:author="Ярмола Юрій Юрійович" w:date="2025-05-28T00:11:00Z">
            <w:r w:rsidRPr="00A66981">
              <w:rPr>
                <w:rStyle w:val="Hyperlink"/>
                <w:noProof/>
              </w:rPr>
              <w:fldChar w:fldCharType="begin"/>
            </w:r>
            <w:r w:rsidRPr="00A66981">
              <w:rPr>
                <w:rStyle w:val="Hyperlink"/>
                <w:noProof/>
              </w:rPr>
              <w:instrText xml:space="preserve"> </w:instrText>
            </w:r>
            <w:r>
              <w:rPr>
                <w:noProof/>
              </w:rPr>
              <w:instrText>HYPERLINK \l "_Toc199283586"</w:instrText>
            </w:r>
            <w:r w:rsidRPr="00A66981">
              <w:rPr>
                <w:rStyle w:val="Hyperlink"/>
                <w:noProof/>
              </w:rPr>
              <w:instrText xml:space="preserve"> </w:instrText>
            </w:r>
            <w:r w:rsidRPr="00A66981">
              <w:rPr>
                <w:rStyle w:val="Hyperlink"/>
                <w:noProof/>
              </w:rPr>
              <w:fldChar w:fldCharType="separate"/>
            </w:r>
            <w:r w:rsidRPr="00A66981">
              <w:rPr>
                <w:rStyle w:val="Hyperlink"/>
                <w:noProof/>
                <w:lang w:val="uk-UA"/>
              </w:rPr>
              <w:t>3.3.1 Інтеграція алгоритму в кінцевий продукт</w:t>
            </w:r>
            <w:r>
              <w:rPr>
                <w:noProof/>
                <w:webHidden/>
              </w:rPr>
              <w:tab/>
            </w:r>
            <w:r>
              <w:rPr>
                <w:noProof/>
                <w:webHidden/>
              </w:rPr>
              <w:fldChar w:fldCharType="begin"/>
            </w:r>
            <w:r>
              <w:rPr>
                <w:noProof/>
                <w:webHidden/>
              </w:rPr>
              <w:instrText xml:space="preserve"> PAGEREF _Toc199283586 \h </w:instrText>
            </w:r>
          </w:ins>
          <w:r>
            <w:rPr>
              <w:noProof/>
              <w:webHidden/>
            </w:rPr>
          </w:r>
          <w:r>
            <w:rPr>
              <w:noProof/>
              <w:webHidden/>
            </w:rPr>
            <w:fldChar w:fldCharType="separate"/>
          </w:r>
          <w:ins w:id="112" w:author="Ярмола Юрій Юрійович" w:date="2025-05-28T00:11:00Z">
            <w:r>
              <w:rPr>
                <w:noProof/>
                <w:webHidden/>
              </w:rPr>
              <w:t>49</w:t>
            </w:r>
            <w:r>
              <w:rPr>
                <w:noProof/>
                <w:webHidden/>
              </w:rPr>
              <w:fldChar w:fldCharType="end"/>
            </w:r>
            <w:r w:rsidRPr="00A66981">
              <w:rPr>
                <w:rStyle w:val="Hyperlink"/>
                <w:noProof/>
              </w:rPr>
              <w:fldChar w:fldCharType="end"/>
            </w:r>
          </w:ins>
        </w:p>
        <w:p w14:paraId="00D7B2F8" w14:textId="428DC485" w:rsidR="00152906" w:rsidRDefault="00152906">
          <w:pPr>
            <w:pStyle w:val="TOC2"/>
            <w:tabs>
              <w:tab w:val="right" w:leader="dot" w:pos="9574"/>
            </w:tabs>
            <w:rPr>
              <w:ins w:id="113" w:author="Ярмола Юрій Юрійович" w:date="2025-05-28T00:11:00Z"/>
              <w:rFonts w:asciiTheme="minorHAnsi" w:eastAsiaTheme="minorEastAsia" w:hAnsiTheme="minorHAnsi" w:cstheme="minorBidi"/>
              <w:noProof/>
              <w:sz w:val="22"/>
              <w:szCs w:val="22"/>
              <w:lang w:val="uk-UA" w:eastAsia="uk-UA"/>
            </w:rPr>
          </w:pPr>
          <w:ins w:id="114" w:author="Ярмола Юрій Юрійович" w:date="2025-05-28T00:11:00Z">
            <w:r w:rsidRPr="00A66981">
              <w:rPr>
                <w:rStyle w:val="Hyperlink"/>
                <w:noProof/>
              </w:rPr>
              <w:fldChar w:fldCharType="begin"/>
            </w:r>
            <w:r w:rsidRPr="00A66981">
              <w:rPr>
                <w:rStyle w:val="Hyperlink"/>
                <w:noProof/>
              </w:rPr>
              <w:instrText xml:space="preserve"> </w:instrText>
            </w:r>
            <w:r>
              <w:rPr>
                <w:noProof/>
              </w:rPr>
              <w:instrText>HYPERLINK \l "_Toc199283587"</w:instrText>
            </w:r>
            <w:r w:rsidRPr="00A66981">
              <w:rPr>
                <w:rStyle w:val="Hyperlink"/>
                <w:noProof/>
              </w:rPr>
              <w:instrText xml:space="preserve"> </w:instrText>
            </w:r>
            <w:r w:rsidRPr="00A66981">
              <w:rPr>
                <w:rStyle w:val="Hyperlink"/>
                <w:noProof/>
              </w:rPr>
              <w:fldChar w:fldCharType="separate"/>
            </w:r>
            <w:r w:rsidRPr="00A66981">
              <w:rPr>
                <w:rStyle w:val="Hyperlink"/>
                <w:noProof/>
                <w:lang w:val="uk-UA"/>
              </w:rPr>
              <w:t>3.4 Валідація</w:t>
            </w:r>
            <w:r>
              <w:rPr>
                <w:noProof/>
                <w:webHidden/>
              </w:rPr>
              <w:tab/>
            </w:r>
            <w:r>
              <w:rPr>
                <w:noProof/>
                <w:webHidden/>
              </w:rPr>
              <w:fldChar w:fldCharType="begin"/>
            </w:r>
            <w:r>
              <w:rPr>
                <w:noProof/>
                <w:webHidden/>
              </w:rPr>
              <w:instrText xml:space="preserve"> PAGEREF _Toc199283587 \h </w:instrText>
            </w:r>
          </w:ins>
          <w:r>
            <w:rPr>
              <w:noProof/>
              <w:webHidden/>
            </w:rPr>
          </w:r>
          <w:r>
            <w:rPr>
              <w:noProof/>
              <w:webHidden/>
            </w:rPr>
            <w:fldChar w:fldCharType="separate"/>
          </w:r>
          <w:ins w:id="115" w:author="Ярмола Юрій Юрійович" w:date="2025-05-28T00:11:00Z">
            <w:r>
              <w:rPr>
                <w:noProof/>
                <w:webHidden/>
              </w:rPr>
              <w:t>49</w:t>
            </w:r>
            <w:r>
              <w:rPr>
                <w:noProof/>
                <w:webHidden/>
              </w:rPr>
              <w:fldChar w:fldCharType="end"/>
            </w:r>
            <w:r w:rsidRPr="00A66981">
              <w:rPr>
                <w:rStyle w:val="Hyperlink"/>
                <w:noProof/>
              </w:rPr>
              <w:fldChar w:fldCharType="end"/>
            </w:r>
          </w:ins>
        </w:p>
        <w:p w14:paraId="6DF981DF" w14:textId="140A783B" w:rsidR="00152906" w:rsidRDefault="00152906">
          <w:pPr>
            <w:pStyle w:val="TOC3"/>
            <w:tabs>
              <w:tab w:val="right" w:leader="dot" w:pos="9574"/>
            </w:tabs>
            <w:rPr>
              <w:ins w:id="116" w:author="Ярмола Юрій Юрійович" w:date="2025-05-28T00:11:00Z"/>
              <w:rFonts w:asciiTheme="minorHAnsi" w:eastAsiaTheme="minorEastAsia" w:hAnsiTheme="minorHAnsi" w:cstheme="minorBidi"/>
              <w:noProof/>
              <w:sz w:val="22"/>
              <w:szCs w:val="22"/>
              <w:lang w:val="uk-UA" w:eastAsia="uk-UA"/>
            </w:rPr>
          </w:pPr>
          <w:ins w:id="117" w:author="Ярмола Юрій Юрійович" w:date="2025-05-28T00:11:00Z">
            <w:r w:rsidRPr="00A66981">
              <w:rPr>
                <w:rStyle w:val="Hyperlink"/>
                <w:noProof/>
              </w:rPr>
              <w:fldChar w:fldCharType="begin"/>
            </w:r>
            <w:r w:rsidRPr="00A66981">
              <w:rPr>
                <w:rStyle w:val="Hyperlink"/>
                <w:noProof/>
              </w:rPr>
              <w:instrText xml:space="preserve"> </w:instrText>
            </w:r>
            <w:r>
              <w:rPr>
                <w:noProof/>
              </w:rPr>
              <w:instrText>HYPERLINK \l "_Toc199283588"</w:instrText>
            </w:r>
            <w:r w:rsidRPr="00A66981">
              <w:rPr>
                <w:rStyle w:val="Hyperlink"/>
                <w:noProof/>
              </w:rPr>
              <w:instrText xml:space="preserve"> </w:instrText>
            </w:r>
            <w:r w:rsidRPr="00A66981">
              <w:rPr>
                <w:rStyle w:val="Hyperlink"/>
                <w:noProof/>
              </w:rPr>
              <w:fldChar w:fldCharType="separate"/>
            </w:r>
            <w:r w:rsidRPr="00A66981">
              <w:rPr>
                <w:rStyle w:val="Hyperlink"/>
                <w:noProof/>
                <w:lang w:val="uk-UA"/>
              </w:rPr>
              <w:t>3.4.1 Аналіз методів тестування та оцінювання</w:t>
            </w:r>
            <w:r>
              <w:rPr>
                <w:noProof/>
                <w:webHidden/>
              </w:rPr>
              <w:tab/>
            </w:r>
            <w:r>
              <w:rPr>
                <w:noProof/>
                <w:webHidden/>
              </w:rPr>
              <w:fldChar w:fldCharType="begin"/>
            </w:r>
            <w:r>
              <w:rPr>
                <w:noProof/>
                <w:webHidden/>
              </w:rPr>
              <w:instrText xml:space="preserve"> PAGEREF _Toc199283588 \h </w:instrText>
            </w:r>
          </w:ins>
          <w:r>
            <w:rPr>
              <w:noProof/>
              <w:webHidden/>
            </w:rPr>
          </w:r>
          <w:r>
            <w:rPr>
              <w:noProof/>
              <w:webHidden/>
            </w:rPr>
            <w:fldChar w:fldCharType="separate"/>
          </w:r>
          <w:ins w:id="118" w:author="Ярмола Юрій Юрійович" w:date="2025-05-28T00:11:00Z">
            <w:r>
              <w:rPr>
                <w:noProof/>
                <w:webHidden/>
              </w:rPr>
              <w:t>50</w:t>
            </w:r>
            <w:r>
              <w:rPr>
                <w:noProof/>
                <w:webHidden/>
              </w:rPr>
              <w:fldChar w:fldCharType="end"/>
            </w:r>
            <w:r w:rsidRPr="00A66981">
              <w:rPr>
                <w:rStyle w:val="Hyperlink"/>
                <w:noProof/>
              </w:rPr>
              <w:fldChar w:fldCharType="end"/>
            </w:r>
          </w:ins>
        </w:p>
        <w:p w14:paraId="17F8478B" w14:textId="5463B035" w:rsidR="00152906" w:rsidRDefault="00152906">
          <w:pPr>
            <w:pStyle w:val="TOC3"/>
            <w:tabs>
              <w:tab w:val="right" w:leader="dot" w:pos="9574"/>
            </w:tabs>
            <w:rPr>
              <w:ins w:id="119" w:author="Ярмола Юрій Юрійович" w:date="2025-05-28T00:11:00Z"/>
              <w:rFonts w:asciiTheme="minorHAnsi" w:eastAsiaTheme="minorEastAsia" w:hAnsiTheme="minorHAnsi" w:cstheme="minorBidi"/>
              <w:noProof/>
              <w:sz w:val="22"/>
              <w:szCs w:val="22"/>
              <w:lang w:val="uk-UA" w:eastAsia="uk-UA"/>
            </w:rPr>
          </w:pPr>
          <w:ins w:id="120" w:author="Ярмола Юрій Юрійович" w:date="2025-05-28T00:11:00Z">
            <w:r w:rsidRPr="00A66981">
              <w:rPr>
                <w:rStyle w:val="Hyperlink"/>
                <w:noProof/>
              </w:rPr>
              <w:fldChar w:fldCharType="begin"/>
            </w:r>
            <w:r w:rsidRPr="00A66981">
              <w:rPr>
                <w:rStyle w:val="Hyperlink"/>
                <w:noProof/>
              </w:rPr>
              <w:instrText xml:space="preserve"> </w:instrText>
            </w:r>
            <w:r>
              <w:rPr>
                <w:noProof/>
              </w:rPr>
              <w:instrText>HYPERLINK \l "_Toc199283589"</w:instrText>
            </w:r>
            <w:r w:rsidRPr="00A66981">
              <w:rPr>
                <w:rStyle w:val="Hyperlink"/>
                <w:noProof/>
              </w:rPr>
              <w:instrText xml:space="preserve"> </w:instrText>
            </w:r>
            <w:r w:rsidRPr="00A66981">
              <w:rPr>
                <w:rStyle w:val="Hyperlink"/>
                <w:noProof/>
              </w:rPr>
              <w:fldChar w:fldCharType="separate"/>
            </w:r>
            <w:r w:rsidRPr="00A66981">
              <w:rPr>
                <w:rStyle w:val="Hyperlink"/>
                <w:noProof/>
                <w:lang w:val="uk-UA"/>
              </w:rPr>
              <w:t>3.4.2 Тестування програмного забезпечення</w:t>
            </w:r>
            <w:r>
              <w:rPr>
                <w:noProof/>
                <w:webHidden/>
              </w:rPr>
              <w:tab/>
            </w:r>
            <w:r>
              <w:rPr>
                <w:noProof/>
                <w:webHidden/>
              </w:rPr>
              <w:fldChar w:fldCharType="begin"/>
            </w:r>
            <w:r>
              <w:rPr>
                <w:noProof/>
                <w:webHidden/>
              </w:rPr>
              <w:instrText xml:space="preserve"> PAGEREF _Toc199283589 \h </w:instrText>
            </w:r>
          </w:ins>
          <w:r>
            <w:rPr>
              <w:noProof/>
              <w:webHidden/>
            </w:rPr>
          </w:r>
          <w:r>
            <w:rPr>
              <w:noProof/>
              <w:webHidden/>
            </w:rPr>
            <w:fldChar w:fldCharType="separate"/>
          </w:r>
          <w:ins w:id="121" w:author="Ярмола Юрій Юрійович" w:date="2025-05-28T00:11:00Z">
            <w:r>
              <w:rPr>
                <w:noProof/>
                <w:webHidden/>
              </w:rPr>
              <w:t>52</w:t>
            </w:r>
            <w:r>
              <w:rPr>
                <w:noProof/>
                <w:webHidden/>
              </w:rPr>
              <w:fldChar w:fldCharType="end"/>
            </w:r>
            <w:r w:rsidRPr="00A66981">
              <w:rPr>
                <w:rStyle w:val="Hyperlink"/>
                <w:noProof/>
              </w:rPr>
              <w:fldChar w:fldCharType="end"/>
            </w:r>
          </w:ins>
        </w:p>
        <w:p w14:paraId="2ADD645B" w14:textId="3FE117A6" w:rsidR="00152906" w:rsidRDefault="00152906">
          <w:pPr>
            <w:pStyle w:val="TOC2"/>
            <w:tabs>
              <w:tab w:val="right" w:leader="dot" w:pos="9574"/>
            </w:tabs>
            <w:rPr>
              <w:ins w:id="122" w:author="Ярмола Юрій Юрійович" w:date="2025-05-28T00:11:00Z"/>
              <w:rFonts w:asciiTheme="minorHAnsi" w:eastAsiaTheme="minorEastAsia" w:hAnsiTheme="minorHAnsi" w:cstheme="minorBidi"/>
              <w:noProof/>
              <w:sz w:val="22"/>
              <w:szCs w:val="22"/>
              <w:lang w:val="uk-UA" w:eastAsia="uk-UA"/>
            </w:rPr>
          </w:pPr>
          <w:ins w:id="123" w:author="Ярмола Юрій Юрійович" w:date="2025-05-28T00:11:00Z">
            <w:r w:rsidRPr="00A66981">
              <w:rPr>
                <w:rStyle w:val="Hyperlink"/>
                <w:noProof/>
              </w:rPr>
              <w:fldChar w:fldCharType="begin"/>
            </w:r>
            <w:r w:rsidRPr="00A66981">
              <w:rPr>
                <w:rStyle w:val="Hyperlink"/>
                <w:noProof/>
              </w:rPr>
              <w:instrText xml:space="preserve"> </w:instrText>
            </w:r>
            <w:r>
              <w:rPr>
                <w:noProof/>
              </w:rPr>
              <w:instrText>HYPERLINK \l "_Toc199283590"</w:instrText>
            </w:r>
            <w:r w:rsidRPr="00A66981">
              <w:rPr>
                <w:rStyle w:val="Hyperlink"/>
                <w:noProof/>
              </w:rPr>
              <w:instrText xml:space="preserve"> </w:instrText>
            </w:r>
            <w:r w:rsidRPr="00A66981">
              <w:rPr>
                <w:rStyle w:val="Hyperlink"/>
                <w:noProof/>
              </w:rPr>
              <w:fldChar w:fldCharType="separate"/>
            </w:r>
            <w:r w:rsidRPr="00A66981">
              <w:rPr>
                <w:rStyle w:val="Hyperlink"/>
                <w:noProof/>
                <w:lang w:val="uk-UA"/>
              </w:rPr>
              <w:t>Висновки до розділу 3</w:t>
            </w:r>
            <w:r>
              <w:rPr>
                <w:noProof/>
                <w:webHidden/>
              </w:rPr>
              <w:tab/>
            </w:r>
            <w:r>
              <w:rPr>
                <w:noProof/>
                <w:webHidden/>
              </w:rPr>
              <w:fldChar w:fldCharType="begin"/>
            </w:r>
            <w:r>
              <w:rPr>
                <w:noProof/>
                <w:webHidden/>
              </w:rPr>
              <w:instrText xml:space="preserve"> PAGEREF _Toc199283590 \h </w:instrText>
            </w:r>
          </w:ins>
          <w:r>
            <w:rPr>
              <w:noProof/>
              <w:webHidden/>
            </w:rPr>
          </w:r>
          <w:r>
            <w:rPr>
              <w:noProof/>
              <w:webHidden/>
            </w:rPr>
            <w:fldChar w:fldCharType="separate"/>
          </w:r>
          <w:ins w:id="124" w:author="Ярмола Юрій Юрійович" w:date="2025-05-28T00:11:00Z">
            <w:r>
              <w:rPr>
                <w:noProof/>
                <w:webHidden/>
              </w:rPr>
              <w:t>54</w:t>
            </w:r>
            <w:r>
              <w:rPr>
                <w:noProof/>
                <w:webHidden/>
              </w:rPr>
              <w:fldChar w:fldCharType="end"/>
            </w:r>
            <w:r w:rsidRPr="00A66981">
              <w:rPr>
                <w:rStyle w:val="Hyperlink"/>
                <w:noProof/>
              </w:rPr>
              <w:fldChar w:fldCharType="end"/>
            </w:r>
          </w:ins>
        </w:p>
        <w:p w14:paraId="0A5FCE21" w14:textId="51086FEE" w:rsidR="00152906" w:rsidRDefault="00152906">
          <w:pPr>
            <w:pStyle w:val="TOC1"/>
            <w:tabs>
              <w:tab w:val="right" w:leader="dot" w:pos="9574"/>
            </w:tabs>
            <w:rPr>
              <w:ins w:id="125" w:author="Ярмола Юрій Юрійович" w:date="2025-05-28T00:11:00Z"/>
              <w:rFonts w:asciiTheme="minorHAnsi" w:eastAsiaTheme="minorEastAsia" w:hAnsiTheme="minorHAnsi" w:cstheme="minorBidi"/>
              <w:noProof/>
              <w:sz w:val="22"/>
              <w:szCs w:val="22"/>
              <w:lang w:val="uk-UA" w:eastAsia="uk-UA"/>
            </w:rPr>
          </w:pPr>
          <w:ins w:id="126" w:author="Ярмола Юрій Юрійович" w:date="2025-05-28T00:11:00Z">
            <w:r w:rsidRPr="00A66981">
              <w:rPr>
                <w:rStyle w:val="Hyperlink"/>
                <w:noProof/>
              </w:rPr>
              <w:fldChar w:fldCharType="begin"/>
            </w:r>
            <w:r w:rsidRPr="00A66981">
              <w:rPr>
                <w:rStyle w:val="Hyperlink"/>
                <w:noProof/>
              </w:rPr>
              <w:instrText xml:space="preserve"> </w:instrText>
            </w:r>
            <w:r>
              <w:rPr>
                <w:noProof/>
              </w:rPr>
              <w:instrText>HYPERLINK \l "_Toc199283591"</w:instrText>
            </w:r>
            <w:r w:rsidRPr="00A66981">
              <w:rPr>
                <w:rStyle w:val="Hyperlink"/>
                <w:noProof/>
              </w:rPr>
              <w:instrText xml:space="preserve"> </w:instrText>
            </w:r>
            <w:r w:rsidRPr="00A66981">
              <w:rPr>
                <w:rStyle w:val="Hyperlink"/>
                <w:noProof/>
              </w:rPr>
              <w:fldChar w:fldCharType="separate"/>
            </w:r>
            <w:r w:rsidRPr="00A66981">
              <w:rPr>
                <w:rStyle w:val="Hyperlink"/>
                <w:noProof/>
                <w:lang w:val="uk-UA"/>
              </w:rPr>
              <w:t>ЕКОНОМІЧНА ЧАСТИНА</w:t>
            </w:r>
            <w:r>
              <w:rPr>
                <w:noProof/>
                <w:webHidden/>
              </w:rPr>
              <w:tab/>
            </w:r>
            <w:r>
              <w:rPr>
                <w:noProof/>
                <w:webHidden/>
              </w:rPr>
              <w:fldChar w:fldCharType="begin"/>
            </w:r>
            <w:r>
              <w:rPr>
                <w:noProof/>
                <w:webHidden/>
              </w:rPr>
              <w:instrText xml:space="preserve"> PAGEREF _Toc199283591 \h </w:instrText>
            </w:r>
          </w:ins>
          <w:r>
            <w:rPr>
              <w:noProof/>
              <w:webHidden/>
            </w:rPr>
          </w:r>
          <w:r>
            <w:rPr>
              <w:noProof/>
              <w:webHidden/>
            </w:rPr>
            <w:fldChar w:fldCharType="separate"/>
          </w:r>
          <w:ins w:id="127" w:author="Ярмола Юрій Юрійович" w:date="2025-05-28T00:11:00Z">
            <w:r>
              <w:rPr>
                <w:noProof/>
                <w:webHidden/>
              </w:rPr>
              <w:t>55</w:t>
            </w:r>
            <w:r>
              <w:rPr>
                <w:noProof/>
                <w:webHidden/>
              </w:rPr>
              <w:fldChar w:fldCharType="end"/>
            </w:r>
            <w:r w:rsidRPr="00A66981">
              <w:rPr>
                <w:rStyle w:val="Hyperlink"/>
                <w:noProof/>
              </w:rPr>
              <w:fldChar w:fldCharType="end"/>
            </w:r>
          </w:ins>
        </w:p>
        <w:p w14:paraId="18737E04" w14:textId="0F818520" w:rsidR="00152906" w:rsidRDefault="00152906">
          <w:pPr>
            <w:pStyle w:val="TOC2"/>
            <w:tabs>
              <w:tab w:val="right" w:leader="dot" w:pos="9574"/>
            </w:tabs>
            <w:rPr>
              <w:ins w:id="128" w:author="Ярмола Юрій Юрійович" w:date="2025-05-28T00:11:00Z"/>
              <w:rFonts w:asciiTheme="minorHAnsi" w:eastAsiaTheme="minorEastAsia" w:hAnsiTheme="minorHAnsi" w:cstheme="minorBidi"/>
              <w:noProof/>
              <w:sz w:val="22"/>
              <w:szCs w:val="22"/>
              <w:lang w:val="uk-UA" w:eastAsia="uk-UA"/>
            </w:rPr>
          </w:pPr>
          <w:ins w:id="129" w:author="Ярмола Юрій Юрійович" w:date="2025-05-28T00:11:00Z">
            <w:r w:rsidRPr="00A66981">
              <w:rPr>
                <w:rStyle w:val="Hyperlink"/>
                <w:noProof/>
              </w:rPr>
              <w:fldChar w:fldCharType="begin"/>
            </w:r>
            <w:r w:rsidRPr="00A66981">
              <w:rPr>
                <w:rStyle w:val="Hyperlink"/>
                <w:noProof/>
              </w:rPr>
              <w:instrText xml:space="preserve"> </w:instrText>
            </w:r>
            <w:r>
              <w:rPr>
                <w:noProof/>
              </w:rPr>
              <w:instrText>HYPERLINK \l "_Toc199283592"</w:instrText>
            </w:r>
            <w:r w:rsidRPr="00A66981">
              <w:rPr>
                <w:rStyle w:val="Hyperlink"/>
                <w:noProof/>
              </w:rPr>
              <w:instrText xml:space="preserve"> </w:instrText>
            </w:r>
            <w:r w:rsidRPr="00A66981">
              <w:rPr>
                <w:rStyle w:val="Hyperlink"/>
                <w:noProof/>
              </w:rPr>
              <w:fldChar w:fldCharType="separate"/>
            </w:r>
            <w:r w:rsidRPr="00A66981">
              <w:rPr>
                <w:rStyle w:val="Hyperlink"/>
                <w:noProof/>
                <w:lang w:val="uk-UA"/>
              </w:rPr>
              <w:t>4.1. Розрахунок витрат на розробку програмного забезпечення</w:t>
            </w:r>
            <w:r>
              <w:rPr>
                <w:noProof/>
                <w:webHidden/>
              </w:rPr>
              <w:tab/>
            </w:r>
            <w:r>
              <w:rPr>
                <w:noProof/>
                <w:webHidden/>
              </w:rPr>
              <w:fldChar w:fldCharType="begin"/>
            </w:r>
            <w:r>
              <w:rPr>
                <w:noProof/>
                <w:webHidden/>
              </w:rPr>
              <w:instrText xml:space="preserve"> PAGEREF _Toc199283592 \h </w:instrText>
            </w:r>
          </w:ins>
          <w:r>
            <w:rPr>
              <w:noProof/>
              <w:webHidden/>
            </w:rPr>
          </w:r>
          <w:r>
            <w:rPr>
              <w:noProof/>
              <w:webHidden/>
            </w:rPr>
            <w:fldChar w:fldCharType="separate"/>
          </w:r>
          <w:ins w:id="130" w:author="Ярмола Юрій Юрійович" w:date="2025-05-28T00:11:00Z">
            <w:r>
              <w:rPr>
                <w:noProof/>
                <w:webHidden/>
              </w:rPr>
              <w:t>55</w:t>
            </w:r>
            <w:r>
              <w:rPr>
                <w:noProof/>
                <w:webHidden/>
              </w:rPr>
              <w:fldChar w:fldCharType="end"/>
            </w:r>
            <w:r w:rsidRPr="00A66981">
              <w:rPr>
                <w:rStyle w:val="Hyperlink"/>
                <w:noProof/>
              </w:rPr>
              <w:fldChar w:fldCharType="end"/>
            </w:r>
          </w:ins>
        </w:p>
        <w:p w14:paraId="21B61182" w14:textId="02C681F2" w:rsidR="00152906" w:rsidRDefault="00152906">
          <w:pPr>
            <w:pStyle w:val="TOC2"/>
            <w:tabs>
              <w:tab w:val="right" w:leader="dot" w:pos="9574"/>
            </w:tabs>
            <w:rPr>
              <w:ins w:id="131" w:author="Ярмола Юрій Юрійович" w:date="2025-05-28T00:11:00Z"/>
              <w:rFonts w:asciiTheme="minorHAnsi" w:eastAsiaTheme="minorEastAsia" w:hAnsiTheme="minorHAnsi" w:cstheme="minorBidi"/>
              <w:noProof/>
              <w:sz w:val="22"/>
              <w:szCs w:val="22"/>
              <w:lang w:val="uk-UA" w:eastAsia="uk-UA"/>
            </w:rPr>
          </w:pPr>
          <w:ins w:id="132" w:author="Ярмола Юрій Юрійович" w:date="2025-05-28T00:11:00Z">
            <w:r w:rsidRPr="00A66981">
              <w:rPr>
                <w:rStyle w:val="Hyperlink"/>
                <w:noProof/>
              </w:rPr>
              <w:fldChar w:fldCharType="begin"/>
            </w:r>
            <w:r w:rsidRPr="00A66981">
              <w:rPr>
                <w:rStyle w:val="Hyperlink"/>
                <w:noProof/>
              </w:rPr>
              <w:instrText xml:space="preserve"> </w:instrText>
            </w:r>
            <w:r>
              <w:rPr>
                <w:noProof/>
              </w:rPr>
              <w:instrText>HYPERLINK \l "_Toc199283593"</w:instrText>
            </w:r>
            <w:r w:rsidRPr="00A66981">
              <w:rPr>
                <w:rStyle w:val="Hyperlink"/>
                <w:noProof/>
              </w:rPr>
              <w:instrText xml:space="preserve"> </w:instrText>
            </w:r>
            <w:r w:rsidRPr="00A66981">
              <w:rPr>
                <w:rStyle w:val="Hyperlink"/>
                <w:noProof/>
              </w:rPr>
              <w:fldChar w:fldCharType="separate"/>
            </w:r>
            <w:r w:rsidRPr="00A66981">
              <w:rPr>
                <w:rStyle w:val="Hyperlink"/>
                <w:noProof/>
                <w:lang w:val="uk-UA"/>
              </w:rPr>
              <w:t>4.2 Кошторис витрат на розробку програмного забезпечення</w:t>
            </w:r>
            <w:r>
              <w:rPr>
                <w:noProof/>
                <w:webHidden/>
              </w:rPr>
              <w:tab/>
            </w:r>
            <w:r>
              <w:rPr>
                <w:noProof/>
                <w:webHidden/>
              </w:rPr>
              <w:fldChar w:fldCharType="begin"/>
            </w:r>
            <w:r>
              <w:rPr>
                <w:noProof/>
                <w:webHidden/>
              </w:rPr>
              <w:instrText xml:space="preserve"> PAGEREF _Toc199283593 \h </w:instrText>
            </w:r>
          </w:ins>
          <w:r>
            <w:rPr>
              <w:noProof/>
              <w:webHidden/>
            </w:rPr>
          </w:r>
          <w:r>
            <w:rPr>
              <w:noProof/>
              <w:webHidden/>
            </w:rPr>
            <w:fldChar w:fldCharType="separate"/>
          </w:r>
          <w:ins w:id="133" w:author="Ярмола Юрій Юрійович" w:date="2025-05-28T00:11:00Z">
            <w:r>
              <w:rPr>
                <w:noProof/>
                <w:webHidden/>
              </w:rPr>
              <w:t>59</w:t>
            </w:r>
            <w:r>
              <w:rPr>
                <w:noProof/>
                <w:webHidden/>
              </w:rPr>
              <w:fldChar w:fldCharType="end"/>
            </w:r>
            <w:r w:rsidRPr="00A66981">
              <w:rPr>
                <w:rStyle w:val="Hyperlink"/>
                <w:noProof/>
              </w:rPr>
              <w:fldChar w:fldCharType="end"/>
            </w:r>
          </w:ins>
        </w:p>
        <w:p w14:paraId="60CA6897" w14:textId="2715B3F1" w:rsidR="00152906" w:rsidRDefault="00152906">
          <w:pPr>
            <w:pStyle w:val="TOC2"/>
            <w:tabs>
              <w:tab w:val="right" w:leader="dot" w:pos="9574"/>
            </w:tabs>
            <w:rPr>
              <w:ins w:id="134" w:author="Ярмола Юрій Юрійович" w:date="2025-05-28T00:11:00Z"/>
              <w:rFonts w:asciiTheme="minorHAnsi" w:eastAsiaTheme="minorEastAsia" w:hAnsiTheme="minorHAnsi" w:cstheme="minorBidi"/>
              <w:noProof/>
              <w:sz w:val="22"/>
              <w:szCs w:val="22"/>
              <w:lang w:val="uk-UA" w:eastAsia="uk-UA"/>
            </w:rPr>
          </w:pPr>
          <w:ins w:id="135" w:author="Ярмола Юрій Юрійович" w:date="2025-05-28T00:11:00Z">
            <w:r w:rsidRPr="00A66981">
              <w:rPr>
                <w:rStyle w:val="Hyperlink"/>
                <w:noProof/>
              </w:rPr>
              <w:fldChar w:fldCharType="begin"/>
            </w:r>
            <w:r w:rsidRPr="00A66981">
              <w:rPr>
                <w:rStyle w:val="Hyperlink"/>
                <w:noProof/>
              </w:rPr>
              <w:instrText xml:space="preserve"> </w:instrText>
            </w:r>
            <w:r>
              <w:rPr>
                <w:noProof/>
              </w:rPr>
              <w:instrText>HYPERLINK \l "_Toc199283594"</w:instrText>
            </w:r>
            <w:r w:rsidRPr="00A66981">
              <w:rPr>
                <w:rStyle w:val="Hyperlink"/>
                <w:noProof/>
              </w:rPr>
              <w:instrText xml:space="preserve"> </w:instrText>
            </w:r>
            <w:r w:rsidRPr="00A66981">
              <w:rPr>
                <w:rStyle w:val="Hyperlink"/>
                <w:noProof/>
              </w:rPr>
              <w:fldChar w:fldCharType="separate"/>
            </w:r>
            <w:r w:rsidRPr="00A66981">
              <w:rPr>
                <w:rStyle w:val="Hyperlink"/>
                <w:noProof/>
                <w:lang w:val="uk-UA"/>
              </w:rPr>
              <w:t>4.3 Визначення експлуатаційних витрат</w:t>
            </w:r>
            <w:r>
              <w:rPr>
                <w:noProof/>
                <w:webHidden/>
              </w:rPr>
              <w:tab/>
            </w:r>
            <w:r>
              <w:rPr>
                <w:noProof/>
                <w:webHidden/>
              </w:rPr>
              <w:fldChar w:fldCharType="begin"/>
            </w:r>
            <w:r>
              <w:rPr>
                <w:noProof/>
                <w:webHidden/>
              </w:rPr>
              <w:instrText xml:space="preserve"> PAGEREF _Toc199283594 \h </w:instrText>
            </w:r>
          </w:ins>
          <w:r>
            <w:rPr>
              <w:noProof/>
              <w:webHidden/>
            </w:rPr>
          </w:r>
          <w:r>
            <w:rPr>
              <w:noProof/>
              <w:webHidden/>
            </w:rPr>
            <w:fldChar w:fldCharType="separate"/>
          </w:r>
          <w:ins w:id="136" w:author="Ярмола Юрій Юрійович" w:date="2025-05-28T00:11:00Z">
            <w:r>
              <w:rPr>
                <w:noProof/>
                <w:webHidden/>
              </w:rPr>
              <w:t>59</w:t>
            </w:r>
            <w:r>
              <w:rPr>
                <w:noProof/>
                <w:webHidden/>
              </w:rPr>
              <w:fldChar w:fldCharType="end"/>
            </w:r>
            <w:r w:rsidRPr="00A66981">
              <w:rPr>
                <w:rStyle w:val="Hyperlink"/>
                <w:noProof/>
              </w:rPr>
              <w:fldChar w:fldCharType="end"/>
            </w:r>
          </w:ins>
        </w:p>
        <w:p w14:paraId="501B43D1" w14:textId="19E8D76D" w:rsidR="00152906" w:rsidRDefault="00152906">
          <w:pPr>
            <w:pStyle w:val="TOC2"/>
            <w:tabs>
              <w:tab w:val="right" w:leader="dot" w:pos="9574"/>
            </w:tabs>
            <w:rPr>
              <w:ins w:id="137" w:author="Ярмола Юрій Юрійович" w:date="2025-05-28T00:11:00Z"/>
              <w:rFonts w:asciiTheme="minorHAnsi" w:eastAsiaTheme="minorEastAsia" w:hAnsiTheme="minorHAnsi" w:cstheme="minorBidi"/>
              <w:noProof/>
              <w:sz w:val="22"/>
              <w:szCs w:val="22"/>
              <w:lang w:val="uk-UA" w:eastAsia="uk-UA"/>
            </w:rPr>
          </w:pPr>
          <w:ins w:id="138" w:author="Ярмола Юрій Юрійович" w:date="2025-05-28T00:11:00Z">
            <w:r w:rsidRPr="00A66981">
              <w:rPr>
                <w:rStyle w:val="Hyperlink"/>
                <w:noProof/>
              </w:rPr>
              <w:fldChar w:fldCharType="begin"/>
            </w:r>
            <w:r w:rsidRPr="00A66981">
              <w:rPr>
                <w:rStyle w:val="Hyperlink"/>
                <w:noProof/>
              </w:rPr>
              <w:instrText xml:space="preserve"> </w:instrText>
            </w:r>
            <w:r>
              <w:rPr>
                <w:noProof/>
              </w:rPr>
              <w:instrText>HYPERLINK \l "_Toc199283595"</w:instrText>
            </w:r>
            <w:r w:rsidRPr="00A66981">
              <w:rPr>
                <w:rStyle w:val="Hyperlink"/>
                <w:noProof/>
              </w:rPr>
              <w:instrText xml:space="preserve"> </w:instrText>
            </w:r>
            <w:r w:rsidRPr="00A66981">
              <w:rPr>
                <w:rStyle w:val="Hyperlink"/>
                <w:noProof/>
              </w:rPr>
              <w:fldChar w:fldCharType="separate"/>
            </w:r>
            <w:r w:rsidRPr="00A66981">
              <w:rPr>
                <w:rStyle w:val="Hyperlink"/>
                <w:noProof/>
                <w:lang w:val="uk-UA"/>
              </w:rPr>
              <w:t>4.4 Розрахунок витрат на підготовку даних та реалізацію проектного рішення на ПК</w:t>
            </w:r>
            <w:r>
              <w:rPr>
                <w:noProof/>
                <w:webHidden/>
              </w:rPr>
              <w:tab/>
            </w:r>
            <w:r>
              <w:rPr>
                <w:noProof/>
                <w:webHidden/>
              </w:rPr>
              <w:fldChar w:fldCharType="begin"/>
            </w:r>
            <w:r>
              <w:rPr>
                <w:noProof/>
                <w:webHidden/>
              </w:rPr>
              <w:instrText xml:space="preserve"> PAGEREF _Toc199283595 \h </w:instrText>
            </w:r>
          </w:ins>
          <w:r>
            <w:rPr>
              <w:noProof/>
              <w:webHidden/>
            </w:rPr>
          </w:r>
          <w:r>
            <w:rPr>
              <w:noProof/>
              <w:webHidden/>
            </w:rPr>
            <w:fldChar w:fldCharType="separate"/>
          </w:r>
          <w:ins w:id="139" w:author="Ярмола Юрій Юрійович" w:date="2025-05-28T00:11:00Z">
            <w:r>
              <w:rPr>
                <w:noProof/>
                <w:webHidden/>
              </w:rPr>
              <w:t>61</w:t>
            </w:r>
            <w:r>
              <w:rPr>
                <w:noProof/>
                <w:webHidden/>
              </w:rPr>
              <w:fldChar w:fldCharType="end"/>
            </w:r>
            <w:r w:rsidRPr="00A66981">
              <w:rPr>
                <w:rStyle w:val="Hyperlink"/>
                <w:noProof/>
              </w:rPr>
              <w:fldChar w:fldCharType="end"/>
            </w:r>
          </w:ins>
        </w:p>
        <w:p w14:paraId="41059665" w14:textId="0C0884A6" w:rsidR="00152906" w:rsidRDefault="00152906">
          <w:pPr>
            <w:pStyle w:val="TOC2"/>
            <w:tabs>
              <w:tab w:val="right" w:leader="dot" w:pos="9574"/>
            </w:tabs>
            <w:rPr>
              <w:ins w:id="140" w:author="Ярмола Юрій Юрійович" w:date="2025-05-28T00:11:00Z"/>
              <w:rFonts w:asciiTheme="minorHAnsi" w:eastAsiaTheme="minorEastAsia" w:hAnsiTheme="minorHAnsi" w:cstheme="minorBidi"/>
              <w:noProof/>
              <w:sz w:val="22"/>
              <w:szCs w:val="22"/>
              <w:lang w:val="uk-UA" w:eastAsia="uk-UA"/>
            </w:rPr>
          </w:pPr>
          <w:ins w:id="141" w:author="Ярмола Юрій Юрійович" w:date="2025-05-28T00:11:00Z">
            <w:r w:rsidRPr="00A66981">
              <w:rPr>
                <w:rStyle w:val="Hyperlink"/>
                <w:noProof/>
              </w:rPr>
              <w:fldChar w:fldCharType="begin"/>
            </w:r>
            <w:r w:rsidRPr="00A66981">
              <w:rPr>
                <w:rStyle w:val="Hyperlink"/>
                <w:noProof/>
              </w:rPr>
              <w:instrText xml:space="preserve"> </w:instrText>
            </w:r>
            <w:r>
              <w:rPr>
                <w:noProof/>
              </w:rPr>
              <w:instrText>HYPERLINK \l "_Toc199283596"</w:instrText>
            </w:r>
            <w:r w:rsidRPr="00A66981">
              <w:rPr>
                <w:rStyle w:val="Hyperlink"/>
                <w:noProof/>
              </w:rPr>
              <w:instrText xml:space="preserve"> </w:instrText>
            </w:r>
            <w:r w:rsidRPr="00A66981">
              <w:rPr>
                <w:rStyle w:val="Hyperlink"/>
                <w:noProof/>
              </w:rPr>
              <w:fldChar w:fldCharType="separate"/>
            </w:r>
            <w:r w:rsidRPr="00A66981">
              <w:rPr>
                <w:rStyle w:val="Hyperlink"/>
                <w:noProof/>
                <w:lang w:val="uk-UA"/>
              </w:rPr>
              <w:t>4.5. Розрахунок ціни споживання проектного рішення</w:t>
            </w:r>
            <w:r>
              <w:rPr>
                <w:noProof/>
                <w:webHidden/>
              </w:rPr>
              <w:tab/>
            </w:r>
            <w:r>
              <w:rPr>
                <w:noProof/>
                <w:webHidden/>
              </w:rPr>
              <w:fldChar w:fldCharType="begin"/>
            </w:r>
            <w:r>
              <w:rPr>
                <w:noProof/>
                <w:webHidden/>
              </w:rPr>
              <w:instrText xml:space="preserve"> PAGEREF _Toc199283596 \h </w:instrText>
            </w:r>
          </w:ins>
          <w:r>
            <w:rPr>
              <w:noProof/>
              <w:webHidden/>
            </w:rPr>
          </w:r>
          <w:r>
            <w:rPr>
              <w:noProof/>
              <w:webHidden/>
            </w:rPr>
            <w:fldChar w:fldCharType="separate"/>
          </w:r>
          <w:ins w:id="142" w:author="Ярмола Юрій Юрійович" w:date="2025-05-28T00:11:00Z">
            <w:r>
              <w:rPr>
                <w:noProof/>
                <w:webHidden/>
              </w:rPr>
              <w:t>62</w:t>
            </w:r>
            <w:r>
              <w:rPr>
                <w:noProof/>
                <w:webHidden/>
              </w:rPr>
              <w:fldChar w:fldCharType="end"/>
            </w:r>
            <w:r w:rsidRPr="00A66981">
              <w:rPr>
                <w:rStyle w:val="Hyperlink"/>
                <w:noProof/>
              </w:rPr>
              <w:fldChar w:fldCharType="end"/>
            </w:r>
          </w:ins>
        </w:p>
        <w:p w14:paraId="0E6788FF" w14:textId="375A9446" w:rsidR="00152906" w:rsidRDefault="00152906">
          <w:pPr>
            <w:pStyle w:val="TOC2"/>
            <w:tabs>
              <w:tab w:val="right" w:leader="dot" w:pos="9574"/>
            </w:tabs>
            <w:rPr>
              <w:ins w:id="143" w:author="Ярмола Юрій Юрійович" w:date="2025-05-28T00:11:00Z"/>
              <w:rFonts w:asciiTheme="minorHAnsi" w:eastAsiaTheme="minorEastAsia" w:hAnsiTheme="minorHAnsi" w:cstheme="minorBidi"/>
              <w:noProof/>
              <w:sz w:val="22"/>
              <w:szCs w:val="22"/>
              <w:lang w:val="uk-UA" w:eastAsia="uk-UA"/>
            </w:rPr>
          </w:pPr>
          <w:ins w:id="144" w:author="Ярмола Юрій Юрійович" w:date="2025-05-28T00:11:00Z">
            <w:r w:rsidRPr="00A66981">
              <w:rPr>
                <w:rStyle w:val="Hyperlink"/>
                <w:noProof/>
              </w:rPr>
              <w:fldChar w:fldCharType="begin"/>
            </w:r>
            <w:r w:rsidRPr="00A66981">
              <w:rPr>
                <w:rStyle w:val="Hyperlink"/>
                <w:noProof/>
              </w:rPr>
              <w:instrText xml:space="preserve"> </w:instrText>
            </w:r>
            <w:r>
              <w:rPr>
                <w:noProof/>
              </w:rPr>
              <w:instrText>HYPERLINK \l "_Toc199283597"</w:instrText>
            </w:r>
            <w:r w:rsidRPr="00A66981">
              <w:rPr>
                <w:rStyle w:val="Hyperlink"/>
                <w:noProof/>
              </w:rPr>
              <w:instrText xml:space="preserve"> </w:instrText>
            </w:r>
            <w:r w:rsidRPr="00A66981">
              <w:rPr>
                <w:rStyle w:val="Hyperlink"/>
                <w:noProof/>
              </w:rPr>
              <w:fldChar w:fldCharType="separate"/>
            </w:r>
            <w:r w:rsidRPr="00A66981">
              <w:rPr>
                <w:rStyle w:val="Hyperlink"/>
                <w:noProof/>
                <w:lang w:val="uk-UA"/>
              </w:rPr>
              <w:t>4.6. Визначення показників економічної ефективності</w:t>
            </w:r>
            <w:r>
              <w:rPr>
                <w:noProof/>
                <w:webHidden/>
              </w:rPr>
              <w:tab/>
            </w:r>
            <w:r>
              <w:rPr>
                <w:noProof/>
                <w:webHidden/>
              </w:rPr>
              <w:fldChar w:fldCharType="begin"/>
            </w:r>
            <w:r>
              <w:rPr>
                <w:noProof/>
                <w:webHidden/>
              </w:rPr>
              <w:instrText xml:space="preserve"> PAGEREF _Toc199283597 \h </w:instrText>
            </w:r>
          </w:ins>
          <w:r>
            <w:rPr>
              <w:noProof/>
              <w:webHidden/>
            </w:rPr>
          </w:r>
          <w:r>
            <w:rPr>
              <w:noProof/>
              <w:webHidden/>
            </w:rPr>
            <w:fldChar w:fldCharType="separate"/>
          </w:r>
          <w:ins w:id="145" w:author="Ярмола Юрій Юрійович" w:date="2025-05-28T00:11:00Z">
            <w:r>
              <w:rPr>
                <w:noProof/>
                <w:webHidden/>
              </w:rPr>
              <w:t>63</w:t>
            </w:r>
            <w:r>
              <w:rPr>
                <w:noProof/>
                <w:webHidden/>
              </w:rPr>
              <w:fldChar w:fldCharType="end"/>
            </w:r>
            <w:r w:rsidRPr="00A66981">
              <w:rPr>
                <w:rStyle w:val="Hyperlink"/>
                <w:noProof/>
              </w:rPr>
              <w:fldChar w:fldCharType="end"/>
            </w:r>
          </w:ins>
        </w:p>
        <w:p w14:paraId="34FF4C1F" w14:textId="64E3C9F2" w:rsidR="00152906" w:rsidRDefault="00152906">
          <w:pPr>
            <w:pStyle w:val="TOC2"/>
            <w:tabs>
              <w:tab w:val="right" w:leader="dot" w:pos="9574"/>
            </w:tabs>
            <w:rPr>
              <w:ins w:id="146" w:author="Ярмола Юрій Юрійович" w:date="2025-05-28T00:11:00Z"/>
              <w:rFonts w:asciiTheme="minorHAnsi" w:eastAsiaTheme="minorEastAsia" w:hAnsiTheme="minorHAnsi" w:cstheme="minorBidi"/>
              <w:noProof/>
              <w:sz w:val="22"/>
              <w:szCs w:val="22"/>
              <w:lang w:val="uk-UA" w:eastAsia="uk-UA"/>
            </w:rPr>
          </w:pPr>
          <w:ins w:id="147" w:author="Ярмола Юрій Юрійович" w:date="2025-05-28T00:11:00Z">
            <w:r w:rsidRPr="00A66981">
              <w:rPr>
                <w:rStyle w:val="Hyperlink"/>
                <w:noProof/>
              </w:rPr>
              <w:fldChar w:fldCharType="begin"/>
            </w:r>
            <w:r w:rsidRPr="00A66981">
              <w:rPr>
                <w:rStyle w:val="Hyperlink"/>
                <w:noProof/>
              </w:rPr>
              <w:instrText xml:space="preserve"> </w:instrText>
            </w:r>
            <w:r>
              <w:rPr>
                <w:noProof/>
              </w:rPr>
              <w:instrText>HYPERLINK \l "_Toc199283598"</w:instrText>
            </w:r>
            <w:r w:rsidRPr="00A66981">
              <w:rPr>
                <w:rStyle w:val="Hyperlink"/>
                <w:noProof/>
              </w:rPr>
              <w:instrText xml:space="preserve"> </w:instrText>
            </w:r>
            <w:r w:rsidRPr="00A66981">
              <w:rPr>
                <w:rStyle w:val="Hyperlink"/>
                <w:noProof/>
              </w:rPr>
              <w:fldChar w:fldCharType="separate"/>
            </w:r>
            <w:r w:rsidRPr="00A66981">
              <w:rPr>
                <w:rStyle w:val="Hyperlink"/>
                <w:noProof/>
                <w:lang w:val="uk-UA"/>
              </w:rPr>
              <w:t>Висновки до економічної частини</w:t>
            </w:r>
            <w:r>
              <w:rPr>
                <w:noProof/>
                <w:webHidden/>
              </w:rPr>
              <w:tab/>
            </w:r>
            <w:r>
              <w:rPr>
                <w:noProof/>
                <w:webHidden/>
              </w:rPr>
              <w:fldChar w:fldCharType="begin"/>
            </w:r>
            <w:r>
              <w:rPr>
                <w:noProof/>
                <w:webHidden/>
              </w:rPr>
              <w:instrText xml:space="preserve"> PAGEREF _Toc199283598 \h </w:instrText>
            </w:r>
          </w:ins>
          <w:r>
            <w:rPr>
              <w:noProof/>
              <w:webHidden/>
            </w:rPr>
          </w:r>
          <w:r>
            <w:rPr>
              <w:noProof/>
              <w:webHidden/>
            </w:rPr>
            <w:fldChar w:fldCharType="separate"/>
          </w:r>
          <w:ins w:id="148" w:author="Ярмола Юрій Юрійович" w:date="2025-05-28T00:11:00Z">
            <w:r>
              <w:rPr>
                <w:noProof/>
                <w:webHidden/>
              </w:rPr>
              <w:t>64</w:t>
            </w:r>
            <w:r>
              <w:rPr>
                <w:noProof/>
                <w:webHidden/>
              </w:rPr>
              <w:fldChar w:fldCharType="end"/>
            </w:r>
            <w:r w:rsidRPr="00A66981">
              <w:rPr>
                <w:rStyle w:val="Hyperlink"/>
                <w:noProof/>
              </w:rPr>
              <w:fldChar w:fldCharType="end"/>
            </w:r>
          </w:ins>
        </w:p>
        <w:p w14:paraId="4117FE8E" w14:textId="550E1D3F" w:rsidR="00152906" w:rsidRDefault="00152906">
          <w:pPr>
            <w:pStyle w:val="TOC1"/>
            <w:tabs>
              <w:tab w:val="right" w:leader="dot" w:pos="9574"/>
            </w:tabs>
            <w:rPr>
              <w:ins w:id="149" w:author="Ярмола Юрій Юрійович" w:date="2025-05-28T00:11:00Z"/>
              <w:rFonts w:asciiTheme="minorHAnsi" w:eastAsiaTheme="minorEastAsia" w:hAnsiTheme="minorHAnsi" w:cstheme="minorBidi"/>
              <w:noProof/>
              <w:sz w:val="22"/>
              <w:szCs w:val="22"/>
              <w:lang w:val="uk-UA" w:eastAsia="uk-UA"/>
            </w:rPr>
          </w:pPr>
          <w:ins w:id="150" w:author="Ярмола Юрій Юрійович" w:date="2025-05-28T00:11:00Z">
            <w:r w:rsidRPr="00A66981">
              <w:rPr>
                <w:rStyle w:val="Hyperlink"/>
                <w:noProof/>
              </w:rPr>
              <w:fldChar w:fldCharType="begin"/>
            </w:r>
            <w:r w:rsidRPr="00A66981">
              <w:rPr>
                <w:rStyle w:val="Hyperlink"/>
                <w:noProof/>
              </w:rPr>
              <w:instrText xml:space="preserve"> </w:instrText>
            </w:r>
            <w:r>
              <w:rPr>
                <w:noProof/>
              </w:rPr>
              <w:instrText>HYPERLINK \l "_Toc199283599"</w:instrText>
            </w:r>
            <w:r w:rsidRPr="00A66981">
              <w:rPr>
                <w:rStyle w:val="Hyperlink"/>
                <w:noProof/>
              </w:rPr>
              <w:instrText xml:space="preserve"> </w:instrText>
            </w:r>
            <w:r w:rsidRPr="00A66981">
              <w:rPr>
                <w:rStyle w:val="Hyperlink"/>
                <w:noProof/>
              </w:rPr>
              <w:fldChar w:fldCharType="separate"/>
            </w:r>
            <w:r w:rsidRPr="00A66981">
              <w:rPr>
                <w:rStyle w:val="Hyperlink"/>
                <w:noProof/>
                <w:lang w:val="uk-UA"/>
              </w:rPr>
              <w:t>Висновки</w:t>
            </w:r>
            <w:r>
              <w:rPr>
                <w:noProof/>
                <w:webHidden/>
              </w:rPr>
              <w:tab/>
            </w:r>
            <w:r>
              <w:rPr>
                <w:noProof/>
                <w:webHidden/>
              </w:rPr>
              <w:fldChar w:fldCharType="begin"/>
            </w:r>
            <w:r>
              <w:rPr>
                <w:noProof/>
                <w:webHidden/>
              </w:rPr>
              <w:instrText xml:space="preserve"> PAGEREF _Toc199283599 \h </w:instrText>
            </w:r>
          </w:ins>
          <w:r>
            <w:rPr>
              <w:noProof/>
              <w:webHidden/>
            </w:rPr>
          </w:r>
          <w:r>
            <w:rPr>
              <w:noProof/>
              <w:webHidden/>
            </w:rPr>
            <w:fldChar w:fldCharType="separate"/>
          </w:r>
          <w:ins w:id="151" w:author="Ярмола Юрій Юрійович" w:date="2025-05-28T00:11:00Z">
            <w:r>
              <w:rPr>
                <w:noProof/>
                <w:webHidden/>
              </w:rPr>
              <w:t>66</w:t>
            </w:r>
            <w:r>
              <w:rPr>
                <w:noProof/>
                <w:webHidden/>
              </w:rPr>
              <w:fldChar w:fldCharType="end"/>
            </w:r>
            <w:r w:rsidRPr="00A66981">
              <w:rPr>
                <w:rStyle w:val="Hyperlink"/>
                <w:noProof/>
              </w:rPr>
              <w:fldChar w:fldCharType="end"/>
            </w:r>
          </w:ins>
        </w:p>
        <w:p w14:paraId="508D5764" w14:textId="58B94C54" w:rsidR="00152906" w:rsidRDefault="00152906">
          <w:pPr>
            <w:pStyle w:val="TOC1"/>
            <w:tabs>
              <w:tab w:val="right" w:leader="dot" w:pos="9574"/>
            </w:tabs>
            <w:rPr>
              <w:ins w:id="152" w:author="Ярмола Юрій Юрійович" w:date="2025-05-28T00:11:00Z"/>
              <w:rFonts w:asciiTheme="minorHAnsi" w:eastAsiaTheme="minorEastAsia" w:hAnsiTheme="minorHAnsi" w:cstheme="minorBidi"/>
              <w:noProof/>
              <w:sz w:val="22"/>
              <w:szCs w:val="22"/>
              <w:lang w:val="uk-UA" w:eastAsia="uk-UA"/>
            </w:rPr>
          </w:pPr>
          <w:ins w:id="153" w:author="Ярмола Юрій Юрійович" w:date="2025-05-28T00:11:00Z">
            <w:r w:rsidRPr="00A66981">
              <w:rPr>
                <w:rStyle w:val="Hyperlink"/>
                <w:noProof/>
              </w:rPr>
              <w:fldChar w:fldCharType="begin"/>
            </w:r>
            <w:r w:rsidRPr="00A66981">
              <w:rPr>
                <w:rStyle w:val="Hyperlink"/>
                <w:noProof/>
              </w:rPr>
              <w:instrText xml:space="preserve"> </w:instrText>
            </w:r>
            <w:r>
              <w:rPr>
                <w:noProof/>
              </w:rPr>
              <w:instrText>HYPERLINK \l "_Toc199283600"</w:instrText>
            </w:r>
            <w:r w:rsidRPr="00A66981">
              <w:rPr>
                <w:rStyle w:val="Hyperlink"/>
                <w:noProof/>
              </w:rPr>
              <w:instrText xml:space="preserve"> </w:instrText>
            </w:r>
            <w:r w:rsidRPr="00A66981">
              <w:rPr>
                <w:rStyle w:val="Hyperlink"/>
                <w:noProof/>
              </w:rPr>
              <w:fldChar w:fldCharType="separate"/>
            </w:r>
            <w:r w:rsidRPr="00A66981">
              <w:rPr>
                <w:rStyle w:val="Hyperlink"/>
                <w:noProof/>
                <w:lang w:val="uk-UA"/>
              </w:rPr>
              <w:t>Список літератури</w:t>
            </w:r>
            <w:r>
              <w:rPr>
                <w:noProof/>
                <w:webHidden/>
              </w:rPr>
              <w:tab/>
            </w:r>
            <w:r>
              <w:rPr>
                <w:noProof/>
                <w:webHidden/>
              </w:rPr>
              <w:fldChar w:fldCharType="begin"/>
            </w:r>
            <w:r>
              <w:rPr>
                <w:noProof/>
                <w:webHidden/>
              </w:rPr>
              <w:instrText xml:space="preserve"> PAGEREF _Toc199283600 \h </w:instrText>
            </w:r>
          </w:ins>
          <w:r>
            <w:rPr>
              <w:noProof/>
              <w:webHidden/>
            </w:rPr>
          </w:r>
          <w:r>
            <w:rPr>
              <w:noProof/>
              <w:webHidden/>
            </w:rPr>
            <w:fldChar w:fldCharType="separate"/>
          </w:r>
          <w:ins w:id="154" w:author="Ярмола Юрій Юрійович" w:date="2025-05-28T00:11:00Z">
            <w:r>
              <w:rPr>
                <w:noProof/>
                <w:webHidden/>
              </w:rPr>
              <w:t>67</w:t>
            </w:r>
            <w:r>
              <w:rPr>
                <w:noProof/>
                <w:webHidden/>
              </w:rPr>
              <w:fldChar w:fldCharType="end"/>
            </w:r>
            <w:r w:rsidRPr="00A66981">
              <w:rPr>
                <w:rStyle w:val="Hyperlink"/>
                <w:noProof/>
              </w:rPr>
              <w:fldChar w:fldCharType="end"/>
            </w:r>
          </w:ins>
        </w:p>
        <w:p w14:paraId="595E6DF2" w14:textId="18D9C56B" w:rsidR="00152906" w:rsidRDefault="00152906">
          <w:pPr>
            <w:pStyle w:val="TOC1"/>
            <w:tabs>
              <w:tab w:val="right" w:leader="dot" w:pos="9574"/>
            </w:tabs>
            <w:rPr>
              <w:ins w:id="155" w:author="Ярмола Юрій Юрійович" w:date="2025-05-28T00:11:00Z"/>
              <w:rFonts w:asciiTheme="minorHAnsi" w:eastAsiaTheme="minorEastAsia" w:hAnsiTheme="minorHAnsi" w:cstheme="minorBidi"/>
              <w:noProof/>
              <w:sz w:val="22"/>
              <w:szCs w:val="22"/>
              <w:lang w:val="uk-UA" w:eastAsia="uk-UA"/>
            </w:rPr>
          </w:pPr>
          <w:ins w:id="156" w:author="Ярмола Юрій Юрійович" w:date="2025-05-28T00:11:00Z">
            <w:r w:rsidRPr="00A66981">
              <w:rPr>
                <w:rStyle w:val="Hyperlink"/>
                <w:noProof/>
              </w:rPr>
              <w:fldChar w:fldCharType="begin"/>
            </w:r>
            <w:r w:rsidRPr="00A66981">
              <w:rPr>
                <w:rStyle w:val="Hyperlink"/>
                <w:noProof/>
              </w:rPr>
              <w:instrText xml:space="preserve"> </w:instrText>
            </w:r>
            <w:r>
              <w:rPr>
                <w:noProof/>
              </w:rPr>
              <w:instrText>HYPERLINK \l "_Toc199283601"</w:instrText>
            </w:r>
            <w:r w:rsidRPr="00A66981">
              <w:rPr>
                <w:rStyle w:val="Hyperlink"/>
                <w:noProof/>
              </w:rPr>
              <w:instrText xml:space="preserve"> </w:instrText>
            </w:r>
            <w:r w:rsidRPr="00A66981">
              <w:rPr>
                <w:rStyle w:val="Hyperlink"/>
                <w:noProof/>
              </w:rPr>
              <w:fldChar w:fldCharType="separate"/>
            </w:r>
            <w:r w:rsidRPr="00A66981">
              <w:rPr>
                <w:rStyle w:val="Hyperlink"/>
                <w:noProof/>
                <w:lang w:val="uk-UA"/>
              </w:rPr>
              <w:t>Додатки</w:t>
            </w:r>
            <w:r>
              <w:rPr>
                <w:noProof/>
                <w:webHidden/>
              </w:rPr>
              <w:tab/>
            </w:r>
            <w:r>
              <w:rPr>
                <w:noProof/>
                <w:webHidden/>
              </w:rPr>
              <w:fldChar w:fldCharType="begin"/>
            </w:r>
            <w:r>
              <w:rPr>
                <w:noProof/>
                <w:webHidden/>
              </w:rPr>
              <w:instrText xml:space="preserve"> PAGEREF _Toc199283601 \h </w:instrText>
            </w:r>
          </w:ins>
          <w:r>
            <w:rPr>
              <w:noProof/>
              <w:webHidden/>
            </w:rPr>
          </w:r>
          <w:r>
            <w:rPr>
              <w:noProof/>
              <w:webHidden/>
            </w:rPr>
            <w:fldChar w:fldCharType="separate"/>
          </w:r>
          <w:ins w:id="157" w:author="Ярмола Юрій Юрійович" w:date="2025-05-28T00:11:00Z">
            <w:r>
              <w:rPr>
                <w:noProof/>
                <w:webHidden/>
              </w:rPr>
              <w:t>68</w:t>
            </w:r>
            <w:r>
              <w:rPr>
                <w:noProof/>
                <w:webHidden/>
              </w:rPr>
              <w:fldChar w:fldCharType="end"/>
            </w:r>
            <w:r w:rsidRPr="00A66981">
              <w:rPr>
                <w:rStyle w:val="Hyperlink"/>
                <w:noProof/>
              </w:rPr>
              <w:fldChar w:fldCharType="end"/>
            </w:r>
          </w:ins>
        </w:p>
        <w:p w14:paraId="174C84B0" w14:textId="16ACB5DB" w:rsidR="000508F5" w:rsidRPr="00E73AD7" w:rsidDel="00D57A56" w:rsidRDefault="000508F5">
          <w:pPr>
            <w:pStyle w:val="TOC1"/>
            <w:tabs>
              <w:tab w:val="right" w:leader="dot" w:pos="9574"/>
            </w:tabs>
            <w:rPr>
              <w:del w:id="158" w:author="Ярмола Юрій Юрійович" w:date="2025-05-27T22:40:00Z"/>
              <w:rFonts w:asciiTheme="minorHAnsi" w:eastAsiaTheme="minorEastAsia" w:hAnsiTheme="minorHAnsi" w:cstheme="minorBidi"/>
              <w:noProof/>
              <w:sz w:val="22"/>
              <w:szCs w:val="22"/>
              <w:lang w:val="uk-UA" w:eastAsia="uk-UA"/>
            </w:rPr>
          </w:pPr>
          <w:del w:id="159" w:author="Ярмола Юрій Юрійович" w:date="2025-05-27T22:40:00Z">
            <w:r w:rsidRPr="00E73AD7" w:rsidDel="00D57A56">
              <w:rPr>
                <w:rPrChange w:id="160" w:author="Ярмола Юрій Юрійович" w:date="2025-05-27T23:05:00Z">
                  <w:rPr>
                    <w:rStyle w:val="Hyperlink"/>
                    <w:noProof/>
                    <w:lang w:val="uk-UA"/>
                  </w:rPr>
                </w:rPrChange>
              </w:rPr>
              <w:delText>Розширена анотація</w:delText>
            </w:r>
            <w:r w:rsidRPr="00E73AD7" w:rsidDel="00D57A56">
              <w:rPr>
                <w:noProof/>
                <w:webHidden/>
                <w:lang w:val="uk-UA"/>
                <w:rPrChange w:id="161" w:author="Ярмола Юрій Юрійович" w:date="2025-05-27T23:05:00Z">
                  <w:rPr>
                    <w:noProof/>
                    <w:webHidden/>
                  </w:rPr>
                </w:rPrChange>
              </w:rPr>
              <w:tab/>
              <w:delText>4</w:delText>
            </w:r>
          </w:del>
        </w:p>
        <w:p w14:paraId="6D8B1ECA" w14:textId="7F4DDD89" w:rsidR="000508F5" w:rsidRPr="00E73AD7" w:rsidDel="00D57A56" w:rsidRDefault="000508F5">
          <w:pPr>
            <w:pStyle w:val="TOC1"/>
            <w:tabs>
              <w:tab w:val="right" w:leader="dot" w:pos="9574"/>
            </w:tabs>
            <w:rPr>
              <w:del w:id="162" w:author="Ярмола Юрій Юрійович" w:date="2025-05-27T22:40:00Z"/>
              <w:rFonts w:asciiTheme="minorHAnsi" w:eastAsiaTheme="minorEastAsia" w:hAnsiTheme="minorHAnsi" w:cstheme="minorBidi"/>
              <w:noProof/>
              <w:sz w:val="22"/>
              <w:szCs w:val="22"/>
              <w:lang w:val="uk-UA" w:eastAsia="uk-UA"/>
            </w:rPr>
          </w:pPr>
          <w:del w:id="163" w:author="Ярмола Юрій Юрійович" w:date="2025-05-27T22:40:00Z">
            <w:r w:rsidRPr="00E73AD7" w:rsidDel="00D57A56">
              <w:rPr>
                <w:rPrChange w:id="164" w:author="Ярмола Юрій Юрійович" w:date="2025-05-27T23:05:00Z">
                  <w:rPr>
                    <w:rStyle w:val="Hyperlink"/>
                    <w:noProof/>
                    <w:lang w:val="uk-UA"/>
                  </w:rPr>
                </w:rPrChange>
              </w:rPr>
              <w:delText>Зміст</w:delText>
            </w:r>
            <w:r w:rsidRPr="00E73AD7" w:rsidDel="00D57A56">
              <w:rPr>
                <w:noProof/>
                <w:webHidden/>
                <w:lang w:val="uk-UA"/>
                <w:rPrChange w:id="165" w:author="Ярмола Юрій Юрійович" w:date="2025-05-27T23:05:00Z">
                  <w:rPr>
                    <w:noProof/>
                    <w:webHidden/>
                  </w:rPr>
                </w:rPrChange>
              </w:rPr>
              <w:tab/>
              <w:delText>5</w:delText>
            </w:r>
          </w:del>
        </w:p>
        <w:p w14:paraId="0D2916D5" w14:textId="58C836A2" w:rsidR="000508F5" w:rsidRPr="00E73AD7" w:rsidDel="00D57A56" w:rsidRDefault="000508F5">
          <w:pPr>
            <w:pStyle w:val="TOC1"/>
            <w:tabs>
              <w:tab w:val="right" w:leader="dot" w:pos="9574"/>
            </w:tabs>
            <w:rPr>
              <w:del w:id="166" w:author="Ярмола Юрій Юрійович" w:date="2025-05-27T22:40:00Z"/>
              <w:rFonts w:asciiTheme="minorHAnsi" w:eastAsiaTheme="minorEastAsia" w:hAnsiTheme="minorHAnsi" w:cstheme="minorBidi"/>
              <w:noProof/>
              <w:sz w:val="22"/>
              <w:szCs w:val="22"/>
              <w:lang w:val="uk-UA" w:eastAsia="uk-UA"/>
            </w:rPr>
          </w:pPr>
          <w:del w:id="167" w:author="Ярмола Юрій Юрійович" w:date="2025-05-27T22:40:00Z">
            <w:r w:rsidRPr="00E73AD7" w:rsidDel="00D57A56">
              <w:rPr>
                <w:rPrChange w:id="168" w:author="Ярмола Юрій Юрійович" w:date="2025-05-27T23:05:00Z">
                  <w:rPr>
                    <w:rStyle w:val="Hyperlink"/>
                    <w:noProof/>
                    <w:lang w:val="uk-UA"/>
                  </w:rPr>
                </w:rPrChange>
              </w:rPr>
              <w:delText>Вступ</w:delText>
            </w:r>
            <w:r w:rsidRPr="00E73AD7" w:rsidDel="00D57A56">
              <w:rPr>
                <w:noProof/>
                <w:webHidden/>
                <w:lang w:val="uk-UA"/>
                <w:rPrChange w:id="169" w:author="Ярмола Юрій Юрійович" w:date="2025-05-27T23:05:00Z">
                  <w:rPr>
                    <w:noProof/>
                    <w:webHidden/>
                  </w:rPr>
                </w:rPrChange>
              </w:rPr>
              <w:tab/>
              <w:delText>7</w:delText>
            </w:r>
          </w:del>
        </w:p>
        <w:p w14:paraId="7C5DAF22" w14:textId="2116AB17" w:rsidR="000508F5" w:rsidRPr="00E73AD7" w:rsidDel="00D57A56" w:rsidRDefault="000508F5">
          <w:pPr>
            <w:pStyle w:val="TOC1"/>
            <w:tabs>
              <w:tab w:val="right" w:leader="dot" w:pos="9574"/>
            </w:tabs>
            <w:rPr>
              <w:del w:id="170" w:author="Ярмола Юрій Юрійович" w:date="2025-05-27T22:40:00Z"/>
              <w:rFonts w:asciiTheme="minorHAnsi" w:eastAsiaTheme="minorEastAsia" w:hAnsiTheme="minorHAnsi" w:cstheme="minorBidi"/>
              <w:noProof/>
              <w:sz w:val="22"/>
              <w:szCs w:val="22"/>
              <w:lang w:val="uk-UA" w:eastAsia="uk-UA"/>
            </w:rPr>
          </w:pPr>
          <w:del w:id="171" w:author="Ярмола Юрій Юрійович" w:date="2025-05-27T22:40:00Z">
            <w:r w:rsidRPr="00E73AD7" w:rsidDel="00D57A56">
              <w:rPr>
                <w:rPrChange w:id="172" w:author="Ярмола Юрій Юрійович" w:date="2025-05-27T23:05:00Z">
                  <w:rPr>
                    <w:rStyle w:val="Hyperlink"/>
                    <w:noProof/>
                    <w:lang w:val="uk-UA"/>
                  </w:rPr>
                </w:rPrChange>
              </w:rPr>
              <w:delText>Розділ 1. АНАЛІТИЧНИЙ ОГЛЯД ТА ОБГРУНТУВАННЯ ВИБОРУ МЕТОДУ РОЗВ’ЯЗАННЯ ЗАДАЧІ</w:delText>
            </w:r>
            <w:r w:rsidRPr="00E73AD7" w:rsidDel="00D57A56">
              <w:rPr>
                <w:noProof/>
                <w:webHidden/>
                <w:lang w:val="uk-UA"/>
                <w:rPrChange w:id="173" w:author="Ярмола Юрій Юрійович" w:date="2025-05-27T23:05:00Z">
                  <w:rPr>
                    <w:noProof/>
                    <w:webHidden/>
                  </w:rPr>
                </w:rPrChange>
              </w:rPr>
              <w:tab/>
              <w:delText>9</w:delText>
            </w:r>
          </w:del>
        </w:p>
        <w:p w14:paraId="3114AFAD" w14:textId="4FA16EBD" w:rsidR="000508F5" w:rsidRPr="00E73AD7" w:rsidDel="00D57A56" w:rsidRDefault="000508F5">
          <w:pPr>
            <w:pStyle w:val="TOC2"/>
            <w:tabs>
              <w:tab w:val="right" w:leader="dot" w:pos="9574"/>
            </w:tabs>
            <w:rPr>
              <w:del w:id="174" w:author="Ярмола Юрій Юрійович" w:date="2025-05-27T22:40:00Z"/>
              <w:rFonts w:asciiTheme="minorHAnsi" w:eastAsiaTheme="minorEastAsia" w:hAnsiTheme="minorHAnsi" w:cstheme="minorBidi"/>
              <w:noProof/>
              <w:sz w:val="22"/>
              <w:szCs w:val="22"/>
              <w:lang w:val="uk-UA" w:eastAsia="uk-UA"/>
            </w:rPr>
          </w:pPr>
          <w:del w:id="175" w:author="Ярмола Юрій Юрійович" w:date="2025-05-27T22:40:00Z">
            <w:r w:rsidRPr="00E73AD7" w:rsidDel="00D57A56">
              <w:rPr>
                <w:rPrChange w:id="176" w:author="Ярмола Юрій Юрійович" w:date="2025-05-27T23:05:00Z">
                  <w:rPr>
                    <w:rStyle w:val="Hyperlink"/>
                    <w:noProof/>
                    <w:lang w:val="uk-UA"/>
                  </w:rPr>
                </w:rPrChange>
              </w:rPr>
              <w:delText>1.1 Аналіз сучасних підходів до створення штучних нейронних мереж</w:delText>
            </w:r>
            <w:r w:rsidRPr="00E73AD7" w:rsidDel="00D57A56">
              <w:rPr>
                <w:noProof/>
                <w:webHidden/>
                <w:lang w:val="uk-UA"/>
                <w:rPrChange w:id="177" w:author="Ярмола Юрій Юрійович" w:date="2025-05-27T23:05:00Z">
                  <w:rPr>
                    <w:noProof/>
                    <w:webHidden/>
                  </w:rPr>
                </w:rPrChange>
              </w:rPr>
              <w:tab/>
              <w:delText>9</w:delText>
            </w:r>
          </w:del>
        </w:p>
        <w:p w14:paraId="01A4514D" w14:textId="36E915F9" w:rsidR="000508F5" w:rsidRPr="00E73AD7" w:rsidDel="00D57A56" w:rsidRDefault="000508F5">
          <w:pPr>
            <w:pStyle w:val="TOC2"/>
            <w:tabs>
              <w:tab w:val="right" w:leader="dot" w:pos="9574"/>
            </w:tabs>
            <w:rPr>
              <w:del w:id="178" w:author="Ярмола Юрій Юрійович" w:date="2025-05-27T22:40:00Z"/>
              <w:rFonts w:asciiTheme="minorHAnsi" w:eastAsiaTheme="minorEastAsia" w:hAnsiTheme="minorHAnsi" w:cstheme="minorBidi"/>
              <w:noProof/>
              <w:sz w:val="22"/>
              <w:szCs w:val="22"/>
              <w:lang w:val="uk-UA" w:eastAsia="uk-UA"/>
            </w:rPr>
          </w:pPr>
          <w:del w:id="179" w:author="Ярмола Юрій Юрійович" w:date="2025-05-27T22:40:00Z">
            <w:r w:rsidRPr="00E73AD7" w:rsidDel="00D57A56">
              <w:rPr>
                <w:rPrChange w:id="180" w:author="Ярмола Юрій Юрійович" w:date="2025-05-27T23:05:00Z">
                  <w:rPr>
                    <w:rStyle w:val="Hyperlink"/>
                    <w:noProof/>
                    <w:lang w:val="uk-UA"/>
                  </w:rPr>
                </w:rPrChange>
              </w:rPr>
              <w:delText>1.2 Аналіз відомих інструментів та платформ для побудови, навчання та оцінки моделей</w:delText>
            </w:r>
            <w:r w:rsidRPr="00E73AD7" w:rsidDel="00D57A56">
              <w:rPr>
                <w:noProof/>
                <w:webHidden/>
                <w:lang w:val="uk-UA"/>
                <w:rPrChange w:id="181" w:author="Ярмола Юрій Юрійович" w:date="2025-05-27T23:05:00Z">
                  <w:rPr>
                    <w:noProof/>
                    <w:webHidden/>
                  </w:rPr>
                </w:rPrChange>
              </w:rPr>
              <w:tab/>
              <w:delText>10</w:delText>
            </w:r>
          </w:del>
        </w:p>
        <w:p w14:paraId="17CF9519" w14:textId="5E26388A" w:rsidR="000508F5" w:rsidRPr="00E73AD7" w:rsidDel="00D57A56" w:rsidRDefault="000508F5">
          <w:pPr>
            <w:pStyle w:val="TOC2"/>
            <w:tabs>
              <w:tab w:val="right" w:leader="dot" w:pos="9574"/>
            </w:tabs>
            <w:rPr>
              <w:del w:id="182" w:author="Ярмола Юрій Юрійович" w:date="2025-05-27T22:40:00Z"/>
              <w:rFonts w:asciiTheme="minorHAnsi" w:eastAsiaTheme="minorEastAsia" w:hAnsiTheme="minorHAnsi" w:cstheme="minorBidi"/>
              <w:noProof/>
              <w:sz w:val="22"/>
              <w:szCs w:val="22"/>
              <w:lang w:val="uk-UA" w:eastAsia="uk-UA"/>
            </w:rPr>
          </w:pPr>
          <w:del w:id="183" w:author="Ярмола Юрій Юрійович" w:date="2025-05-27T22:40:00Z">
            <w:r w:rsidRPr="00E73AD7" w:rsidDel="00D57A56">
              <w:rPr>
                <w:rPrChange w:id="184" w:author="Ярмола Юрій Юрійович" w:date="2025-05-27T23:05:00Z">
                  <w:rPr>
                    <w:rStyle w:val="Hyperlink"/>
                    <w:noProof/>
                    <w:lang w:val="uk-UA"/>
                  </w:rPr>
                </w:rPrChange>
              </w:rPr>
              <w:delText>1.3 Аналіз алгоритмів розв’язання задачі</w:delText>
            </w:r>
            <w:r w:rsidRPr="00E73AD7" w:rsidDel="00D57A56">
              <w:rPr>
                <w:noProof/>
                <w:webHidden/>
                <w:lang w:val="uk-UA"/>
                <w:rPrChange w:id="185" w:author="Ярмола Юрій Юрійович" w:date="2025-05-27T23:05:00Z">
                  <w:rPr>
                    <w:noProof/>
                    <w:webHidden/>
                  </w:rPr>
                </w:rPrChange>
              </w:rPr>
              <w:tab/>
              <w:delText>14</w:delText>
            </w:r>
          </w:del>
        </w:p>
        <w:p w14:paraId="11979450" w14:textId="4014118D" w:rsidR="000508F5" w:rsidRPr="00E73AD7" w:rsidDel="00D57A56" w:rsidRDefault="000508F5">
          <w:pPr>
            <w:pStyle w:val="TOC3"/>
            <w:tabs>
              <w:tab w:val="right" w:leader="dot" w:pos="9574"/>
            </w:tabs>
            <w:rPr>
              <w:del w:id="186" w:author="Ярмола Юрій Юрійович" w:date="2025-05-27T22:40:00Z"/>
              <w:rFonts w:asciiTheme="minorHAnsi" w:eastAsiaTheme="minorEastAsia" w:hAnsiTheme="minorHAnsi" w:cstheme="minorBidi"/>
              <w:noProof/>
              <w:sz w:val="22"/>
              <w:szCs w:val="22"/>
              <w:lang w:val="uk-UA" w:eastAsia="uk-UA"/>
            </w:rPr>
          </w:pPr>
          <w:del w:id="187" w:author="Ярмола Юрій Юрійович" w:date="2025-05-27T22:40:00Z">
            <w:r w:rsidRPr="00E73AD7" w:rsidDel="00D57A56">
              <w:rPr>
                <w:rPrChange w:id="188" w:author="Ярмола Юрій Юрійович" w:date="2025-05-27T23:05:00Z">
                  <w:rPr>
                    <w:rStyle w:val="Hyperlink"/>
                    <w:noProof/>
                    <w:lang w:val="uk-UA"/>
                  </w:rPr>
                </w:rPrChange>
              </w:rPr>
              <w:delText>1.3.1 Алгоритми формування даних для тренування та валідації</w:delText>
            </w:r>
            <w:r w:rsidRPr="00E73AD7" w:rsidDel="00D57A56">
              <w:rPr>
                <w:noProof/>
                <w:webHidden/>
                <w:lang w:val="uk-UA"/>
                <w:rPrChange w:id="189" w:author="Ярмола Юрій Юрійович" w:date="2025-05-27T23:05:00Z">
                  <w:rPr>
                    <w:noProof/>
                    <w:webHidden/>
                  </w:rPr>
                </w:rPrChange>
              </w:rPr>
              <w:tab/>
              <w:delText>14</w:delText>
            </w:r>
          </w:del>
        </w:p>
        <w:p w14:paraId="7F2170D3" w14:textId="140298A8" w:rsidR="000508F5" w:rsidRPr="00E73AD7" w:rsidDel="00D57A56" w:rsidRDefault="000508F5">
          <w:pPr>
            <w:pStyle w:val="TOC3"/>
            <w:tabs>
              <w:tab w:val="right" w:leader="dot" w:pos="9574"/>
            </w:tabs>
            <w:rPr>
              <w:del w:id="190" w:author="Ярмола Юрій Юрійович" w:date="2025-05-27T22:40:00Z"/>
              <w:rFonts w:asciiTheme="minorHAnsi" w:eastAsiaTheme="minorEastAsia" w:hAnsiTheme="minorHAnsi" w:cstheme="minorBidi"/>
              <w:noProof/>
              <w:sz w:val="22"/>
              <w:szCs w:val="22"/>
              <w:lang w:val="uk-UA" w:eastAsia="uk-UA"/>
            </w:rPr>
          </w:pPr>
          <w:del w:id="191" w:author="Ярмола Юрій Юрійович" w:date="2025-05-27T22:40:00Z">
            <w:r w:rsidRPr="00E73AD7" w:rsidDel="00D57A56">
              <w:rPr>
                <w:rPrChange w:id="192" w:author="Ярмола Юрій Юрійович" w:date="2025-05-27T23:05:00Z">
                  <w:rPr>
                    <w:rStyle w:val="Hyperlink"/>
                    <w:noProof/>
                    <w:lang w:val="uk-UA"/>
                  </w:rPr>
                </w:rPrChange>
              </w:rPr>
              <w:delText>1.3.2 Алгоритми навчання штучних нейронних мереж</w:delText>
            </w:r>
            <w:r w:rsidRPr="00E73AD7" w:rsidDel="00D57A56">
              <w:rPr>
                <w:noProof/>
                <w:webHidden/>
                <w:lang w:val="uk-UA"/>
                <w:rPrChange w:id="193" w:author="Ярмола Юрій Юрійович" w:date="2025-05-27T23:05:00Z">
                  <w:rPr>
                    <w:noProof/>
                    <w:webHidden/>
                  </w:rPr>
                </w:rPrChange>
              </w:rPr>
              <w:tab/>
              <w:delText>15</w:delText>
            </w:r>
          </w:del>
        </w:p>
        <w:p w14:paraId="40F25A35" w14:textId="33907481" w:rsidR="000508F5" w:rsidRPr="00E73AD7" w:rsidDel="00D57A56" w:rsidRDefault="000508F5">
          <w:pPr>
            <w:pStyle w:val="TOC3"/>
            <w:tabs>
              <w:tab w:val="right" w:leader="dot" w:pos="9574"/>
            </w:tabs>
            <w:rPr>
              <w:del w:id="194" w:author="Ярмола Юрій Юрійович" w:date="2025-05-27T22:40:00Z"/>
              <w:rFonts w:asciiTheme="minorHAnsi" w:eastAsiaTheme="minorEastAsia" w:hAnsiTheme="minorHAnsi" w:cstheme="minorBidi"/>
              <w:noProof/>
              <w:sz w:val="22"/>
              <w:szCs w:val="22"/>
              <w:lang w:val="uk-UA" w:eastAsia="uk-UA"/>
            </w:rPr>
          </w:pPr>
          <w:del w:id="195" w:author="Ярмола Юрій Юрійович" w:date="2025-05-27T22:40:00Z">
            <w:r w:rsidRPr="00E73AD7" w:rsidDel="00D57A56">
              <w:rPr>
                <w:rPrChange w:id="196" w:author="Ярмола Юрій Юрійович" w:date="2025-05-27T23:05:00Z">
                  <w:rPr>
                    <w:rStyle w:val="Hyperlink"/>
                    <w:noProof/>
                    <w:lang w:val="uk-UA"/>
                  </w:rPr>
                </w:rPrChange>
              </w:rPr>
              <w:delText>1.3.3 Алгоритми перевірки моделі</w:delText>
            </w:r>
            <w:r w:rsidRPr="00E73AD7" w:rsidDel="00D57A56">
              <w:rPr>
                <w:noProof/>
                <w:webHidden/>
                <w:lang w:val="uk-UA"/>
                <w:rPrChange w:id="197" w:author="Ярмола Юрій Юрійович" w:date="2025-05-27T23:05:00Z">
                  <w:rPr>
                    <w:noProof/>
                    <w:webHidden/>
                  </w:rPr>
                </w:rPrChange>
              </w:rPr>
              <w:tab/>
              <w:delText>15</w:delText>
            </w:r>
          </w:del>
        </w:p>
        <w:p w14:paraId="2C7B75C0" w14:textId="12C810DE" w:rsidR="000508F5" w:rsidRPr="00E73AD7" w:rsidDel="00D57A56" w:rsidRDefault="000508F5">
          <w:pPr>
            <w:pStyle w:val="TOC2"/>
            <w:tabs>
              <w:tab w:val="right" w:leader="dot" w:pos="9574"/>
            </w:tabs>
            <w:rPr>
              <w:del w:id="198" w:author="Ярмола Юрій Юрійович" w:date="2025-05-27T22:40:00Z"/>
              <w:rFonts w:asciiTheme="minorHAnsi" w:eastAsiaTheme="minorEastAsia" w:hAnsiTheme="minorHAnsi" w:cstheme="minorBidi"/>
              <w:noProof/>
              <w:sz w:val="22"/>
              <w:szCs w:val="22"/>
              <w:lang w:val="uk-UA" w:eastAsia="uk-UA"/>
            </w:rPr>
          </w:pPr>
          <w:del w:id="199" w:author="Ярмола Юрій Юрійович" w:date="2025-05-27T22:40:00Z">
            <w:r w:rsidRPr="00E73AD7" w:rsidDel="00D57A56">
              <w:rPr>
                <w:rPrChange w:id="200" w:author="Ярмола Юрій Юрійович" w:date="2025-05-27T23:05:00Z">
                  <w:rPr>
                    <w:rStyle w:val="Hyperlink"/>
                    <w:noProof/>
                    <w:lang w:val="uk-UA"/>
                  </w:rPr>
                </w:rPrChange>
              </w:rPr>
              <w:delText>1.4 Основні режими функціонування платформи</w:delText>
            </w:r>
            <w:r w:rsidRPr="00E73AD7" w:rsidDel="00D57A56">
              <w:rPr>
                <w:noProof/>
                <w:webHidden/>
                <w:lang w:val="uk-UA"/>
                <w:rPrChange w:id="201" w:author="Ярмола Юрій Юрійович" w:date="2025-05-27T23:05:00Z">
                  <w:rPr>
                    <w:noProof/>
                    <w:webHidden/>
                  </w:rPr>
                </w:rPrChange>
              </w:rPr>
              <w:tab/>
              <w:delText>16</w:delText>
            </w:r>
          </w:del>
        </w:p>
        <w:p w14:paraId="17612011" w14:textId="76BFD2C6" w:rsidR="000508F5" w:rsidRPr="00E73AD7" w:rsidDel="00D57A56" w:rsidRDefault="000508F5">
          <w:pPr>
            <w:pStyle w:val="TOC2"/>
            <w:tabs>
              <w:tab w:val="right" w:leader="dot" w:pos="9574"/>
            </w:tabs>
            <w:rPr>
              <w:del w:id="202" w:author="Ярмола Юрій Юрійович" w:date="2025-05-27T22:40:00Z"/>
              <w:rFonts w:asciiTheme="minorHAnsi" w:eastAsiaTheme="minorEastAsia" w:hAnsiTheme="minorHAnsi" w:cstheme="minorBidi"/>
              <w:noProof/>
              <w:sz w:val="22"/>
              <w:szCs w:val="22"/>
              <w:lang w:val="uk-UA" w:eastAsia="uk-UA"/>
            </w:rPr>
          </w:pPr>
          <w:del w:id="203" w:author="Ярмола Юрій Юрійович" w:date="2025-05-27T22:40:00Z">
            <w:r w:rsidRPr="00E73AD7" w:rsidDel="00D57A56">
              <w:rPr>
                <w:rPrChange w:id="204" w:author="Ярмола Юрій Юрійович" w:date="2025-05-27T23:05:00Z">
                  <w:rPr>
                    <w:rStyle w:val="Hyperlink"/>
                    <w:noProof/>
                    <w:lang w:val="uk-UA"/>
                  </w:rPr>
                </w:rPrChange>
              </w:rPr>
              <w:delText>Висновки до розділу 1</w:delText>
            </w:r>
            <w:r w:rsidRPr="00E73AD7" w:rsidDel="00D57A56">
              <w:rPr>
                <w:noProof/>
                <w:webHidden/>
                <w:lang w:val="uk-UA"/>
                <w:rPrChange w:id="205" w:author="Ярмола Юрій Юрійович" w:date="2025-05-27T23:05:00Z">
                  <w:rPr>
                    <w:noProof/>
                    <w:webHidden/>
                  </w:rPr>
                </w:rPrChange>
              </w:rPr>
              <w:tab/>
              <w:delText>17</w:delText>
            </w:r>
          </w:del>
        </w:p>
        <w:p w14:paraId="0417F370" w14:textId="0FFB2117" w:rsidR="000508F5" w:rsidRPr="00E73AD7" w:rsidDel="00D57A56" w:rsidRDefault="000508F5">
          <w:pPr>
            <w:pStyle w:val="TOC1"/>
            <w:tabs>
              <w:tab w:val="right" w:leader="dot" w:pos="9574"/>
            </w:tabs>
            <w:rPr>
              <w:del w:id="206" w:author="Ярмола Юрій Юрійович" w:date="2025-05-27T22:40:00Z"/>
              <w:rFonts w:asciiTheme="minorHAnsi" w:eastAsiaTheme="minorEastAsia" w:hAnsiTheme="minorHAnsi" w:cstheme="minorBidi"/>
              <w:noProof/>
              <w:sz w:val="22"/>
              <w:szCs w:val="22"/>
              <w:lang w:val="uk-UA" w:eastAsia="uk-UA"/>
            </w:rPr>
          </w:pPr>
          <w:del w:id="207" w:author="Ярмола Юрій Юрійович" w:date="2025-05-27T22:40:00Z">
            <w:r w:rsidRPr="00E73AD7" w:rsidDel="00D57A56">
              <w:rPr>
                <w:rPrChange w:id="208" w:author="Ярмола Юрій Юрійович" w:date="2025-05-27T23:05:00Z">
                  <w:rPr>
                    <w:rStyle w:val="Hyperlink"/>
                    <w:noProof/>
                    <w:lang w:val="uk-UA"/>
                  </w:rPr>
                </w:rPrChange>
              </w:rPr>
              <w:delText>Розділ 2. ВИБІР ТА ОБГРУНТУВАННЯ ЗАСОБІВ ДЛЯ РЕАЛІЗАЦІЇ</w:delText>
            </w:r>
            <w:r w:rsidRPr="00E73AD7" w:rsidDel="00D57A56">
              <w:rPr>
                <w:noProof/>
                <w:webHidden/>
                <w:lang w:val="uk-UA"/>
                <w:rPrChange w:id="209" w:author="Ярмола Юрій Юрійович" w:date="2025-05-27T23:05:00Z">
                  <w:rPr>
                    <w:noProof/>
                    <w:webHidden/>
                  </w:rPr>
                </w:rPrChange>
              </w:rPr>
              <w:tab/>
              <w:delText>18</w:delText>
            </w:r>
          </w:del>
        </w:p>
        <w:p w14:paraId="25E2B933" w14:textId="6C566991" w:rsidR="000508F5" w:rsidRPr="00E73AD7" w:rsidDel="00D57A56" w:rsidRDefault="000508F5">
          <w:pPr>
            <w:pStyle w:val="TOC2"/>
            <w:tabs>
              <w:tab w:val="right" w:leader="dot" w:pos="9574"/>
            </w:tabs>
            <w:rPr>
              <w:del w:id="210" w:author="Ярмола Юрій Юрійович" w:date="2025-05-27T22:40:00Z"/>
              <w:rFonts w:asciiTheme="minorHAnsi" w:eastAsiaTheme="minorEastAsia" w:hAnsiTheme="minorHAnsi" w:cstheme="minorBidi"/>
              <w:noProof/>
              <w:sz w:val="22"/>
              <w:szCs w:val="22"/>
              <w:lang w:val="uk-UA" w:eastAsia="uk-UA"/>
            </w:rPr>
          </w:pPr>
          <w:del w:id="211" w:author="Ярмола Юрій Юрійович" w:date="2025-05-27T22:40:00Z">
            <w:r w:rsidRPr="00E73AD7" w:rsidDel="00D57A56">
              <w:rPr>
                <w:rPrChange w:id="212" w:author="Ярмола Юрій Юрійович" w:date="2025-05-27T23:05:00Z">
                  <w:rPr>
                    <w:rStyle w:val="Hyperlink"/>
                    <w:noProof/>
                    <w:lang w:val="uk-UA"/>
                  </w:rPr>
                </w:rPrChange>
              </w:rPr>
              <w:delText>2.1. Аналіз задачі та вимог до програмної реалізації</w:delText>
            </w:r>
            <w:r w:rsidRPr="00E73AD7" w:rsidDel="00D57A56">
              <w:rPr>
                <w:noProof/>
                <w:webHidden/>
                <w:lang w:val="uk-UA"/>
                <w:rPrChange w:id="213" w:author="Ярмола Юрій Юрійович" w:date="2025-05-27T23:05:00Z">
                  <w:rPr>
                    <w:noProof/>
                    <w:webHidden/>
                  </w:rPr>
                </w:rPrChange>
              </w:rPr>
              <w:tab/>
              <w:delText>18</w:delText>
            </w:r>
          </w:del>
        </w:p>
        <w:p w14:paraId="05E7A522" w14:textId="42F50044" w:rsidR="000508F5" w:rsidRPr="00E73AD7" w:rsidDel="00D57A56" w:rsidRDefault="000508F5">
          <w:pPr>
            <w:pStyle w:val="TOC3"/>
            <w:tabs>
              <w:tab w:val="right" w:leader="dot" w:pos="9574"/>
            </w:tabs>
            <w:rPr>
              <w:del w:id="214" w:author="Ярмола Юрій Юрійович" w:date="2025-05-27T22:40:00Z"/>
              <w:rFonts w:asciiTheme="minorHAnsi" w:eastAsiaTheme="minorEastAsia" w:hAnsiTheme="minorHAnsi" w:cstheme="minorBidi"/>
              <w:noProof/>
              <w:sz w:val="22"/>
              <w:szCs w:val="22"/>
              <w:lang w:val="uk-UA" w:eastAsia="uk-UA"/>
            </w:rPr>
          </w:pPr>
          <w:del w:id="215" w:author="Ярмола Юрій Юрійович" w:date="2025-05-27T22:40:00Z">
            <w:r w:rsidRPr="00E73AD7" w:rsidDel="00D57A56">
              <w:rPr>
                <w:rPrChange w:id="216" w:author="Ярмола Юрій Юрійович" w:date="2025-05-27T23:05:00Z">
                  <w:rPr>
                    <w:rStyle w:val="Hyperlink"/>
                    <w:noProof/>
                    <w:lang w:val="uk-UA"/>
                  </w:rPr>
                </w:rPrChange>
              </w:rPr>
              <w:delText>2.1.1 Функціональні вимоги</w:delText>
            </w:r>
            <w:r w:rsidRPr="00E73AD7" w:rsidDel="00D57A56">
              <w:rPr>
                <w:noProof/>
                <w:webHidden/>
                <w:lang w:val="uk-UA"/>
                <w:rPrChange w:id="217" w:author="Ярмола Юрій Юрійович" w:date="2025-05-27T23:05:00Z">
                  <w:rPr>
                    <w:noProof/>
                    <w:webHidden/>
                  </w:rPr>
                </w:rPrChange>
              </w:rPr>
              <w:tab/>
              <w:delText>18</w:delText>
            </w:r>
          </w:del>
        </w:p>
        <w:p w14:paraId="22B6C765" w14:textId="09D4A09A" w:rsidR="000508F5" w:rsidRPr="00E73AD7" w:rsidDel="00D57A56" w:rsidRDefault="000508F5">
          <w:pPr>
            <w:pStyle w:val="TOC3"/>
            <w:tabs>
              <w:tab w:val="right" w:leader="dot" w:pos="9574"/>
            </w:tabs>
            <w:rPr>
              <w:del w:id="218" w:author="Ярмола Юрій Юрійович" w:date="2025-05-27T22:40:00Z"/>
              <w:rFonts w:asciiTheme="minorHAnsi" w:eastAsiaTheme="minorEastAsia" w:hAnsiTheme="minorHAnsi" w:cstheme="minorBidi"/>
              <w:noProof/>
              <w:sz w:val="22"/>
              <w:szCs w:val="22"/>
              <w:lang w:val="uk-UA" w:eastAsia="uk-UA"/>
            </w:rPr>
          </w:pPr>
          <w:del w:id="219" w:author="Ярмола Юрій Юрійович" w:date="2025-05-27T22:40:00Z">
            <w:r w:rsidRPr="00E73AD7" w:rsidDel="00D57A56">
              <w:rPr>
                <w:rPrChange w:id="220" w:author="Ярмола Юрій Юрійович" w:date="2025-05-27T23:05:00Z">
                  <w:rPr>
                    <w:rStyle w:val="Hyperlink"/>
                    <w:noProof/>
                    <w:lang w:val="uk-UA"/>
                  </w:rPr>
                </w:rPrChange>
              </w:rPr>
              <w:delText>2.1.2 Нефункціональні вимоги</w:delText>
            </w:r>
            <w:r w:rsidRPr="00E73AD7" w:rsidDel="00D57A56">
              <w:rPr>
                <w:noProof/>
                <w:webHidden/>
                <w:lang w:val="uk-UA"/>
                <w:rPrChange w:id="221" w:author="Ярмола Юрій Юрійович" w:date="2025-05-27T23:05:00Z">
                  <w:rPr>
                    <w:noProof/>
                    <w:webHidden/>
                  </w:rPr>
                </w:rPrChange>
              </w:rPr>
              <w:tab/>
              <w:delText>19</w:delText>
            </w:r>
          </w:del>
        </w:p>
        <w:p w14:paraId="590C3074" w14:textId="53379AD4" w:rsidR="000508F5" w:rsidRPr="00E73AD7" w:rsidDel="00D57A56" w:rsidRDefault="000508F5">
          <w:pPr>
            <w:pStyle w:val="TOC2"/>
            <w:tabs>
              <w:tab w:val="right" w:leader="dot" w:pos="9574"/>
            </w:tabs>
            <w:rPr>
              <w:del w:id="222" w:author="Ярмола Юрій Юрійович" w:date="2025-05-27T22:40:00Z"/>
              <w:rFonts w:asciiTheme="minorHAnsi" w:eastAsiaTheme="minorEastAsia" w:hAnsiTheme="minorHAnsi" w:cstheme="minorBidi"/>
              <w:noProof/>
              <w:sz w:val="22"/>
              <w:szCs w:val="22"/>
              <w:lang w:val="uk-UA" w:eastAsia="uk-UA"/>
            </w:rPr>
          </w:pPr>
          <w:del w:id="223" w:author="Ярмола Юрій Юрійович" w:date="2025-05-27T22:40:00Z">
            <w:r w:rsidRPr="00E73AD7" w:rsidDel="00D57A56">
              <w:rPr>
                <w:rPrChange w:id="224" w:author="Ярмола Юрій Юрійович" w:date="2025-05-27T23:05:00Z">
                  <w:rPr>
                    <w:rStyle w:val="Hyperlink"/>
                    <w:noProof/>
                    <w:lang w:val="uk-UA"/>
                  </w:rPr>
                </w:rPrChange>
              </w:rPr>
              <w:delText>2.2. Розробка структурної схеми програмного рішення</w:delText>
            </w:r>
            <w:r w:rsidRPr="00E73AD7" w:rsidDel="00D57A56">
              <w:rPr>
                <w:noProof/>
                <w:webHidden/>
                <w:lang w:val="uk-UA"/>
                <w:rPrChange w:id="225" w:author="Ярмола Юрій Юрійович" w:date="2025-05-27T23:05:00Z">
                  <w:rPr>
                    <w:noProof/>
                    <w:webHidden/>
                  </w:rPr>
                </w:rPrChange>
              </w:rPr>
              <w:tab/>
              <w:delText>20</w:delText>
            </w:r>
          </w:del>
        </w:p>
        <w:p w14:paraId="43ABA5E9" w14:textId="506E7D78" w:rsidR="000508F5" w:rsidRPr="00E73AD7" w:rsidDel="00D57A56" w:rsidRDefault="000508F5">
          <w:pPr>
            <w:pStyle w:val="TOC2"/>
            <w:tabs>
              <w:tab w:val="right" w:leader="dot" w:pos="9574"/>
            </w:tabs>
            <w:rPr>
              <w:del w:id="226" w:author="Ярмола Юрій Юрійович" w:date="2025-05-27T22:40:00Z"/>
              <w:rFonts w:asciiTheme="minorHAnsi" w:eastAsiaTheme="minorEastAsia" w:hAnsiTheme="minorHAnsi" w:cstheme="minorBidi"/>
              <w:noProof/>
              <w:sz w:val="22"/>
              <w:szCs w:val="22"/>
              <w:lang w:val="uk-UA" w:eastAsia="uk-UA"/>
            </w:rPr>
          </w:pPr>
          <w:del w:id="227" w:author="Ярмола Юрій Юрійович" w:date="2025-05-27T22:40:00Z">
            <w:r w:rsidRPr="00E73AD7" w:rsidDel="00D57A56">
              <w:rPr>
                <w:rPrChange w:id="228" w:author="Ярмола Юрій Юрійович" w:date="2025-05-27T23:05:00Z">
                  <w:rPr>
                    <w:rStyle w:val="Hyperlink"/>
                    <w:noProof/>
                    <w:lang w:val="uk-UA"/>
                  </w:rPr>
                </w:rPrChange>
              </w:rPr>
              <w:delText>2.3. Вибір мови програмування та технологій</w:delText>
            </w:r>
            <w:r w:rsidRPr="00E73AD7" w:rsidDel="00D57A56">
              <w:rPr>
                <w:noProof/>
                <w:webHidden/>
                <w:lang w:val="uk-UA"/>
                <w:rPrChange w:id="229" w:author="Ярмола Юрій Юрійович" w:date="2025-05-27T23:05:00Z">
                  <w:rPr>
                    <w:noProof/>
                    <w:webHidden/>
                  </w:rPr>
                </w:rPrChange>
              </w:rPr>
              <w:tab/>
              <w:delText>22</w:delText>
            </w:r>
          </w:del>
        </w:p>
        <w:p w14:paraId="2B08B855" w14:textId="08197F5D" w:rsidR="000508F5" w:rsidRPr="00E73AD7" w:rsidDel="00D57A56" w:rsidRDefault="000508F5">
          <w:pPr>
            <w:pStyle w:val="TOC2"/>
            <w:tabs>
              <w:tab w:val="right" w:leader="dot" w:pos="9574"/>
            </w:tabs>
            <w:rPr>
              <w:del w:id="230" w:author="Ярмола Юрій Юрійович" w:date="2025-05-27T22:40:00Z"/>
              <w:rFonts w:asciiTheme="minorHAnsi" w:eastAsiaTheme="minorEastAsia" w:hAnsiTheme="minorHAnsi" w:cstheme="minorBidi"/>
              <w:noProof/>
              <w:sz w:val="22"/>
              <w:szCs w:val="22"/>
              <w:lang w:val="uk-UA" w:eastAsia="uk-UA"/>
            </w:rPr>
          </w:pPr>
          <w:del w:id="231" w:author="Ярмола Юрій Юрійович" w:date="2025-05-27T22:40:00Z">
            <w:r w:rsidRPr="00E73AD7" w:rsidDel="00D57A56">
              <w:rPr>
                <w:rPrChange w:id="232" w:author="Ярмола Юрій Юрійович" w:date="2025-05-27T23:05:00Z">
                  <w:rPr>
                    <w:rStyle w:val="Hyperlink"/>
                    <w:noProof/>
                    <w:lang w:val="uk-UA"/>
                  </w:rPr>
                </w:rPrChange>
              </w:rPr>
              <w:delText>2.4. Засоби розробки програмного забезпечення</w:delText>
            </w:r>
            <w:r w:rsidRPr="00E73AD7" w:rsidDel="00D57A56">
              <w:rPr>
                <w:noProof/>
                <w:webHidden/>
                <w:lang w:val="uk-UA"/>
                <w:rPrChange w:id="233" w:author="Ярмола Юрій Юрійович" w:date="2025-05-27T23:05:00Z">
                  <w:rPr>
                    <w:noProof/>
                    <w:webHidden/>
                  </w:rPr>
                </w:rPrChange>
              </w:rPr>
              <w:tab/>
              <w:delText>24</w:delText>
            </w:r>
          </w:del>
        </w:p>
        <w:p w14:paraId="089462CF" w14:textId="6ABED574" w:rsidR="000508F5" w:rsidRPr="00E73AD7" w:rsidDel="00D57A56" w:rsidRDefault="000508F5">
          <w:pPr>
            <w:pStyle w:val="TOC2"/>
            <w:tabs>
              <w:tab w:val="right" w:leader="dot" w:pos="9574"/>
            </w:tabs>
            <w:rPr>
              <w:del w:id="234" w:author="Ярмола Юрій Юрійович" w:date="2025-05-27T22:40:00Z"/>
              <w:rFonts w:asciiTheme="minorHAnsi" w:eastAsiaTheme="minorEastAsia" w:hAnsiTheme="minorHAnsi" w:cstheme="minorBidi"/>
              <w:noProof/>
              <w:sz w:val="22"/>
              <w:szCs w:val="22"/>
              <w:lang w:val="uk-UA" w:eastAsia="uk-UA"/>
            </w:rPr>
          </w:pPr>
          <w:del w:id="235" w:author="Ярмола Юрій Юрійович" w:date="2025-05-27T22:40:00Z">
            <w:r w:rsidRPr="00E73AD7" w:rsidDel="00D57A56">
              <w:rPr>
                <w:rPrChange w:id="236" w:author="Ярмола Юрій Юрійович" w:date="2025-05-27T23:05:00Z">
                  <w:rPr>
                    <w:rStyle w:val="Hyperlink"/>
                    <w:noProof/>
                    <w:lang w:val="uk-UA"/>
                  </w:rPr>
                </w:rPrChange>
              </w:rPr>
              <w:delText>2.5. Вибрані бібліотеки та фреймворки</w:delText>
            </w:r>
            <w:r w:rsidRPr="00E73AD7" w:rsidDel="00D57A56">
              <w:rPr>
                <w:noProof/>
                <w:webHidden/>
                <w:lang w:val="uk-UA"/>
                <w:rPrChange w:id="237" w:author="Ярмола Юрій Юрійович" w:date="2025-05-27T23:05:00Z">
                  <w:rPr>
                    <w:noProof/>
                    <w:webHidden/>
                  </w:rPr>
                </w:rPrChange>
              </w:rPr>
              <w:tab/>
              <w:delText>25</w:delText>
            </w:r>
          </w:del>
        </w:p>
        <w:p w14:paraId="3F9F4F14" w14:textId="11D63715" w:rsidR="000508F5" w:rsidRPr="00E73AD7" w:rsidDel="00D57A56" w:rsidRDefault="000508F5">
          <w:pPr>
            <w:pStyle w:val="TOC2"/>
            <w:tabs>
              <w:tab w:val="right" w:leader="dot" w:pos="9574"/>
            </w:tabs>
            <w:rPr>
              <w:del w:id="238" w:author="Ярмола Юрій Юрійович" w:date="2025-05-27T22:40:00Z"/>
              <w:rFonts w:asciiTheme="minorHAnsi" w:eastAsiaTheme="minorEastAsia" w:hAnsiTheme="minorHAnsi" w:cstheme="minorBidi"/>
              <w:noProof/>
              <w:sz w:val="22"/>
              <w:szCs w:val="22"/>
              <w:lang w:val="uk-UA" w:eastAsia="uk-UA"/>
            </w:rPr>
          </w:pPr>
          <w:del w:id="239" w:author="Ярмола Юрій Юрійович" w:date="2025-05-27T22:40:00Z">
            <w:r w:rsidRPr="00E73AD7" w:rsidDel="00D57A56">
              <w:rPr>
                <w:rPrChange w:id="240" w:author="Ярмола Юрій Юрійович" w:date="2025-05-27T23:05:00Z">
                  <w:rPr>
                    <w:rStyle w:val="Hyperlink"/>
                    <w:noProof/>
                    <w:lang w:val="uk-UA"/>
                  </w:rPr>
                </w:rPrChange>
              </w:rPr>
              <w:delText>2.6. Вимоги до апаратного забезпечення</w:delText>
            </w:r>
            <w:r w:rsidRPr="00E73AD7" w:rsidDel="00D57A56">
              <w:rPr>
                <w:noProof/>
                <w:webHidden/>
                <w:lang w:val="uk-UA"/>
                <w:rPrChange w:id="241" w:author="Ярмола Юрій Юрійович" w:date="2025-05-27T23:05:00Z">
                  <w:rPr>
                    <w:noProof/>
                    <w:webHidden/>
                  </w:rPr>
                </w:rPrChange>
              </w:rPr>
              <w:tab/>
              <w:delText>27</w:delText>
            </w:r>
          </w:del>
        </w:p>
        <w:p w14:paraId="5DA98EBA" w14:textId="6617A953" w:rsidR="000508F5" w:rsidRPr="00E73AD7" w:rsidDel="00D57A56" w:rsidRDefault="000508F5">
          <w:pPr>
            <w:pStyle w:val="TOC2"/>
            <w:tabs>
              <w:tab w:val="right" w:leader="dot" w:pos="9574"/>
            </w:tabs>
            <w:rPr>
              <w:del w:id="242" w:author="Ярмола Юрій Юрійович" w:date="2025-05-27T22:40:00Z"/>
              <w:rFonts w:asciiTheme="minorHAnsi" w:eastAsiaTheme="minorEastAsia" w:hAnsiTheme="minorHAnsi" w:cstheme="minorBidi"/>
              <w:noProof/>
              <w:sz w:val="22"/>
              <w:szCs w:val="22"/>
              <w:lang w:val="uk-UA" w:eastAsia="uk-UA"/>
            </w:rPr>
          </w:pPr>
          <w:del w:id="243" w:author="Ярмола Юрій Юрійович" w:date="2025-05-27T22:40:00Z">
            <w:r w:rsidRPr="00E73AD7" w:rsidDel="00D57A56">
              <w:rPr>
                <w:rPrChange w:id="244" w:author="Ярмола Юрій Юрійович" w:date="2025-05-27T23:05:00Z">
                  <w:rPr>
                    <w:rStyle w:val="Hyperlink"/>
                    <w:noProof/>
                    <w:lang w:val="uk-UA"/>
                  </w:rPr>
                </w:rPrChange>
              </w:rPr>
              <w:delText>Висновки до розділу 2</w:delText>
            </w:r>
            <w:r w:rsidRPr="00E73AD7" w:rsidDel="00D57A56">
              <w:rPr>
                <w:noProof/>
                <w:webHidden/>
                <w:lang w:val="uk-UA"/>
                <w:rPrChange w:id="245" w:author="Ярмола Юрій Юрійович" w:date="2025-05-27T23:05:00Z">
                  <w:rPr>
                    <w:noProof/>
                    <w:webHidden/>
                  </w:rPr>
                </w:rPrChange>
              </w:rPr>
              <w:tab/>
              <w:delText>29</w:delText>
            </w:r>
          </w:del>
        </w:p>
        <w:p w14:paraId="4CD554F4" w14:textId="6B645465" w:rsidR="000508F5" w:rsidRPr="00E73AD7" w:rsidDel="00D57A56" w:rsidRDefault="000508F5">
          <w:pPr>
            <w:pStyle w:val="TOC1"/>
            <w:tabs>
              <w:tab w:val="right" w:leader="dot" w:pos="9574"/>
            </w:tabs>
            <w:rPr>
              <w:del w:id="246" w:author="Ярмола Юрій Юрійович" w:date="2025-05-27T22:40:00Z"/>
              <w:rFonts w:asciiTheme="minorHAnsi" w:eastAsiaTheme="minorEastAsia" w:hAnsiTheme="minorHAnsi" w:cstheme="minorBidi"/>
              <w:noProof/>
              <w:sz w:val="22"/>
              <w:szCs w:val="22"/>
              <w:lang w:val="uk-UA" w:eastAsia="uk-UA"/>
            </w:rPr>
          </w:pPr>
          <w:del w:id="247" w:author="Ярмола Юрій Юрійович" w:date="2025-05-27T22:40:00Z">
            <w:r w:rsidRPr="00E73AD7" w:rsidDel="00D57A56">
              <w:rPr>
                <w:rPrChange w:id="248" w:author="Ярмола Юрій Юрійович" w:date="2025-05-27T23:05:00Z">
                  <w:rPr>
                    <w:rStyle w:val="Hyperlink"/>
                    <w:noProof/>
                    <w:lang w:val="uk-UA"/>
                  </w:rPr>
                </w:rPrChange>
              </w:rPr>
              <w:delText>Розділ 3. РЕАЛІЗАЦІЯ АЛГОРИТМУ РОЗВ’ЯЗАННЯ ЗАДАЧІ</w:delText>
            </w:r>
            <w:r w:rsidRPr="00E73AD7" w:rsidDel="00D57A56">
              <w:rPr>
                <w:noProof/>
                <w:webHidden/>
                <w:lang w:val="uk-UA"/>
                <w:rPrChange w:id="249" w:author="Ярмола Юрій Юрійович" w:date="2025-05-27T23:05:00Z">
                  <w:rPr>
                    <w:noProof/>
                    <w:webHidden/>
                  </w:rPr>
                </w:rPrChange>
              </w:rPr>
              <w:tab/>
              <w:delText>31</w:delText>
            </w:r>
          </w:del>
        </w:p>
        <w:p w14:paraId="2F28F73F" w14:textId="3A7356A6" w:rsidR="000508F5" w:rsidRPr="00E73AD7" w:rsidDel="00D57A56" w:rsidRDefault="000508F5">
          <w:pPr>
            <w:pStyle w:val="TOC2"/>
            <w:tabs>
              <w:tab w:val="right" w:leader="dot" w:pos="9574"/>
            </w:tabs>
            <w:rPr>
              <w:del w:id="250" w:author="Ярмола Юрій Юрійович" w:date="2025-05-27T22:40:00Z"/>
              <w:rFonts w:asciiTheme="minorHAnsi" w:eastAsiaTheme="minorEastAsia" w:hAnsiTheme="minorHAnsi" w:cstheme="minorBidi"/>
              <w:noProof/>
              <w:sz w:val="22"/>
              <w:szCs w:val="22"/>
              <w:lang w:val="uk-UA" w:eastAsia="uk-UA"/>
            </w:rPr>
          </w:pPr>
          <w:del w:id="251" w:author="Ярмола Юрій Юрійович" w:date="2025-05-27T22:40:00Z">
            <w:r w:rsidRPr="00E73AD7" w:rsidDel="00D57A56">
              <w:rPr>
                <w:rPrChange w:id="252" w:author="Ярмола Юрій Юрійович" w:date="2025-05-27T23:05:00Z">
                  <w:rPr>
                    <w:rStyle w:val="Hyperlink"/>
                    <w:noProof/>
                    <w:lang w:val="uk-UA"/>
                  </w:rPr>
                </w:rPrChange>
              </w:rPr>
              <w:delText>3.1 Розробка алгоритму розв’язання задачі</w:delText>
            </w:r>
            <w:r w:rsidRPr="00E73AD7" w:rsidDel="00D57A56">
              <w:rPr>
                <w:noProof/>
                <w:webHidden/>
                <w:lang w:val="uk-UA"/>
                <w:rPrChange w:id="253" w:author="Ярмола Юрій Юрійович" w:date="2025-05-27T23:05:00Z">
                  <w:rPr>
                    <w:noProof/>
                    <w:webHidden/>
                  </w:rPr>
                </w:rPrChange>
              </w:rPr>
              <w:tab/>
              <w:delText>31</w:delText>
            </w:r>
          </w:del>
        </w:p>
        <w:p w14:paraId="51A20739" w14:textId="2167E261" w:rsidR="000508F5" w:rsidRPr="00E73AD7" w:rsidDel="00D57A56" w:rsidRDefault="000508F5">
          <w:pPr>
            <w:pStyle w:val="TOC3"/>
            <w:tabs>
              <w:tab w:val="right" w:leader="dot" w:pos="9574"/>
            </w:tabs>
            <w:rPr>
              <w:del w:id="254" w:author="Ярмола Юрій Юрійович" w:date="2025-05-27T22:40:00Z"/>
              <w:rFonts w:asciiTheme="minorHAnsi" w:eastAsiaTheme="minorEastAsia" w:hAnsiTheme="minorHAnsi" w:cstheme="minorBidi"/>
              <w:noProof/>
              <w:sz w:val="22"/>
              <w:szCs w:val="22"/>
              <w:lang w:val="uk-UA" w:eastAsia="uk-UA"/>
            </w:rPr>
          </w:pPr>
          <w:del w:id="255" w:author="Ярмола Юрій Юрійович" w:date="2025-05-27T22:40:00Z">
            <w:r w:rsidRPr="00E73AD7" w:rsidDel="00D57A56">
              <w:rPr>
                <w:rPrChange w:id="256" w:author="Ярмола Юрій Юрійович" w:date="2025-05-27T23:05:00Z">
                  <w:rPr>
                    <w:rStyle w:val="Hyperlink"/>
                    <w:noProof/>
                    <w:lang w:val="uk-UA"/>
                  </w:rPr>
                </w:rPrChange>
              </w:rPr>
              <w:delText>3.1.1 Формування структурованих даних</w:delText>
            </w:r>
            <w:r w:rsidRPr="00E73AD7" w:rsidDel="00D57A56">
              <w:rPr>
                <w:noProof/>
                <w:webHidden/>
                <w:lang w:val="uk-UA"/>
                <w:rPrChange w:id="257" w:author="Ярмола Юрій Юрійович" w:date="2025-05-27T23:05:00Z">
                  <w:rPr>
                    <w:noProof/>
                    <w:webHidden/>
                  </w:rPr>
                </w:rPrChange>
              </w:rPr>
              <w:tab/>
              <w:delText>31</w:delText>
            </w:r>
          </w:del>
        </w:p>
        <w:p w14:paraId="4FFBFFA8" w14:textId="21D948A5" w:rsidR="000508F5" w:rsidRPr="00E73AD7" w:rsidDel="00D57A56" w:rsidRDefault="000508F5">
          <w:pPr>
            <w:pStyle w:val="TOC3"/>
            <w:tabs>
              <w:tab w:val="right" w:leader="dot" w:pos="9574"/>
            </w:tabs>
            <w:rPr>
              <w:del w:id="258" w:author="Ярмола Юрій Юрійович" w:date="2025-05-27T22:40:00Z"/>
              <w:rFonts w:asciiTheme="minorHAnsi" w:eastAsiaTheme="minorEastAsia" w:hAnsiTheme="minorHAnsi" w:cstheme="minorBidi"/>
              <w:noProof/>
              <w:sz w:val="22"/>
              <w:szCs w:val="22"/>
              <w:lang w:val="uk-UA" w:eastAsia="uk-UA"/>
            </w:rPr>
          </w:pPr>
          <w:del w:id="259" w:author="Ярмола Юрій Юрійович" w:date="2025-05-27T22:40:00Z">
            <w:r w:rsidRPr="00E73AD7" w:rsidDel="00D57A56">
              <w:rPr>
                <w:rPrChange w:id="260" w:author="Ярмола Юрій Юрійович" w:date="2025-05-27T23:05:00Z">
                  <w:rPr>
                    <w:rStyle w:val="Hyperlink"/>
                    <w:noProof/>
                    <w:lang w:val="uk-UA"/>
                  </w:rPr>
                </w:rPrChange>
              </w:rPr>
              <w:delText>3.1.2 Попередня обробка та аугментація даних</w:delText>
            </w:r>
            <w:r w:rsidRPr="00E73AD7" w:rsidDel="00D57A56">
              <w:rPr>
                <w:noProof/>
                <w:webHidden/>
                <w:lang w:val="uk-UA"/>
                <w:rPrChange w:id="261" w:author="Ярмола Юрій Юрійович" w:date="2025-05-27T23:05:00Z">
                  <w:rPr>
                    <w:noProof/>
                    <w:webHidden/>
                  </w:rPr>
                </w:rPrChange>
              </w:rPr>
              <w:tab/>
              <w:delText>32</w:delText>
            </w:r>
          </w:del>
        </w:p>
        <w:p w14:paraId="118BA3BB" w14:textId="1F7771B2" w:rsidR="000508F5" w:rsidRPr="00E73AD7" w:rsidDel="00D57A56" w:rsidRDefault="000508F5">
          <w:pPr>
            <w:pStyle w:val="TOC3"/>
            <w:tabs>
              <w:tab w:val="right" w:leader="dot" w:pos="9574"/>
            </w:tabs>
            <w:rPr>
              <w:del w:id="262" w:author="Ярмола Юрій Юрійович" w:date="2025-05-27T22:40:00Z"/>
              <w:rFonts w:asciiTheme="minorHAnsi" w:eastAsiaTheme="minorEastAsia" w:hAnsiTheme="minorHAnsi" w:cstheme="minorBidi"/>
              <w:noProof/>
              <w:sz w:val="22"/>
              <w:szCs w:val="22"/>
              <w:lang w:val="uk-UA" w:eastAsia="uk-UA"/>
            </w:rPr>
          </w:pPr>
          <w:del w:id="263" w:author="Ярмола Юрій Юрійович" w:date="2025-05-27T22:40:00Z">
            <w:r w:rsidRPr="00E73AD7" w:rsidDel="00D57A56">
              <w:rPr>
                <w:rPrChange w:id="264" w:author="Ярмола Юрій Юрійович" w:date="2025-05-27T23:05:00Z">
                  <w:rPr>
                    <w:rStyle w:val="Hyperlink"/>
                    <w:noProof/>
                    <w:lang w:val="uk-UA"/>
                  </w:rPr>
                </w:rPrChange>
              </w:rPr>
              <w:delText>3.1.3 Опис архітектури штучної нейронної мережі</w:delText>
            </w:r>
            <w:r w:rsidRPr="00E73AD7" w:rsidDel="00D57A56">
              <w:rPr>
                <w:noProof/>
                <w:webHidden/>
                <w:lang w:val="uk-UA"/>
                <w:rPrChange w:id="265" w:author="Ярмола Юрій Юрійович" w:date="2025-05-27T23:05:00Z">
                  <w:rPr>
                    <w:noProof/>
                    <w:webHidden/>
                  </w:rPr>
                </w:rPrChange>
              </w:rPr>
              <w:tab/>
              <w:delText>33</w:delText>
            </w:r>
          </w:del>
        </w:p>
        <w:p w14:paraId="3514EC4A" w14:textId="04181D4F" w:rsidR="000508F5" w:rsidRPr="00E73AD7" w:rsidDel="00D57A56" w:rsidRDefault="000508F5">
          <w:pPr>
            <w:pStyle w:val="TOC2"/>
            <w:tabs>
              <w:tab w:val="right" w:leader="dot" w:pos="9574"/>
            </w:tabs>
            <w:rPr>
              <w:del w:id="266" w:author="Ярмола Юрій Юрійович" w:date="2025-05-27T22:40:00Z"/>
              <w:rFonts w:asciiTheme="minorHAnsi" w:eastAsiaTheme="minorEastAsia" w:hAnsiTheme="minorHAnsi" w:cstheme="minorBidi"/>
              <w:noProof/>
              <w:sz w:val="22"/>
              <w:szCs w:val="22"/>
              <w:lang w:val="uk-UA" w:eastAsia="uk-UA"/>
            </w:rPr>
          </w:pPr>
          <w:del w:id="267" w:author="Ярмола Юрій Юрійович" w:date="2025-05-27T22:40:00Z">
            <w:r w:rsidRPr="00E73AD7" w:rsidDel="00D57A56">
              <w:rPr>
                <w:rPrChange w:id="268" w:author="Ярмола Юрій Юрійович" w:date="2025-05-27T23:05:00Z">
                  <w:rPr>
                    <w:rStyle w:val="Hyperlink"/>
                    <w:noProof/>
                    <w:lang w:val="uk-UA"/>
                  </w:rPr>
                </w:rPrChange>
              </w:rPr>
              <w:delText>3.2 Реалізація програмного забезпечення</w:delText>
            </w:r>
            <w:r w:rsidRPr="00E73AD7" w:rsidDel="00D57A56">
              <w:rPr>
                <w:noProof/>
                <w:webHidden/>
                <w:lang w:val="uk-UA"/>
                <w:rPrChange w:id="269" w:author="Ярмола Юрій Юрійович" w:date="2025-05-27T23:05:00Z">
                  <w:rPr>
                    <w:noProof/>
                    <w:webHidden/>
                  </w:rPr>
                </w:rPrChange>
              </w:rPr>
              <w:tab/>
              <w:delText>35</w:delText>
            </w:r>
          </w:del>
        </w:p>
        <w:p w14:paraId="7EB9A4ED" w14:textId="2353C0A2" w:rsidR="000508F5" w:rsidRPr="00E73AD7" w:rsidDel="00D57A56" w:rsidRDefault="000508F5">
          <w:pPr>
            <w:pStyle w:val="TOC3"/>
            <w:tabs>
              <w:tab w:val="right" w:leader="dot" w:pos="9574"/>
            </w:tabs>
            <w:rPr>
              <w:del w:id="270" w:author="Ярмола Юрій Юрійович" w:date="2025-05-27T22:40:00Z"/>
              <w:rFonts w:asciiTheme="minorHAnsi" w:eastAsiaTheme="minorEastAsia" w:hAnsiTheme="minorHAnsi" w:cstheme="minorBidi"/>
              <w:noProof/>
              <w:sz w:val="22"/>
              <w:szCs w:val="22"/>
              <w:lang w:val="uk-UA" w:eastAsia="uk-UA"/>
            </w:rPr>
          </w:pPr>
          <w:del w:id="271" w:author="Ярмола Юрій Юрійович" w:date="2025-05-27T22:40:00Z">
            <w:r w:rsidRPr="00E73AD7" w:rsidDel="00D57A56">
              <w:rPr>
                <w:rPrChange w:id="272" w:author="Ярмола Юрій Юрійович" w:date="2025-05-27T23:05:00Z">
                  <w:rPr>
                    <w:rStyle w:val="Hyperlink"/>
                    <w:noProof/>
                    <w:lang w:val="uk-UA"/>
                  </w:rPr>
                </w:rPrChange>
              </w:rPr>
              <w:delText>3.2.1 Архітектура програмного забезпечення</w:delText>
            </w:r>
            <w:r w:rsidRPr="00E73AD7" w:rsidDel="00D57A56">
              <w:rPr>
                <w:noProof/>
                <w:webHidden/>
                <w:lang w:val="uk-UA"/>
                <w:rPrChange w:id="273" w:author="Ярмола Юрій Юрійович" w:date="2025-05-27T23:05:00Z">
                  <w:rPr>
                    <w:noProof/>
                    <w:webHidden/>
                  </w:rPr>
                </w:rPrChange>
              </w:rPr>
              <w:tab/>
              <w:delText>35</w:delText>
            </w:r>
          </w:del>
        </w:p>
        <w:p w14:paraId="32F91454" w14:textId="028B0845" w:rsidR="000508F5" w:rsidRPr="00E73AD7" w:rsidDel="00D57A56" w:rsidRDefault="000508F5">
          <w:pPr>
            <w:pStyle w:val="TOC3"/>
            <w:tabs>
              <w:tab w:val="right" w:leader="dot" w:pos="9574"/>
            </w:tabs>
            <w:rPr>
              <w:del w:id="274" w:author="Ярмола Юрій Юрійович" w:date="2025-05-27T22:40:00Z"/>
              <w:rFonts w:asciiTheme="minorHAnsi" w:eastAsiaTheme="minorEastAsia" w:hAnsiTheme="minorHAnsi" w:cstheme="minorBidi"/>
              <w:noProof/>
              <w:sz w:val="22"/>
              <w:szCs w:val="22"/>
              <w:lang w:val="uk-UA" w:eastAsia="uk-UA"/>
            </w:rPr>
          </w:pPr>
          <w:del w:id="275" w:author="Ярмола Юрій Юрійович" w:date="2025-05-27T22:40:00Z">
            <w:r w:rsidRPr="00E73AD7" w:rsidDel="00D57A56">
              <w:rPr>
                <w:rPrChange w:id="276" w:author="Ярмола Юрій Юрійович" w:date="2025-05-27T23:05:00Z">
                  <w:rPr>
                    <w:rStyle w:val="Hyperlink"/>
                    <w:noProof/>
                    <w:lang w:val="uk-UA" w:eastAsia="uk-UA"/>
                  </w:rPr>
                </w:rPrChange>
              </w:rPr>
              <w:delText>3.2.2 Реалізація модуля генерації датасету</w:delText>
            </w:r>
            <w:r w:rsidRPr="00E73AD7" w:rsidDel="00D57A56">
              <w:rPr>
                <w:noProof/>
                <w:webHidden/>
                <w:lang w:val="uk-UA"/>
                <w:rPrChange w:id="277" w:author="Ярмола Юрій Юрійович" w:date="2025-05-27T23:05:00Z">
                  <w:rPr>
                    <w:noProof/>
                    <w:webHidden/>
                  </w:rPr>
                </w:rPrChange>
              </w:rPr>
              <w:tab/>
              <w:delText>38</w:delText>
            </w:r>
          </w:del>
        </w:p>
        <w:p w14:paraId="188DBAA7" w14:textId="7C50FD76" w:rsidR="000508F5" w:rsidRPr="00E73AD7" w:rsidDel="00D57A56" w:rsidRDefault="000508F5">
          <w:pPr>
            <w:pStyle w:val="TOC3"/>
            <w:tabs>
              <w:tab w:val="right" w:leader="dot" w:pos="9574"/>
            </w:tabs>
            <w:rPr>
              <w:del w:id="278" w:author="Ярмола Юрій Юрійович" w:date="2025-05-27T22:40:00Z"/>
              <w:rFonts w:asciiTheme="minorHAnsi" w:eastAsiaTheme="minorEastAsia" w:hAnsiTheme="minorHAnsi" w:cstheme="minorBidi"/>
              <w:noProof/>
              <w:sz w:val="22"/>
              <w:szCs w:val="22"/>
              <w:lang w:val="uk-UA" w:eastAsia="uk-UA"/>
            </w:rPr>
          </w:pPr>
          <w:del w:id="279" w:author="Ярмола Юрій Юрійович" w:date="2025-05-27T22:40:00Z">
            <w:r w:rsidRPr="00E73AD7" w:rsidDel="00D57A56">
              <w:rPr>
                <w:rPrChange w:id="280" w:author="Ярмола Юрій Юрійович" w:date="2025-05-27T23:05:00Z">
                  <w:rPr>
                    <w:rStyle w:val="Hyperlink"/>
                    <w:noProof/>
                    <w:lang w:val="uk-UA"/>
                  </w:rPr>
                </w:rPrChange>
              </w:rPr>
              <w:delText>3.2.3 Реалізація модуля навчання моделі</w:delText>
            </w:r>
            <w:r w:rsidRPr="00E73AD7" w:rsidDel="00D57A56">
              <w:rPr>
                <w:noProof/>
                <w:webHidden/>
                <w:lang w:val="uk-UA"/>
                <w:rPrChange w:id="281" w:author="Ярмола Юрій Юрійович" w:date="2025-05-27T23:05:00Z">
                  <w:rPr>
                    <w:noProof/>
                    <w:webHidden/>
                  </w:rPr>
                </w:rPrChange>
              </w:rPr>
              <w:tab/>
              <w:delText>41</w:delText>
            </w:r>
          </w:del>
        </w:p>
        <w:p w14:paraId="103E4DDF" w14:textId="7B8AB248" w:rsidR="000508F5" w:rsidRPr="00E73AD7" w:rsidDel="00D57A56" w:rsidRDefault="000508F5">
          <w:pPr>
            <w:pStyle w:val="TOC3"/>
            <w:tabs>
              <w:tab w:val="right" w:leader="dot" w:pos="9574"/>
            </w:tabs>
            <w:rPr>
              <w:del w:id="282" w:author="Ярмола Юрій Юрійович" w:date="2025-05-27T22:40:00Z"/>
              <w:rFonts w:asciiTheme="minorHAnsi" w:eastAsiaTheme="minorEastAsia" w:hAnsiTheme="minorHAnsi" w:cstheme="minorBidi"/>
              <w:noProof/>
              <w:sz w:val="22"/>
              <w:szCs w:val="22"/>
              <w:lang w:val="uk-UA" w:eastAsia="uk-UA"/>
            </w:rPr>
          </w:pPr>
          <w:del w:id="283" w:author="Ярмола Юрій Юрійович" w:date="2025-05-27T22:40:00Z">
            <w:r w:rsidRPr="00E73AD7" w:rsidDel="00D57A56">
              <w:rPr>
                <w:rPrChange w:id="284" w:author="Ярмола Юрій Юрійович" w:date="2025-05-27T23:05:00Z">
                  <w:rPr>
                    <w:rStyle w:val="Hyperlink"/>
                    <w:noProof/>
                    <w:lang w:val="uk-UA"/>
                  </w:rPr>
                </w:rPrChange>
              </w:rPr>
              <w:delText>3.2.4 Реалізація модуля перевірки моделі</w:delText>
            </w:r>
            <w:r w:rsidRPr="00E73AD7" w:rsidDel="00D57A56">
              <w:rPr>
                <w:noProof/>
                <w:webHidden/>
                <w:lang w:val="uk-UA"/>
                <w:rPrChange w:id="285" w:author="Ярмола Юрій Юрійович" w:date="2025-05-27T23:05:00Z">
                  <w:rPr>
                    <w:noProof/>
                    <w:webHidden/>
                  </w:rPr>
                </w:rPrChange>
              </w:rPr>
              <w:tab/>
              <w:delText>44</w:delText>
            </w:r>
          </w:del>
        </w:p>
        <w:p w14:paraId="413E1624" w14:textId="1E98400D" w:rsidR="000508F5" w:rsidRPr="00E73AD7" w:rsidDel="00D57A56" w:rsidRDefault="000508F5">
          <w:pPr>
            <w:pStyle w:val="TOC2"/>
            <w:tabs>
              <w:tab w:val="right" w:leader="dot" w:pos="9574"/>
            </w:tabs>
            <w:rPr>
              <w:del w:id="286" w:author="Ярмола Юрій Юрійович" w:date="2025-05-27T22:40:00Z"/>
              <w:rFonts w:asciiTheme="minorHAnsi" w:eastAsiaTheme="minorEastAsia" w:hAnsiTheme="minorHAnsi" w:cstheme="minorBidi"/>
              <w:noProof/>
              <w:sz w:val="22"/>
              <w:szCs w:val="22"/>
              <w:lang w:val="uk-UA" w:eastAsia="uk-UA"/>
            </w:rPr>
          </w:pPr>
          <w:del w:id="287" w:author="Ярмола Юрій Юрійович" w:date="2025-05-27T22:40:00Z">
            <w:r w:rsidRPr="00E73AD7" w:rsidDel="00D57A56">
              <w:rPr>
                <w:rPrChange w:id="288" w:author="Ярмола Юрій Юрійович" w:date="2025-05-27T23:05:00Z">
                  <w:rPr>
                    <w:rStyle w:val="Hyperlink"/>
                    <w:noProof/>
                    <w:lang w:val="uk-UA"/>
                  </w:rPr>
                </w:rPrChange>
              </w:rPr>
              <w:delText>3.3 Тестування та оцінка результатів</w:delText>
            </w:r>
            <w:r w:rsidRPr="00E73AD7" w:rsidDel="00D57A56">
              <w:rPr>
                <w:noProof/>
                <w:webHidden/>
                <w:lang w:val="uk-UA"/>
                <w:rPrChange w:id="289" w:author="Ярмола Юрій Юрійович" w:date="2025-05-27T23:05:00Z">
                  <w:rPr>
                    <w:noProof/>
                    <w:webHidden/>
                  </w:rPr>
                </w:rPrChange>
              </w:rPr>
              <w:tab/>
              <w:delText>46</w:delText>
            </w:r>
          </w:del>
        </w:p>
        <w:p w14:paraId="05E42A6A" w14:textId="518E19B1" w:rsidR="000508F5" w:rsidRPr="00E73AD7" w:rsidDel="00D57A56" w:rsidRDefault="000508F5">
          <w:pPr>
            <w:pStyle w:val="TOC3"/>
            <w:tabs>
              <w:tab w:val="right" w:leader="dot" w:pos="9574"/>
            </w:tabs>
            <w:rPr>
              <w:del w:id="290" w:author="Ярмола Юрій Юрійович" w:date="2025-05-27T22:40:00Z"/>
              <w:rFonts w:asciiTheme="minorHAnsi" w:eastAsiaTheme="minorEastAsia" w:hAnsiTheme="minorHAnsi" w:cstheme="minorBidi"/>
              <w:noProof/>
              <w:sz w:val="22"/>
              <w:szCs w:val="22"/>
              <w:lang w:val="uk-UA" w:eastAsia="uk-UA"/>
            </w:rPr>
          </w:pPr>
          <w:del w:id="291" w:author="Ярмола Юрій Юрійович" w:date="2025-05-27T22:40:00Z">
            <w:r w:rsidRPr="00E73AD7" w:rsidDel="00D57A56">
              <w:rPr>
                <w:rPrChange w:id="292" w:author="Ярмола Юрій Юрійович" w:date="2025-05-27T23:05:00Z">
                  <w:rPr>
                    <w:rStyle w:val="Hyperlink"/>
                    <w:noProof/>
                    <w:lang w:val="uk-UA"/>
                  </w:rPr>
                </w:rPrChange>
              </w:rPr>
              <w:delText>3.3.1 Оцінка точності моделі на тестових даних</w:delText>
            </w:r>
            <w:r w:rsidRPr="00E73AD7" w:rsidDel="00D57A56">
              <w:rPr>
                <w:noProof/>
                <w:webHidden/>
                <w:lang w:val="uk-UA"/>
                <w:rPrChange w:id="293" w:author="Ярмола Юрій Юрійович" w:date="2025-05-27T23:05:00Z">
                  <w:rPr>
                    <w:noProof/>
                    <w:webHidden/>
                  </w:rPr>
                </w:rPrChange>
              </w:rPr>
              <w:tab/>
              <w:delText>46</w:delText>
            </w:r>
          </w:del>
        </w:p>
        <w:p w14:paraId="1D3BD4FD" w14:textId="5D6B1503" w:rsidR="000508F5" w:rsidRPr="00E73AD7" w:rsidDel="00D57A56" w:rsidRDefault="000508F5">
          <w:pPr>
            <w:pStyle w:val="TOC3"/>
            <w:tabs>
              <w:tab w:val="right" w:leader="dot" w:pos="9574"/>
            </w:tabs>
            <w:rPr>
              <w:del w:id="294" w:author="Ярмола Юрій Юрійович" w:date="2025-05-27T22:40:00Z"/>
              <w:rFonts w:asciiTheme="minorHAnsi" w:eastAsiaTheme="minorEastAsia" w:hAnsiTheme="minorHAnsi" w:cstheme="minorBidi"/>
              <w:noProof/>
              <w:sz w:val="22"/>
              <w:szCs w:val="22"/>
              <w:lang w:val="uk-UA" w:eastAsia="uk-UA"/>
            </w:rPr>
          </w:pPr>
          <w:del w:id="295" w:author="Ярмола Юрій Юрійович" w:date="2025-05-27T22:40:00Z">
            <w:r w:rsidRPr="00E73AD7" w:rsidDel="00D57A56">
              <w:rPr>
                <w:rPrChange w:id="296" w:author="Ярмола Юрій Юрійович" w:date="2025-05-27T23:05:00Z">
                  <w:rPr>
                    <w:rStyle w:val="Hyperlink"/>
                    <w:noProof/>
                    <w:lang w:val="uk-UA"/>
                  </w:rPr>
                </w:rPrChange>
              </w:rPr>
              <w:delText>3.3.2 Аналіз помилок та оптимізація моделі</w:delText>
            </w:r>
            <w:r w:rsidRPr="00E73AD7" w:rsidDel="00D57A56">
              <w:rPr>
                <w:noProof/>
                <w:webHidden/>
                <w:lang w:val="uk-UA"/>
                <w:rPrChange w:id="297" w:author="Ярмола Юрій Юрійович" w:date="2025-05-27T23:05:00Z">
                  <w:rPr>
                    <w:noProof/>
                    <w:webHidden/>
                  </w:rPr>
                </w:rPrChange>
              </w:rPr>
              <w:tab/>
              <w:delText>46</w:delText>
            </w:r>
          </w:del>
        </w:p>
        <w:p w14:paraId="1B66B565" w14:textId="456819E6" w:rsidR="000508F5" w:rsidRPr="00E73AD7" w:rsidDel="00D57A56" w:rsidRDefault="000508F5">
          <w:pPr>
            <w:pStyle w:val="TOC3"/>
            <w:tabs>
              <w:tab w:val="right" w:leader="dot" w:pos="9574"/>
            </w:tabs>
            <w:rPr>
              <w:del w:id="298" w:author="Ярмола Юрій Юрійович" w:date="2025-05-27T22:40:00Z"/>
              <w:rFonts w:asciiTheme="minorHAnsi" w:eastAsiaTheme="minorEastAsia" w:hAnsiTheme="minorHAnsi" w:cstheme="minorBidi"/>
              <w:noProof/>
              <w:sz w:val="22"/>
              <w:szCs w:val="22"/>
              <w:lang w:val="uk-UA" w:eastAsia="uk-UA"/>
            </w:rPr>
          </w:pPr>
          <w:del w:id="299" w:author="Ярмола Юрій Юрійович" w:date="2025-05-27T22:40:00Z">
            <w:r w:rsidRPr="00E73AD7" w:rsidDel="00D57A56">
              <w:rPr>
                <w:rPrChange w:id="300" w:author="Ярмола Юрій Юрійович" w:date="2025-05-27T23:05:00Z">
                  <w:rPr>
                    <w:rStyle w:val="Hyperlink"/>
                    <w:noProof/>
                    <w:lang w:val="uk-UA"/>
                  </w:rPr>
                </w:rPrChange>
              </w:rPr>
              <w:delText>3.3.3 Порівняння результатів з іншими підходами</w:delText>
            </w:r>
            <w:r w:rsidRPr="00E73AD7" w:rsidDel="00D57A56">
              <w:rPr>
                <w:noProof/>
                <w:webHidden/>
                <w:lang w:val="uk-UA"/>
                <w:rPrChange w:id="301" w:author="Ярмола Юрій Юрійович" w:date="2025-05-27T23:05:00Z">
                  <w:rPr>
                    <w:noProof/>
                    <w:webHidden/>
                  </w:rPr>
                </w:rPrChange>
              </w:rPr>
              <w:tab/>
              <w:delText>46</w:delText>
            </w:r>
          </w:del>
        </w:p>
        <w:p w14:paraId="4E49A21B" w14:textId="5E173D20" w:rsidR="000508F5" w:rsidRPr="00E73AD7" w:rsidDel="00D57A56" w:rsidRDefault="000508F5">
          <w:pPr>
            <w:pStyle w:val="TOC2"/>
            <w:tabs>
              <w:tab w:val="right" w:leader="dot" w:pos="9574"/>
            </w:tabs>
            <w:rPr>
              <w:del w:id="302" w:author="Ярмола Юрій Юрійович" w:date="2025-05-27T22:40:00Z"/>
              <w:rFonts w:asciiTheme="minorHAnsi" w:eastAsiaTheme="minorEastAsia" w:hAnsiTheme="minorHAnsi" w:cstheme="minorBidi"/>
              <w:noProof/>
              <w:sz w:val="22"/>
              <w:szCs w:val="22"/>
              <w:lang w:val="uk-UA" w:eastAsia="uk-UA"/>
            </w:rPr>
          </w:pPr>
          <w:del w:id="303" w:author="Ярмола Юрій Юрійович" w:date="2025-05-27T22:40:00Z">
            <w:r w:rsidRPr="00E73AD7" w:rsidDel="00D57A56">
              <w:rPr>
                <w:rPrChange w:id="304" w:author="Ярмола Юрій Юрійович" w:date="2025-05-27T23:05:00Z">
                  <w:rPr>
                    <w:rStyle w:val="Hyperlink"/>
                    <w:noProof/>
                    <w:lang w:val="uk-UA"/>
                  </w:rPr>
                </w:rPrChange>
              </w:rPr>
              <w:delText>3.4 Інтеграція та сценарії використання</w:delText>
            </w:r>
            <w:r w:rsidRPr="00E73AD7" w:rsidDel="00D57A56">
              <w:rPr>
                <w:noProof/>
                <w:webHidden/>
                <w:lang w:val="uk-UA"/>
                <w:rPrChange w:id="305" w:author="Ярмола Юрій Юрійович" w:date="2025-05-27T23:05:00Z">
                  <w:rPr>
                    <w:noProof/>
                    <w:webHidden/>
                  </w:rPr>
                </w:rPrChange>
              </w:rPr>
              <w:tab/>
              <w:delText>47</w:delText>
            </w:r>
          </w:del>
        </w:p>
        <w:p w14:paraId="79DCCB68" w14:textId="63DFC21D" w:rsidR="000508F5" w:rsidRPr="00E73AD7" w:rsidDel="00D57A56" w:rsidRDefault="000508F5">
          <w:pPr>
            <w:pStyle w:val="TOC3"/>
            <w:tabs>
              <w:tab w:val="right" w:leader="dot" w:pos="9574"/>
            </w:tabs>
            <w:rPr>
              <w:del w:id="306" w:author="Ярмола Юрій Юрійович" w:date="2025-05-27T22:40:00Z"/>
              <w:rFonts w:asciiTheme="minorHAnsi" w:eastAsiaTheme="minorEastAsia" w:hAnsiTheme="minorHAnsi" w:cstheme="minorBidi"/>
              <w:noProof/>
              <w:sz w:val="22"/>
              <w:szCs w:val="22"/>
              <w:lang w:val="uk-UA" w:eastAsia="uk-UA"/>
            </w:rPr>
          </w:pPr>
          <w:del w:id="307" w:author="Ярмола Юрій Юрійович" w:date="2025-05-27T22:40:00Z">
            <w:r w:rsidRPr="00E73AD7" w:rsidDel="00D57A56">
              <w:rPr>
                <w:rPrChange w:id="308" w:author="Ярмола Юрій Юрійович" w:date="2025-05-27T23:05:00Z">
                  <w:rPr>
                    <w:rStyle w:val="Hyperlink"/>
                    <w:noProof/>
                    <w:lang w:val="uk-UA"/>
                  </w:rPr>
                </w:rPrChange>
              </w:rPr>
              <w:delText>3.4.1 Інтеграція алгоритму в кінцевий продукт</w:delText>
            </w:r>
            <w:r w:rsidRPr="00E73AD7" w:rsidDel="00D57A56">
              <w:rPr>
                <w:noProof/>
                <w:webHidden/>
                <w:lang w:val="uk-UA"/>
                <w:rPrChange w:id="309" w:author="Ярмола Юрій Юрійович" w:date="2025-05-27T23:05:00Z">
                  <w:rPr>
                    <w:noProof/>
                    <w:webHidden/>
                  </w:rPr>
                </w:rPrChange>
              </w:rPr>
              <w:tab/>
              <w:delText>47</w:delText>
            </w:r>
          </w:del>
        </w:p>
        <w:p w14:paraId="267460AD" w14:textId="5B5A71FA" w:rsidR="000508F5" w:rsidRPr="00E73AD7" w:rsidDel="00D57A56" w:rsidRDefault="000508F5">
          <w:pPr>
            <w:pStyle w:val="TOC3"/>
            <w:tabs>
              <w:tab w:val="right" w:leader="dot" w:pos="9574"/>
            </w:tabs>
            <w:rPr>
              <w:del w:id="310" w:author="Ярмола Юрій Юрійович" w:date="2025-05-27T22:40:00Z"/>
              <w:rFonts w:asciiTheme="minorHAnsi" w:eastAsiaTheme="minorEastAsia" w:hAnsiTheme="minorHAnsi" w:cstheme="minorBidi"/>
              <w:noProof/>
              <w:sz w:val="22"/>
              <w:szCs w:val="22"/>
              <w:lang w:val="uk-UA" w:eastAsia="uk-UA"/>
            </w:rPr>
          </w:pPr>
          <w:del w:id="311" w:author="Ярмола Юрій Юрійович" w:date="2025-05-27T22:40:00Z">
            <w:r w:rsidRPr="00E73AD7" w:rsidDel="00D57A56">
              <w:rPr>
                <w:rPrChange w:id="312" w:author="Ярмола Юрій Юрійович" w:date="2025-05-27T23:05:00Z">
                  <w:rPr>
                    <w:rStyle w:val="Hyperlink"/>
                    <w:noProof/>
                    <w:lang w:val="uk-UA"/>
                  </w:rPr>
                </w:rPrChange>
              </w:rPr>
              <w:delText>3.4.2 Демонстрація можливостей рішення</w:delText>
            </w:r>
            <w:r w:rsidRPr="00E73AD7" w:rsidDel="00D57A56">
              <w:rPr>
                <w:noProof/>
                <w:webHidden/>
                <w:lang w:val="uk-UA"/>
                <w:rPrChange w:id="313" w:author="Ярмола Юрій Юрійович" w:date="2025-05-27T23:05:00Z">
                  <w:rPr>
                    <w:noProof/>
                    <w:webHidden/>
                  </w:rPr>
                </w:rPrChange>
              </w:rPr>
              <w:tab/>
              <w:delText>47</w:delText>
            </w:r>
          </w:del>
        </w:p>
        <w:p w14:paraId="59AD851E" w14:textId="5E5EBC00" w:rsidR="000508F5" w:rsidRPr="00E73AD7" w:rsidDel="00D57A56" w:rsidRDefault="000508F5">
          <w:pPr>
            <w:pStyle w:val="TOC2"/>
            <w:tabs>
              <w:tab w:val="right" w:leader="dot" w:pos="9574"/>
            </w:tabs>
            <w:rPr>
              <w:del w:id="314" w:author="Ярмола Юрій Юрійович" w:date="2025-05-27T22:40:00Z"/>
              <w:rFonts w:asciiTheme="minorHAnsi" w:eastAsiaTheme="minorEastAsia" w:hAnsiTheme="minorHAnsi" w:cstheme="minorBidi"/>
              <w:noProof/>
              <w:sz w:val="22"/>
              <w:szCs w:val="22"/>
              <w:lang w:val="uk-UA" w:eastAsia="uk-UA"/>
            </w:rPr>
          </w:pPr>
          <w:del w:id="315" w:author="Ярмола Юрій Юрійович" w:date="2025-05-27T22:40:00Z">
            <w:r w:rsidRPr="00E73AD7" w:rsidDel="00D57A56">
              <w:rPr>
                <w:rPrChange w:id="316" w:author="Ярмола Юрій Юрійович" w:date="2025-05-27T23:05:00Z">
                  <w:rPr>
                    <w:rStyle w:val="Hyperlink"/>
                    <w:noProof/>
                    <w:lang w:val="uk-UA"/>
                  </w:rPr>
                </w:rPrChange>
              </w:rPr>
              <w:delText>Висновки до розділу 3</w:delText>
            </w:r>
            <w:r w:rsidRPr="00E73AD7" w:rsidDel="00D57A56">
              <w:rPr>
                <w:noProof/>
                <w:webHidden/>
                <w:lang w:val="uk-UA"/>
                <w:rPrChange w:id="317" w:author="Ярмола Юрій Юрійович" w:date="2025-05-27T23:05:00Z">
                  <w:rPr>
                    <w:noProof/>
                    <w:webHidden/>
                  </w:rPr>
                </w:rPrChange>
              </w:rPr>
              <w:tab/>
              <w:delText>47</w:delText>
            </w:r>
          </w:del>
        </w:p>
        <w:p w14:paraId="70D8B98B" w14:textId="21B5F3C8" w:rsidR="000508F5" w:rsidRPr="00E73AD7" w:rsidDel="00D57A56" w:rsidRDefault="000508F5">
          <w:pPr>
            <w:pStyle w:val="TOC1"/>
            <w:tabs>
              <w:tab w:val="right" w:leader="dot" w:pos="9574"/>
            </w:tabs>
            <w:rPr>
              <w:del w:id="318" w:author="Ярмола Юрій Юрійович" w:date="2025-05-27T22:40:00Z"/>
              <w:rFonts w:asciiTheme="minorHAnsi" w:eastAsiaTheme="minorEastAsia" w:hAnsiTheme="minorHAnsi" w:cstheme="minorBidi"/>
              <w:noProof/>
              <w:sz w:val="22"/>
              <w:szCs w:val="22"/>
              <w:lang w:val="uk-UA" w:eastAsia="uk-UA"/>
            </w:rPr>
          </w:pPr>
          <w:del w:id="319" w:author="Ярмола Юрій Юрійович" w:date="2025-05-27T22:40:00Z">
            <w:r w:rsidRPr="00E73AD7" w:rsidDel="00D57A56">
              <w:rPr>
                <w:rPrChange w:id="320" w:author="Ярмола Юрій Юрійович" w:date="2025-05-27T23:05:00Z">
                  <w:rPr>
                    <w:rStyle w:val="Hyperlink"/>
                    <w:noProof/>
                    <w:lang w:val="uk-UA"/>
                  </w:rPr>
                </w:rPrChange>
              </w:rPr>
              <w:delText>ЕКОНОМІЧНА ЧАСТИНА</w:delText>
            </w:r>
            <w:r w:rsidRPr="00E73AD7" w:rsidDel="00D57A56">
              <w:rPr>
                <w:noProof/>
                <w:webHidden/>
                <w:lang w:val="uk-UA"/>
                <w:rPrChange w:id="321" w:author="Ярмола Юрій Юрійович" w:date="2025-05-27T23:05:00Z">
                  <w:rPr>
                    <w:noProof/>
                    <w:webHidden/>
                  </w:rPr>
                </w:rPrChange>
              </w:rPr>
              <w:tab/>
              <w:delText>48</w:delText>
            </w:r>
          </w:del>
        </w:p>
        <w:p w14:paraId="45530E0B" w14:textId="4D7F2DB9" w:rsidR="000508F5" w:rsidRPr="00E73AD7" w:rsidDel="00D57A56" w:rsidRDefault="000508F5">
          <w:pPr>
            <w:pStyle w:val="TOC2"/>
            <w:tabs>
              <w:tab w:val="right" w:leader="dot" w:pos="9574"/>
            </w:tabs>
            <w:rPr>
              <w:del w:id="322" w:author="Ярмола Юрій Юрійович" w:date="2025-05-27T22:40:00Z"/>
              <w:rFonts w:asciiTheme="minorHAnsi" w:eastAsiaTheme="minorEastAsia" w:hAnsiTheme="minorHAnsi" w:cstheme="minorBidi"/>
              <w:noProof/>
              <w:sz w:val="22"/>
              <w:szCs w:val="22"/>
              <w:lang w:val="uk-UA" w:eastAsia="uk-UA"/>
            </w:rPr>
          </w:pPr>
          <w:del w:id="323" w:author="Ярмола Юрій Юрійович" w:date="2025-05-27T22:40:00Z">
            <w:r w:rsidRPr="00E73AD7" w:rsidDel="00D57A56">
              <w:rPr>
                <w:rPrChange w:id="324" w:author="Ярмола Юрій Юрійович" w:date="2025-05-27T23:05:00Z">
                  <w:rPr>
                    <w:rStyle w:val="Hyperlink"/>
                    <w:noProof/>
                    <w:lang w:val="uk-UA"/>
                  </w:rPr>
                </w:rPrChange>
              </w:rPr>
              <w:delText>4.1. Розрахунок витрат на розробку програмного забезпечення</w:delText>
            </w:r>
            <w:r w:rsidRPr="00E73AD7" w:rsidDel="00D57A56">
              <w:rPr>
                <w:noProof/>
                <w:webHidden/>
                <w:lang w:val="uk-UA"/>
                <w:rPrChange w:id="325" w:author="Ярмола Юрій Юрійович" w:date="2025-05-27T23:05:00Z">
                  <w:rPr>
                    <w:noProof/>
                    <w:webHidden/>
                  </w:rPr>
                </w:rPrChange>
              </w:rPr>
              <w:tab/>
              <w:delText>48</w:delText>
            </w:r>
          </w:del>
        </w:p>
        <w:p w14:paraId="1E4EA247" w14:textId="47AB27D0" w:rsidR="000508F5" w:rsidRPr="00E73AD7" w:rsidDel="00D57A56" w:rsidRDefault="000508F5">
          <w:pPr>
            <w:pStyle w:val="TOC2"/>
            <w:tabs>
              <w:tab w:val="right" w:leader="dot" w:pos="9574"/>
            </w:tabs>
            <w:rPr>
              <w:del w:id="326" w:author="Ярмола Юрій Юрійович" w:date="2025-05-27T22:40:00Z"/>
              <w:rFonts w:asciiTheme="minorHAnsi" w:eastAsiaTheme="minorEastAsia" w:hAnsiTheme="minorHAnsi" w:cstheme="minorBidi"/>
              <w:noProof/>
              <w:sz w:val="22"/>
              <w:szCs w:val="22"/>
              <w:lang w:val="uk-UA" w:eastAsia="uk-UA"/>
            </w:rPr>
          </w:pPr>
          <w:del w:id="327" w:author="Ярмола Юрій Юрійович" w:date="2025-05-27T22:40:00Z">
            <w:r w:rsidRPr="00E73AD7" w:rsidDel="00D57A56">
              <w:rPr>
                <w:rPrChange w:id="328" w:author="Ярмола Юрій Юрійович" w:date="2025-05-27T23:05:00Z">
                  <w:rPr>
                    <w:rStyle w:val="Hyperlink"/>
                    <w:noProof/>
                    <w:lang w:val="uk-UA"/>
                  </w:rPr>
                </w:rPrChange>
              </w:rPr>
              <w:delText>4.3 Визначення експлуатаційних витрат</w:delText>
            </w:r>
            <w:r w:rsidRPr="00E73AD7" w:rsidDel="00D57A56">
              <w:rPr>
                <w:noProof/>
                <w:webHidden/>
                <w:lang w:val="uk-UA"/>
                <w:rPrChange w:id="329" w:author="Ярмола Юрій Юрійович" w:date="2025-05-27T23:05:00Z">
                  <w:rPr>
                    <w:noProof/>
                    <w:webHidden/>
                  </w:rPr>
                </w:rPrChange>
              </w:rPr>
              <w:tab/>
              <w:delText>54</w:delText>
            </w:r>
          </w:del>
        </w:p>
        <w:p w14:paraId="49B42EF2" w14:textId="1B1A2F13" w:rsidR="000508F5" w:rsidRPr="00E73AD7" w:rsidDel="00D57A56" w:rsidRDefault="000508F5">
          <w:pPr>
            <w:pStyle w:val="TOC2"/>
            <w:tabs>
              <w:tab w:val="right" w:leader="dot" w:pos="9574"/>
            </w:tabs>
            <w:rPr>
              <w:del w:id="330" w:author="Ярмола Юрій Юрійович" w:date="2025-05-27T22:40:00Z"/>
              <w:rFonts w:asciiTheme="minorHAnsi" w:eastAsiaTheme="minorEastAsia" w:hAnsiTheme="minorHAnsi" w:cstheme="minorBidi"/>
              <w:noProof/>
              <w:sz w:val="22"/>
              <w:szCs w:val="22"/>
              <w:lang w:val="uk-UA" w:eastAsia="uk-UA"/>
            </w:rPr>
          </w:pPr>
          <w:del w:id="331" w:author="Ярмола Юрій Юрійович" w:date="2025-05-27T22:40:00Z">
            <w:r w:rsidRPr="00E73AD7" w:rsidDel="00D57A56">
              <w:rPr>
                <w:rPrChange w:id="332" w:author="Ярмола Юрій Юрійович" w:date="2025-05-27T23:05:00Z">
                  <w:rPr>
                    <w:rStyle w:val="Hyperlink"/>
                    <w:noProof/>
                    <w:lang w:val="uk-UA"/>
                  </w:rPr>
                </w:rPrChange>
              </w:rPr>
              <w:delText>4.5. Розрахунок ціни споживання проектного рішення</w:delText>
            </w:r>
            <w:r w:rsidRPr="00E73AD7" w:rsidDel="00D57A56">
              <w:rPr>
                <w:noProof/>
                <w:webHidden/>
                <w:lang w:val="uk-UA"/>
                <w:rPrChange w:id="333" w:author="Ярмола Юрій Юрійович" w:date="2025-05-27T23:05:00Z">
                  <w:rPr>
                    <w:noProof/>
                    <w:webHidden/>
                  </w:rPr>
                </w:rPrChange>
              </w:rPr>
              <w:tab/>
              <w:delText>57</w:delText>
            </w:r>
          </w:del>
        </w:p>
        <w:p w14:paraId="2079D9C0" w14:textId="741D133B" w:rsidR="000508F5" w:rsidRPr="00E73AD7" w:rsidDel="00D57A56" w:rsidRDefault="000508F5">
          <w:pPr>
            <w:pStyle w:val="TOC2"/>
            <w:tabs>
              <w:tab w:val="right" w:leader="dot" w:pos="9574"/>
            </w:tabs>
            <w:rPr>
              <w:del w:id="334" w:author="Ярмола Юрій Юрійович" w:date="2025-05-27T22:40:00Z"/>
              <w:rFonts w:asciiTheme="minorHAnsi" w:eastAsiaTheme="minorEastAsia" w:hAnsiTheme="minorHAnsi" w:cstheme="minorBidi"/>
              <w:noProof/>
              <w:sz w:val="22"/>
              <w:szCs w:val="22"/>
              <w:lang w:val="uk-UA" w:eastAsia="uk-UA"/>
            </w:rPr>
          </w:pPr>
          <w:del w:id="335" w:author="Ярмола Юрій Юрійович" w:date="2025-05-27T22:40:00Z">
            <w:r w:rsidRPr="00E73AD7" w:rsidDel="00D57A56">
              <w:rPr>
                <w:rPrChange w:id="336" w:author="Ярмола Юрій Юрійович" w:date="2025-05-27T23:05:00Z">
                  <w:rPr>
                    <w:rStyle w:val="Hyperlink"/>
                    <w:noProof/>
                    <w:lang w:val="uk-UA"/>
                  </w:rPr>
                </w:rPrChange>
              </w:rPr>
              <w:delText>4.6. Визначення показників економічної ефективності</w:delText>
            </w:r>
            <w:r w:rsidRPr="00E73AD7" w:rsidDel="00D57A56">
              <w:rPr>
                <w:noProof/>
                <w:webHidden/>
                <w:lang w:val="uk-UA"/>
                <w:rPrChange w:id="337" w:author="Ярмола Юрій Юрійович" w:date="2025-05-27T23:05:00Z">
                  <w:rPr>
                    <w:noProof/>
                    <w:webHidden/>
                  </w:rPr>
                </w:rPrChange>
              </w:rPr>
              <w:tab/>
              <w:delText>58</w:delText>
            </w:r>
          </w:del>
        </w:p>
        <w:p w14:paraId="7DA35A70" w14:textId="54D74A25" w:rsidR="000508F5" w:rsidRPr="00E73AD7" w:rsidDel="00D57A56" w:rsidRDefault="000508F5">
          <w:pPr>
            <w:pStyle w:val="TOC2"/>
            <w:tabs>
              <w:tab w:val="right" w:leader="dot" w:pos="9574"/>
            </w:tabs>
            <w:rPr>
              <w:del w:id="338" w:author="Ярмола Юрій Юрійович" w:date="2025-05-27T22:40:00Z"/>
              <w:rFonts w:asciiTheme="minorHAnsi" w:eastAsiaTheme="minorEastAsia" w:hAnsiTheme="minorHAnsi" w:cstheme="minorBidi"/>
              <w:noProof/>
              <w:sz w:val="22"/>
              <w:szCs w:val="22"/>
              <w:lang w:val="uk-UA" w:eastAsia="uk-UA"/>
            </w:rPr>
          </w:pPr>
          <w:del w:id="339" w:author="Ярмола Юрій Юрійович" w:date="2025-05-27T22:40:00Z">
            <w:r w:rsidRPr="00E73AD7" w:rsidDel="00D57A56">
              <w:rPr>
                <w:rPrChange w:id="340" w:author="Ярмола Юрій Юрійович" w:date="2025-05-27T23:05:00Z">
                  <w:rPr>
                    <w:rStyle w:val="Hyperlink"/>
                    <w:noProof/>
                    <w:lang w:val="uk-UA"/>
                  </w:rPr>
                </w:rPrChange>
              </w:rPr>
              <w:delText>Висновки до економічної частини</w:delText>
            </w:r>
            <w:r w:rsidRPr="00E73AD7" w:rsidDel="00D57A56">
              <w:rPr>
                <w:noProof/>
                <w:webHidden/>
                <w:lang w:val="uk-UA"/>
                <w:rPrChange w:id="341" w:author="Ярмола Юрій Юрійович" w:date="2025-05-27T23:05:00Z">
                  <w:rPr>
                    <w:noProof/>
                    <w:webHidden/>
                  </w:rPr>
                </w:rPrChange>
              </w:rPr>
              <w:tab/>
              <w:delText>59</w:delText>
            </w:r>
          </w:del>
        </w:p>
        <w:p w14:paraId="7ED163A9" w14:textId="1EAC8498" w:rsidR="000508F5" w:rsidRPr="00E73AD7" w:rsidDel="00D57A56" w:rsidRDefault="000508F5">
          <w:pPr>
            <w:pStyle w:val="TOC1"/>
            <w:tabs>
              <w:tab w:val="right" w:leader="dot" w:pos="9574"/>
            </w:tabs>
            <w:rPr>
              <w:del w:id="342" w:author="Ярмола Юрій Юрійович" w:date="2025-05-27T22:40:00Z"/>
              <w:rFonts w:asciiTheme="minorHAnsi" w:eastAsiaTheme="minorEastAsia" w:hAnsiTheme="minorHAnsi" w:cstheme="minorBidi"/>
              <w:noProof/>
              <w:sz w:val="22"/>
              <w:szCs w:val="22"/>
              <w:lang w:val="uk-UA" w:eastAsia="uk-UA"/>
            </w:rPr>
          </w:pPr>
          <w:del w:id="343" w:author="Ярмола Юрій Юрійович" w:date="2025-05-27T22:40:00Z">
            <w:r w:rsidRPr="00E73AD7" w:rsidDel="00D57A56">
              <w:rPr>
                <w:rPrChange w:id="344" w:author="Ярмола Юрій Юрійович" w:date="2025-05-27T23:05:00Z">
                  <w:rPr>
                    <w:rStyle w:val="Hyperlink"/>
                    <w:noProof/>
                    <w:lang w:val="uk-UA"/>
                  </w:rPr>
                </w:rPrChange>
              </w:rPr>
              <w:delText>Висновки</w:delText>
            </w:r>
            <w:r w:rsidRPr="00E73AD7" w:rsidDel="00D57A56">
              <w:rPr>
                <w:noProof/>
                <w:webHidden/>
                <w:lang w:val="uk-UA"/>
                <w:rPrChange w:id="345" w:author="Ярмола Юрій Юрійович" w:date="2025-05-27T23:05:00Z">
                  <w:rPr>
                    <w:noProof/>
                    <w:webHidden/>
                  </w:rPr>
                </w:rPrChange>
              </w:rPr>
              <w:tab/>
              <w:delText>61</w:delText>
            </w:r>
          </w:del>
        </w:p>
        <w:p w14:paraId="41E936AB" w14:textId="1F05D0F1" w:rsidR="000508F5" w:rsidRPr="00E73AD7" w:rsidDel="00D57A56" w:rsidRDefault="000508F5">
          <w:pPr>
            <w:pStyle w:val="TOC1"/>
            <w:tabs>
              <w:tab w:val="right" w:leader="dot" w:pos="9574"/>
            </w:tabs>
            <w:rPr>
              <w:del w:id="346" w:author="Ярмола Юрій Юрійович" w:date="2025-05-27T22:40:00Z"/>
              <w:rFonts w:asciiTheme="minorHAnsi" w:eastAsiaTheme="minorEastAsia" w:hAnsiTheme="minorHAnsi" w:cstheme="minorBidi"/>
              <w:noProof/>
              <w:sz w:val="22"/>
              <w:szCs w:val="22"/>
              <w:lang w:val="uk-UA" w:eastAsia="uk-UA"/>
            </w:rPr>
          </w:pPr>
          <w:del w:id="347" w:author="Ярмола Юрій Юрійович" w:date="2025-05-27T22:40:00Z">
            <w:r w:rsidRPr="00E73AD7" w:rsidDel="00D57A56">
              <w:rPr>
                <w:rPrChange w:id="348" w:author="Ярмола Юрій Юрійович" w:date="2025-05-27T23:05:00Z">
                  <w:rPr>
                    <w:rStyle w:val="Hyperlink"/>
                    <w:noProof/>
                    <w:lang w:val="uk-UA"/>
                  </w:rPr>
                </w:rPrChange>
              </w:rPr>
              <w:delText>Список літератури</w:delText>
            </w:r>
            <w:r w:rsidRPr="00E73AD7" w:rsidDel="00D57A56">
              <w:rPr>
                <w:noProof/>
                <w:webHidden/>
                <w:lang w:val="uk-UA"/>
                <w:rPrChange w:id="349" w:author="Ярмола Юрій Юрійович" w:date="2025-05-27T23:05:00Z">
                  <w:rPr>
                    <w:noProof/>
                    <w:webHidden/>
                  </w:rPr>
                </w:rPrChange>
              </w:rPr>
              <w:tab/>
              <w:delText>62</w:delText>
            </w:r>
          </w:del>
        </w:p>
        <w:p w14:paraId="2AE303BB" w14:textId="72FF6BE9" w:rsidR="000508F5" w:rsidRPr="00E73AD7" w:rsidDel="00D57A56" w:rsidRDefault="000508F5">
          <w:pPr>
            <w:pStyle w:val="TOC1"/>
            <w:tabs>
              <w:tab w:val="right" w:leader="dot" w:pos="9574"/>
            </w:tabs>
            <w:rPr>
              <w:del w:id="350" w:author="Ярмола Юрій Юрійович" w:date="2025-05-27T22:40:00Z"/>
              <w:rFonts w:asciiTheme="minorHAnsi" w:eastAsiaTheme="minorEastAsia" w:hAnsiTheme="minorHAnsi" w:cstheme="minorBidi"/>
              <w:noProof/>
              <w:sz w:val="22"/>
              <w:szCs w:val="22"/>
              <w:lang w:val="uk-UA" w:eastAsia="uk-UA"/>
            </w:rPr>
          </w:pPr>
          <w:del w:id="351" w:author="Ярмола Юрій Юрійович" w:date="2025-05-27T22:40:00Z">
            <w:r w:rsidRPr="00E73AD7" w:rsidDel="00D57A56">
              <w:rPr>
                <w:rPrChange w:id="352" w:author="Ярмола Юрій Юрійович" w:date="2025-05-27T23:05:00Z">
                  <w:rPr>
                    <w:rStyle w:val="Hyperlink"/>
                    <w:noProof/>
                    <w:lang w:val="uk-UA"/>
                  </w:rPr>
                </w:rPrChange>
              </w:rPr>
              <w:delText>Додатки</w:delText>
            </w:r>
            <w:r w:rsidRPr="00E73AD7" w:rsidDel="00D57A56">
              <w:rPr>
                <w:noProof/>
                <w:webHidden/>
                <w:lang w:val="uk-UA"/>
                <w:rPrChange w:id="353" w:author="Ярмола Юрій Юрійович" w:date="2025-05-27T23:05:00Z">
                  <w:rPr>
                    <w:noProof/>
                    <w:webHidden/>
                  </w:rPr>
                </w:rPrChange>
              </w:rPr>
              <w:tab/>
              <w:delText>63</w:delText>
            </w:r>
          </w:del>
        </w:p>
        <w:p w14:paraId="0C5EBF9C" w14:textId="6212ECF5" w:rsidR="00F27ACE" w:rsidRPr="00E73AD7" w:rsidRDefault="00F27ACE" w:rsidP="007779F7">
          <w:pPr>
            <w:spacing w:line="360" w:lineRule="auto"/>
            <w:rPr>
              <w:lang w:val="uk-UA"/>
            </w:rPr>
          </w:pPr>
          <w:r w:rsidRPr="00BD0BD7">
            <w:rPr>
              <w:b/>
              <w:bCs/>
              <w:noProof/>
              <w:lang w:val="uk-UA"/>
            </w:rPr>
            <w:fldChar w:fldCharType="end"/>
          </w:r>
        </w:p>
      </w:sdtContent>
    </w:sdt>
    <w:p w14:paraId="63346B68" w14:textId="5B4969F0" w:rsidR="00FC2AE0" w:rsidRPr="00E73AD7" w:rsidRDefault="00FC2AE0" w:rsidP="007779F7">
      <w:pPr>
        <w:spacing w:line="360" w:lineRule="auto"/>
        <w:rPr>
          <w:lang w:val="uk-UA"/>
        </w:rPr>
      </w:pPr>
    </w:p>
    <w:p w14:paraId="2A720F5B" w14:textId="74C3D080" w:rsidR="00FC2AE0" w:rsidRPr="00E73AD7" w:rsidRDefault="00FC2AE0" w:rsidP="007779F7">
      <w:pPr>
        <w:spacing w:after="160" w:line="360" w:lineRule="auto"/>
        <w:rPr>
          <w:lang w:val="uk-UA"/>
        </w:rPr>
      </w:pPr>
      <w:r w:rsidRPr="00E73AD7">
        <w:rPr>
          <w:lang w:val="uk-UA"/>
        </w:rPr>
        <w:br w:type="page"/>
      </w:r>
    </w:p>
    <w:p w14:paraId="1722B26B" w14:textId="6C21D988" w:rsidR="00FC2AE0" w:rsidRPr="00E73AD7" w:rsidDel="00152906" w:rsidRDefault="00FC2AE0">
      <w:pPr>
        <w:pStyle w:val="Heading1"/>
        <w:spacing w:line="360" w:lineRule="auto"/>
        <w:rPr>
          <w:del w:id="354" w:author="Ярмола Юрій Юрійович" w:date="2025-05-28T00:09:00Z"/>
          <w:lang w:val="uk-UA"/>
        </w:rPr>
      </w:pPr>
      <w:bookmarkStart w:id="355" w:name="_Toc199283555"/>
      <w:r w:rsidRPr="00E73AD7">
        <w:rPr>
          <w:b w:val="0"/>
          <w:lang w:val="uk-UA"/>
        </w:rPr>
        <w:lastRenderedPageBreak/>
        <w:t>Вступ</w:t>
      </w:r>
      <w:bookmarkEnd w:id="355"/>
    </w:p>
    <w:p w14:paraId="64DB5D39" w14:textId="29CC0FB5" w:rsidR="000508F5" w:rsidRPr="00152906" w:rsidDel="00152906" w:rsidRDefault="000508F5">
      <w:pPr>
        <w:spacing w:after="160" w:line="360" w:lineRule="auto"/>
        <w:ind w:firstLine="708"/>
        <w:rPr>
          <w:del w:id="356" w:author="Ярмола Юрій Юрійович" w:date="2025-05-28T00:01:00Z"/>
          <w:lang w:val="uk-UA"/>
        </w:rPr>
      </w:pPr>
      <w:del w:id="357" w:author="Ярмола Юрій Юрійович" w:date="2025-05-28T00:01:00Z">
        <w:r w:rsidRPr="00152906" w:rsidDel="00152906">
          <w:rPr>
            <w:lang w:val="uk-UA"/>
          </w:rPr>
          <w:delText>Розвиток штучних нейронних мереж (ШНМ) відкриває широкі можливості для вирішення складних завдань у різних галузях, таких як обробка природної мови, комп’ютерний зір, прогнозування, оптимізація та багато інших. Ці технології забезпечують надзвичайну ефективність у завданнях класифікації, розпізнавання образів та аналізу великих обсягів даних, що сприяє їх популярності у сучасному світі. Однак, попри значний інтерес до ШНМ, їх розробка і дослідження залишаються складними та потребують глибоких знань у машинному навчанні, програмуванні та використанні спеціалізованих інструментів.</w:delText>
        </w:r>
      </w:del>
    </w:p>
    <w:p w14:paraId="4E943A35" w14:textId="00C22A2C" w:rsidR="000508F5" w:rsidRPr="00152906" w:rsidDel="00152906" w:rsidRDefault="000508F5">
      <w:pPr>
        <w:spacing w:after="160" w:line="360" w:lineRule="auto"/>
        <w:rPr>
          <w:del w:id="358" w:author="Ярмола Юрій Юрійович" w:date="2025-05-28T00:01:00Z"/>
          <w:lang w:val="uk-UA"/>
        </w:rPr>
      </w:pPr>
      <w:del w:id="359" w:author="Ярмола Юрій Юрійович" w:date="2025-05-28T00:01:00Z">
        <w:r w:rsidRPr="00152906" w:rsidDel="00152906">
          <w:rPr>
            <w:lang w:val="uk-UA"/>
          </w:rPr>
          <w:delText>У рамках даного дипломного про</w:delText>
        </w:r>
        <w:r w:rsidR="00C06ACB" w:rsidRPr="00152906" w:rsidDel="00152906">
          <w:rPr>
            <w:lang w:val="uk-UA"/>
          </w:rPr>
          <w:delText>е</w:delText>
        </w:r>
        <w:r w:rsidRPr="00152906" w:rsidDel="00152906">
          <w:rPr>
            <w:lang w:val="uk-UA"/>
          </w:rPr>
          <w:delText>кту була розроблена програмна платформа, орієнтована на потреби користувачів із різним рівнем підготовки, включаючи початківців, які лише знайомляться з технологією ШНМ. Основна мета платформи полягає у створенні середовища, яке спрощує розробку, навчання та перевірку ШНМ на власних даних користувачів.</w:delText>
        </w:r>
      </w:del>
    </w:p>
    <w:p w14:paraId="2789EFAD" w14:textId="167850E1" w:rsidR="000508F5" w:rsidRPr="00152906" w:rsidDel="00152906" w:rsidRDefault="000508F5">
      <w:pPr>
        <w:spacing w:after="160" w:line="360" w:lineRule="auto"/>
        <w:rPr>
          <w:del w:id="360" w:author="Ярмола Юрій Юрійович" w:date="2025-05-28T00:01:00Z"/>
          <w:lang w:val="uk-UA"/>
        </w:rPr>
      </w:pPr>
      <w:del w:id="361" w:author="Ярмола Юрій Юрійович" w:date="2025-05-28T00:01:00Z">
        <w:r w:rsidRPr="00152906" w:rsidDel="00152906">
          <w:rPr>
            <w:lang w:val="uk-UA"/>
          </w:rPr>
          <w:delText>Проблематика, яку вирішує розроблене рішення, охоплює кілька важливих аспектів:</w:delText>
        </w:r>
      </w:del>
    </w:p>
    <w:p w14:paraId="71BC9351" w14:textId="6A1B21F9" w:rsidR="000508F5" w:rsidRPr="00152906" w:rsidDel="00152906" w:rsidRDefault="000508F5">
      <w:pPr>
        <w:numPr>
          <w:ilvl w:val="0"/>
          <w:numId w:val="41"/>
        </w:numPr>
        <w:spacing w:after="160" w:line="360" w:lineRule="auto"/>
        <w:rPr>
          <w:del w:id="362" w:author="Ярмола Юрій Юрійович" w:date="2025-05-28T00:01:00Z"/>
          <w:lang w:val="uk-UA"/>
        </w:rPr>
      </w:pPr>
      <w:del w:id="363" w:author="Ярмола Юрій Юрійович" w:date="2025-05-28T00:01:00Z">
        <w:r w:rsidRPr="00152906" w:rsidDel="00152906">
          <w:rPr>
            <w:lang w:val="uk-UA"/>
          </w:rPr>
          <w:delText>необхідність спрощення процесу навчання моделей для користувачів з низьким рівнем підготовки;</w:delText>
        </w:r>
      </w:del>
    </w:p>
    <w:p w14:paraId="6A6C719A" w14:textId="6516264B" w:rsidR="000508F5" w:rsidRPr="00152906" w:rsidDel="00152906" w:rsidRDefault="000508F5">
      <w:pPr>
        <w:numPr>
          <w:ilvl w:val="0"/>
          <w:numId w:val="41"/>
        </w:numPr>
        <w:spacing w:after="160" w:line="360" w:lineRule="auto"/>
        <w:rPr>
          <w:del w:id="364" w:author="Ярмола Юрій Юрійович" w:date="2025-05-28T00:01:00Z"/>
          <w:lang w:val="uk-UA"/>
        </w:rPr>
      </w:pPr>
      <w:del w:id="365" w:author="Ярмола Юрій Юрійович" w:date="2025-05-28T00:01:00Z">
        <w:r w:rsidRPr="00152906" w:rsidDel="00152906">
          <w:rPr>
            <w:lang w:val="uk-UA"/>
          </w:rPr>
          <w:delText>інтеграція інструментів для обробки та анотації даних, створення наборів зображень і налаштування параметрів моделі в межах однієї платформи;</w:delText>
        </w:r>
      </w:del>
    </w:p>
    <w:p w14:paraId="5D4EFF6E" w14:textId="1D01DCBF" w:rsidR="000508F5" w:rsidRPr="00152906" w:rsidDel="00152906" w:rsidRDefault="000508F5">
      <w:pPr>
        <w:numPr>
          <w:ilvl w:val="0"/>
          <w:numId w:val="41"/>
        </w:numPr>
        <w:spacing w:after="160" w:line="360" w:lineRule="auto"/>
        <w:rPr>
          <w:del w:id="366" w:author="Ярмола Юрій Юрійович" w:date="2025-05-28T00:01:00Z"/>
          <w:lang w:val="uk-UA"/>
        </w:rPr>
      </w:pPr>
      <w:del w:id="367" w:author="Ярмола Юрій Юрійович" w:date="2025-05-28T00:01:00Z">
        <w:r w:rsidRPr="00152906" w:rsidDel="00152906">
          <w:rPr>
            <w:lang w:val="uk-UA"/>
          </w:rPr>
          <w:delText>автоматизація рутинних процесів, таких як підготовка даних, обчислення метрик і тестування моделей.</w:delText>
        </w:r>
      </w:del>
    </w:p>
    <w:p w14:paraId="3AA9FAAC" w14:textId="0CE24F17" w:rsidR="000508F5" w:rsidDel="00152906" w:rsidRDefault="000508F5">
      <w:pPr>
        <w:spacing w:after="160" w:line="360" w:lineRule="auto"/>
        <w:rPr>
          <w:del w:id="368" w:author="Ярмола Юрій Юрійович" w:date="2025-05-28T00:04:00Z"/>
          <w:lang w:val="uk-UA"/>
        </w:rPr>
      </w:pPr>
      <w:del w:id="369" w:author="Ярмола Юрій Юрійович" w:date="2025-05-28T00:04:00Z">
        <w:r w:rsidRPr="00152906" w:rsidDel="00152906">
          <w:rPr>
            <w:lang w:val="uk-UA"/>
            <w:rPrChange w:id="370" w:author="Ярмола Юрій Юрійович" w:date="2025-05-28T00:04:00Z">
              <w:rPr>
                <w:b/>
                <w:bCs/>
                <w:lang w:val="uk-UA"/>
              </w:rPr>
            </w:rPrChange>
          </w:rPr>
          <w:delText>Актуальність роботи</w:delText>
        </w:r>
      </w:del>
    </w:p>
    <w:p w14:paraId="6100EA23" w14:textId="77777777" w:rsidR="00152906" w:rsidRPr="00152906" w:rsidRDefault="00152906">
      <w:pPr>
        <w:pStyle w:val="Heading1"/>
        <w:spacing w:line="360" w:lineRule="auto"/>
        <w:rPr>
          <w:ins w:id="371" w:author="Ярмола Юрій Юрійович" w:date="2025-05-28T00:04:00Z"/>
          <w:b w:val="0"/>
          <w:lang w:val="uk-UA"/>
          <w:rPrChange w:id="372" w:author="Ярмола Юрій Юрійович" w:date="2025-05-28T00:04:00Z">
            <w:rPr>
              <w:ins w:id="373" w:author="Ярмола Юрій Юрійович" w:date="2025-05-28T00:04:00Z"/>
              <w:b/>
              <w:bCs/>
              <w:lang w:val="uk-UA"/>
            </w:rPr>
          </w:rPrChange>
        </w:rPr>
        <w:pPrChange w:id="374" w:author="Ярмола Юрій Юрійович" w:date="2025-05-28T00:10:00Z">
          <w:pPr>
            <w:spacing w:after="160" w:line="360" w:lineRule="auto"/>
          </w:pPr>
        </w:pPrChange>
      </w:pPr>
    </w:p>
    <w:p w14:paraId="28D38E8D" w14:textId="77777777" w:rsidR="00152906" w:rsidRPr="00152906" w:rsidRDefault="00152906">
      <w:pPr>
        <w:spacing w:after="160" w:line="360" w:lineRule="auto"/>
        <w:rPr>
          <w:ins w:id="375" w:author="Ярмола Юрій Юрійович" w:date="2025-05-28T00:05:00Z"/>
          <w:b/>
          <w:bCs/>
          <w:lang w:val="uk-UA"/>
        </w:rPr>
      </w:pPr>
      <w:ins w:id="376" w:author="Ярмола Юрій Юрійович" w:date="2025-05-28T00:05:00Z">
        <w:r w:rsidRPr="00152906">
          <w:rPr>
            <w:b/>
            <w:bCs/>
            <w:lang w:val="uk-UA"/>
          </w:rPr>
          <w:t>Актуальність роботи</w:t>
        </w:r>
      </w:ins>
    </w:p>
    <w:p w14:paraId="36F7DCA9" w14:textId="6AEBA4D8" w:rsidR="00152906" w:rsidRDefault="00152906">
      <w:pPr>
        <w:spacing w:after="160" w:line="360" w:lineRule="auto"/>
        <w:ind w:firstLine="708"/>
        <w:rPr>
          <w:ins w:id="377" w:author="Ярмола Юрій Юрійович" w:date="2025-05-28T00:05:00Z"/>
          <w:lang w:val="uk-UA"/>
        </w:rPr>
      </w:pPr>
      <w:ins w:id="378" w:author="Ярмола Юрій Юрійович" w:date="2025-05-28T00:05:00Z">
        <w:r w:rsidRPr="00152906">
          <w:rPr>
            <w:lang w:val="uk-UA"/>
          </w:rPr>
          <w:t>На сьогоднішній день штучні нейронні мережі (ШНМ) активно застосовуються у багатьох галузях науки, техніки та промисловості. Їх використання дозволяє вирішувати задачі, які раніше вважалися надскладними, наприклад, розпізнавання образів, обробка природної мови, прогнозування поведінки систем та автоматизація рутинних процесів. Розвиток технологій машинного навчання створив передумови для інтеграції ШНМ у програмні продукти, спрямовані на підвищення ефективності аналізу даних, оптимізації процесів та прийняття рішень.</w:t>
        </w:r>
      </w:ins>
    </w:p>
    <w:p w14:paraId="11EC5793" w14:textId="77777777" w:rsidR="00152906" w:rsidRDefault="00152906">
      <w:pPr>
        <w:spacing w:after="160" w:line="360" w:lineRule="auto"/>
        <w:ind w:firstLine="708"/>
        <w:rPr>
          <w:ins w:id="379" w:author="Ярмола Юрій Юрійович" w:date="2025-05-28T00:05:00Z"/>
          <w:lang w:val="uk-UA"/>
        </w:rPr>
      </w:pPr>
      <w:ins w:id="380" w:author="Ярмола Юрій Юрійович" w:date="2025-05-28T00:05:00Z">
        <w:r w:rsidRPr="00152906">
          <w:rPr>
            <w:lang w:val="uk-UA"/>
          </w:rPr>
          <w:t>Однак, створення якісних нейронних мереж вимагає значного обсягу обчислювальних ресурсів, глибокого розуміння теоретичних основ та практичних інструментів. У цьому контексті виникає необхідність у розробці універсальних платформ, які забезпечували б автоматизацію основних етапів роботи з ШНМ — від створення датасетів до візуалізації результатів. Це дозволить значно зменшити час на підготовку даних, оптимізувати процеси навчання моделей і підвищити доступність технологій штучного інтелекту для широкого кола користувачів.</w:t>
        </w:r>
      </w:ins>
    </w:p>
    <w:p w14:paraId="57108DEA" w14:textId="32E8574E" w:rsidR="00152906" w:rsidRPr="00152906" w:rsidRDefault="00152906">
      <w:pPr>
        <w:spacing w:after="160" w:line="360" w:lineRule="auto"/>
        <w:ind w:firstLine="708"/>
        <w:rPr>
          <w:ins w:id="381" w:author="Ярмола Юрій Юрійович" w:date="2025-05-28T00:05:00Z"/>
          <w:lang w:val="uk-UA"/>
        </w:rPr>
        <w:pPrChange w:id="382" w:author="Ярмола Юрій Юрійович" w:date="2025-05-28T00:10:00Z">
          <w:pPr>
            <w:spacing w:after="160" w:line="360" w:lineRule="auto"/>
          </w:pPr>
        </w:pPrChange>
      </w:pPr>
      <w:ins w:id="383" w:author="Ярмола Юрій Юрійович" w:date="2025-05-28T00:05:00Z">
        <w:r w:rsidRPr="00152906">
          <w:rPr>
            <w:lang w:val="uk-UA"/>
          </w:rPr>
          <w:t>Дослідження актуальне, оскільки забезпечує систематизацію підходів до розробки платформ, що працюють із ШНМ, та надає нові інструменти для ефективного впровадження штучного інтелекту в різні галузі.</w:t>
        </w:r>
      </w:ins>
    </w:p>
    <w:p w14:paraId="312129EB" w14:textId="77777777" w:rsidR="00152906" w:rsidRPr="00152906" w:rsidRDefault="00152906">
      <w:pPr>
        <w:spacing w:after="160" w:line="360" w:lineRule="auto"/>
        <w:rPr>
          <w:ins w:id="384" w:author="Ярмола Юрій Юрійович" w:date="2025-05-28T00:05:00Z"/>
          <w:b/>
          <w:bCs/>
          <w:lang w:val="uk-UA"/>
        </w:rPr>
      </w:pPr>
      <w:ins w:id="385" w:author="Ярмола Юрій Юрійович" w:date="2025-05-28T00:05:00Z">
        <w:r w:rsidRPr="00152906">
          <w:rPr>
            <w:b/>
            <w:bCs/>
            <w:lang w:val="uk-UA"/>
          </w:rPr>
          <w:t>Мета і завдання дослідження</w:t>
        </w:r>
      </w:ins>
    </w:p>
    <w:p w14:paraId="6051E307" w14:textId="77777777" w:rsidR="00152906" w:rsidRPr="00152906" w:rsidRDefault="00152906">
      <w:pPr>
        <w:spacing w:after="160" w:line="360" w:lineRule="auto"/>
        <w:rPr>
          <w:ins w:id="386" w:author="Ярмола Юрій Юрійович" w:date="2025-05-28T00:05:00Z"/>
          <w:lang w:val="uk-UA"/>
        </w:rPr>
      </w:pPr>
      <w:ins w:id="387" w:author="Ярмола Юрій Юрійович" w:date="2025-05-28T00:05:00Z">
        <w:r w:rsidRPr="00152906">
          <w:rPr>
            <w:lang w:val="uk-UA"/>
          </w:rPr>
          <w:t>Метою роботи є розробка платформи для автоматизації процесів створення, навчання та використання штучних нейронних мереж.</w:t>
        </w:r>
      </w:ins>
    </w:p>
    <w:p w14:paraId="407F6866" w14:textId="77777777" w:rsidR="00152906" w:rsidRPr="00152906" w:rsidRDefault="00152906">
      <w:pPr>
        <w:spacing w:after="160" w:line="360" w:lineRule="auto"/>
        <w:rPr>
          <w:ins w:id="388" w:author="Ярмола Юрій Юрійович" w:date="2025-05-28T00:05:00Z"/>
          <w:lang w:val="uk-UA"/>
        </w:rPr>
      </w:pPr>
      <w:ins w:id="389" w:author="Ярмола Юрій Юрійович" w:date="2025-05-28T00:05:00Z">
        <w:r w:rsidRPr="00152906">
          <w:rPr>
            <w:lang w:val="uk-UA"/>
          </w:rPr>
          <w:t>Для досягнення мети поставлено такі завдання:</w:t>
        </w:r>
      </w:ins>
    </w:p>
    <w:p w14:paraId="72D4D742" w14:textId="77777777" w:rsidR="00152906" w:rsidRPr="00152906" w:rsidRDefault="00152906">
      <w:pPr>
        <w:numPr>
          <w:ilvl w:val="0"/>
          <w:numId w:val="47"/>
        </w:numPr>
        <w:spacing w:after="160" w:line="360" w:lineRule="auto"/>
        <w:rPr>
          <w:ins w:id="390" w:author="Ярмола Юрій Юрійович" w:date="2025-05-28T00:05:00Z"/>
          <w:lang w:val="uk-UA"/>
        </w:rPr>
      </w:pPr>
      <w:ins w:id="391" w:author="Ярмола Юрій Юрійович" w:date="2025-05-28T00:05:00Z">
        <w:r w:rsidRPr="00152906">
          <w:rPr>
            <w:lang w:val="uk-UA"/>
          </w:rPr>
          <w:lastRenderedPageBreak/>
          <w:t>Провести аналіз сучасних підходів та інструментів для роботи з ШНМ, визначити їх переваги та недоліки.</w:t>
        </w:r>
      </w:ins>
    </w:p>
    <w:p w14:paraId="6A5306BF" w14:textId="77777777" w:rsidR="00152906" w:rsidRPr="00152906" w:rsidRDefault="00152906">
      <w:pPr>
        <w:numPr>
          <w:ilvl w:val="0"/>
          <w:numId w:val="47"/>
        </w:numPr>
        <w:spacing w:after="160" w:line="360" w:lineRule="auto"/>
        <w:rPr>
          <w:ins w:id="392" w:author="Ярмола Юрій Юрійович" w:date="2025-05-28T00:05:00Z"/>
          <w:lang w:val="uk-UA"/>
        </w:rPr>
      </w:pPr>
      <w:ins w:id="393" w:author="Ярмола Юрій Юрійович" w:date="2025-05-28T00:05:00Z">
        <w:r w:rsidRPr="00152906">
          <w:rPr>
            <w:lang w:val="uk-UA"/>
          </w:rPr>
          <w:t>Розробити алгоритми автоматизації ключових етапів роботи з ШНМ, таких як підготовка даних, навчання моделей, перевірка точності та прогнозування.</w:t>
        </w:r>
      </w:ins>
    </w:p>
    <w:p w14:paraId="0E36AC53" w14:textId="77777777" w:rsidR="00152906" w:rsidRPr="00152906" w:rsidRDefault="00152906">
      <w:pPr>
        <w:numPr>
          <w:ilvl w:val="0"/>
          <w:numId w:val="47"/>
        </w:numPr>
        <w:spacing w:after="160" w:line="360" w:lineRule="auto"/>
        <w:rPr>
          <w:ins w:id="394" w:author="Ярмола Юрій Юрійович" w:date="2025-05-28T00:05:00Z"/>
          <w:lang w:val="uk-UA"/>
        </w:rPr>
      </w:pPr>
      <w:ins w:id="395" w:author="Ярмола Юрій Юрійович" w:date="2025-05-28T00:05:00Z">
        <w:r w:rsidRPr="00152906">
          <w:rPr>
            <w:lang w:val="uk-UA"/>
          </w:rPr>
          <w:t>Обґрунтувати вибір інструментів та технологій для реалізації платформи.</w:t>
        </w:r>
      </w:ins>
    </w:p>
    <w:p w14:paraId="627DA4F2" w14:textId="5E91A94C" w:rsidR="00152906" w:rsidRPr="00152906" w:rsidRDefault="00152906">
      <w:pPr>
        <w:numPr>
          <w:ilvl w:val="0"/>
          <w:numId w:val="47"/>
        </w:numPr>
        <w:spacing w:after="160" w:line="360" w:lineRule="auto"/>
        <w:rPr>
          <w:ins w:id="396" w:author="Ярмола Юрій Юрійович" w:date="2025-05-28T00:05:00Z"/>
          <w:lang w:val="uk-UA"/>
        </w:rPr>
      </w:pPr>
      <w:ins w:id="397" w:author="Ярмола Юрій Юрійович" w:date="2025-05-28T00:05:00Z">
        <w:r w:rsidRPr="00152906">
          <w:rPr>
            <w:lang w:val="uk-UA"/>
          </w:rPr>
          <w:t xml:space="preserve">Розробити та впровадити платформу, яка дозволить ефективно використовувати можливості </w:t>
        </w:r>
      </w:ins>
      <w:ins w:id="398" w:author="Ярмола Юрій Юрійович" w:date="2025-05-28T00:06:00Z">
        <w:r>
          <w:rPr>
            <w:lang w:val="uk-UA"/>
          </w:rPr>
          <w:t>штучних нейронних мереж</w:t>
        </w:r>
      </w:ins>
      <w:ins w:id="399" w:author="Ярмола Юрій Юрійович" w:date="2025-05-28T00:05:00Z">
        <w:r w:rsidRPr="00152906">
          <w:rPr>
            <w:lang w:val="uk-UA"/>
          </w:rPr>
          <w:t>.</w:t>
        </w:r>
      </w:ins>
    </w:p>
    <w:p w14:paraId="092DCBFB" w14:textId="77777777" w:rsidR="00152906" w:rsidRPr="00152906" w:rsidRDefault="00152906">
      <w:pPr>
        <w:numPr>
          <w:ilvl w:val="0"/>
          <w:numId w:val="47"/>
        </w:numPr>
        <w:spacing w:after="160" w:line="360" w:lineRule="auto"/>
        <w:rPr>
          <w:ins w:id="400" w:author="Ярмола Юрій Юрійович" w:date="2025-05-28T00:05:00Z"/>
          <w:lang w:val="uk-UA"/>
        </w:rPr>
      </w:pPr>
      <w:ins w:id="401" w:author="Ярмола Юрій Юрійович" w:date="2025-05-28T00:05:00Z">
        <w:r w:rsidRPr="00152906">
          <w:rPr>
            <w:lang w:val="uk-UA"/>
          </w:rPr>
          <w:t>Провести тестування створеної платформи та оцінити її ефективність.</w:t>
        </w:r>
      </w:ins>
    </w:p>
    <w:p w14:paraId="3CF71D86" w14:textId="77777777" w:rsidR="00152906" w:rsidRPr="00152906" w:rsidRDefault="00152906">
      <w:pPr>
        <w:spacing w:after="160" w:line="360" w:lineRule="auto"/>
        <w:rPr>
          <w:ins w:id="402" w:author="Ярмола Юрій Юрійович" w:date="2025-05-28T00:05:00Z"/>
          <w:b/>
          <w:bCs/>
          <w:lang w:val="uk-UA"/>
        </w:rPr>
      </w:pPr>
      <w:ins w:id="403" w:author="Ярмола Юрій Юрійович" w:date="2025-05-28T00:05:00Z">
        <w:r w:rsidRPr="00152906">
          <w:rPr>
            <w:b/>
            <w:bCs/>
            <w:lang w:val="uk-UA"/>
          </w:rPr>
          <w:t>Об’єкт та предмет дослідження</w:t>
        </w:r>
      </w:ins>
    </w:p>
    <w:p w14:paraId="6F346023" w14:textId="24CE22E7" w:rsidR="00152906" w:rsidRPr="00152906" w:rsidRDefault="00152906">
      <w:pPr>
        <w:spacing w:after="160" w:line="360" w:lineRule="auto"/>
        <w:rPr>
          <w:ins w:id="404" w:author="Ярмола Юрій Юрійович" w:date="2025-05-28T00:05:00Z"/>
          <w:lang w:val="uk-UA"/>
        </w:rPr>
      </w:pPr>
      <w:ins w:id="405" w:author="Ярмола Юрій Юрійович" w:date="2025-05-28T00:05:00Z">
        <w:r w:rsidRPr="00152906">
          <w:rPr>
            <w:lang w:val="uk-UA"/>
          </w:rPr>
          <w:t>Об’єктом дослідження є процеси автоматизації роботи з ШНМ</w:t>
        </w:r>
      </w:ins>
      <w:ins w:id="406" w:author="Ярмола Юрій Юрійович" w:date="2025-05-28T00:06:00Z">
        <w:r>
          <w:rPr>
            <w:lang w:val="uk-UA"/>
          </w:rPr>
          <w:t xml:space="preserve">. </w:t>
        </w:r>
      </w:ins>
      <w:ins w:id="407" w:author="Ярмола Юрій Юрійович" w:date="2025-05-28T00:05:00Z">
        <w:r w:rsidRPr="00152906">
          <w:rPr>
            <w:lang w:val="uk-UA"/>
          </w:rPr>
          <w:t>Предметом дослідження є методи та інструменти для створення універсальної платформи, яка дозволяє автоматизувати ключові етапи розробки та використання нейронних мереж.</w:t>
        </w:r>
      </w:ins>
    </w:p>
    <w:p w14:paraId="47592356" w14:textId="77777777" w:rsidR="00152906" w:rsidRPr="00152906" w:rsidRDefault="00152906">
      <w:pPr>
        <w:spacing w:after="160" w:line="360" w:lineRule="auto"/>
        <w:rPr>
          <w:ins w:id="408" w:author="Ярмола Юрій Юрійович" w:date="2025-05-28T00:05:00Z"/>
          <w:b/>
          <w:bCs/>
          <w:lang w:val="uk-UA"/>
        </w:rPr>
      </w:pPr>
      <w:ins w:id="409" w:author="Ярмола Юрій Юрійович" w:date="2025-05-28T00:05:00Z">
        <w:r w:rsidRPr="00152906">
          <w:rPr>
            <w:b/>
            <w:bCs/>
            <w:lang w:val="uk-UA"/>
          </w:rPr>
          <w:t>Методологія дослідження</w:t>
        </w:r>
      </w:ins>
    </w:p>
    <w:p w14:paraId="41AD8790" w14:textId="77777777" w:rsidR="00152906" w:rsidRPr="00152906" w:rsidRDefault="00152906">
      <w:pPr>
        <w:spacing w:after="160" w:line="360" w:lineRule="auto"/>
        <w:rPr>
          <w:ins w:id="410" w:author="Ярмола Юрій Юрійович" w:date="2025-05-28T00:05:00Z"/>
          <w:lang w:val="uk-UA"/>
        </w:rPr>
      </w:pPr>
      <w:ins w:id="411" w:author="Ярмола Юрій Юрійович" w:date="2025-05-28T00:05:00Z">
        <w:r w:rsidRPr="00152906">
          <w:rPr>
            <w:lang w:val="uk-UA"/>
          </w:rPr>
          <w:t>Для досягнення поставленої мети використано такі методи дослідження:</w:t>
        </w:r>
      </w:ins>
    </w:p>
    <w:p w14:paraId="393679AD" w14:textId="77777777" w:rsidR="00152906" w:rsidRPr="00152906" w:rsidRDefault="00152906">
      <w:pPr>
        <w:numPr>
          <w:ilvl w:val="0"/>
          <w:numId w:val="48"/>
        </w:numPr>
        <w:spacing w:after="160" w:line="360" w:lineRule="auto"/>
        <w:rPr>
          <w:ins w:id="412" w:author="Ярмола Юрій Юрійович" w:date="2025-05-28T00:05:00Z"/>
          <w:lang w:val="uk-UA"/>
        </w:rPr>
      </w:pPr>
      <w:ins w:id="413" w:author="Ярмола Юрій Юрійович" w:date="2025-05-28T00:05:00Z">
        <w:r w:rsidRPr="00152906">
          <w:rPr>
            <w:lang w:val="uk-UA"/>
          </w:rPr>
          <w:t>Аналітичний метод для вивчення наукових публікацій, технічної документації та сучасних інструментів у галузі машинного навчання.</w:t>
        </w:r>
      </w:ins>
    </w:p>
    <w:p w14:paraId="79E6BDEE" w14:textId="77777777" w:rsidR="00152906" w:rsidRPr="00152906" w:rsidRDefault="00152906">
      <w:pPr>
        <w:numPr>
          <w:ilvl w:val="0"/>
          <w:numId w:val="48"/>
        </w:numPr>
        <w:spacing w:after="160" w:line="360" w:lineRule="auto"/>
        <w:rPr>
          <w:ins w:id="414" w:author="Ярмола Юрій Юрійович" w:date="2025-05-28T00:05:00Z"/>
          <w:lang w:val="uk-UA"/>
        </w:rPr>
      </w:pPr>
      <w:ins w:id="415" w:author="Ярмола Юрій Юрійович" w:date="2025-05-28T00:05:00Z">
        <w:r w:rsidRPr="00152906">
          <w:rPr>
            <w:lang w:val="uk-UA"/>
          </w:rPr>
          <w:t>Емпіричний метод для розробки алгоритмів, проведення експериментів та тестування моделі.</w:t>
        </w:r>
      </w:ins>
    </w:p>
    <w:p w14:paraId="24115CBB" w14:textId="395DD7A8" w:rsidR="00152906" w:rsidRPr="00152906" w:rsidRDefault="00152906">
      <w:pPr>
        <w:numPr>
          <w:ilvl w:val="0"/>
          <w:numId w:val="48"/>
        </w:numPr>
        <w:spacing w:after="160" w:line="360" w:lineRule="auto"/>
        <w:rPr>
          <w:ins w:id="416" w:author="Ярмола Юрій Юрійович" w:date="2025-05-28T00:05:00Z"/>
          <w:lang w:val="uk-UA"/>
        </w:rPr>
      </w:pPr>
      <w:ins w:id="417" w:author="Ярмола Юрій Юрійович" w:date="2025-05-28T00:05:00Z">
        <w:r w:rsidRPr="00152906">
          <w:rPr>
            <w:lang w:val="uk-UA"/>
          </w:rPr>
          <w:t xml:space="preserve">Метод моделювання для створення і навчання ШНМ із використанням </w:t>
        </w:r>
      </w:ins>
      <w:ins w:id="418" w:author="Ярмола Юрій Юрійович" w:date="2025-05-28T00:07:00Z">
        <w:r>
          <w:rPr>
            <w:lang w:val="uk-UA"/>
          </w:rPr>
          <w:t xml:space="preserve">спеціалізованих </w:t>
        </w:r>
      </w:ins>
      <w:ins w:id="419" w:author="Ярмола Юрій Юрійович" w:date="2025-05-28T00:05:00Z">
        <w:r w:rsidRPr="00152906">
          <w:rPr>
            <w:lang w:val="uk-UA"/>
          </w:rPr>
          <w:t>інструментів</w:t>
        </w:r>
      </w:ins>
      <w:ins w:id="420" w:author="Ярмола Юрій Юрійович" w:date="2025-05-28T00:07:00Z">
        <w:r>
          <w:rPr>
            <w:lang w:val="uk-UA"/>
          </w:rPr>
          <w:t>.</w:t>
        </w:r>
      </w:ins>
    </w:p>
    <w:p w14:paraId="491F42C8" w14:textId="77777777" w:rsidR="00152906" w:rsidRPr="00152906" w:rsidRDefault="00152906">
      <w:pPr>
        <w:numPr>
          <w:ilvl w:val="0"/>
          <w:numId w:val="48"/>
        </w:numPr>
        <w:spacing w:after="160" w:line="360" w:lineRule="auto"/>
        <w:rPr>
          <w:ins w:id="421" w:author="Ярмола Юрій Юрійович" w:date="2025-05-28T00:05:00Z"/>
          <w:lang w:val="uk-UA"/>
        </w:rPr>
      </w:pPr>
      <w:ins w:id="422" w:author="Ярмола Юрій Юрійович" w:date="2025-05-28T00:05:00Z">
        <w:r w:rsidRPr="00152906">
          <w:rPr>
            <w:lang w:val="uk-UA"/>
          </w:rPr>
          <w:t>Метод системного аналізу для оцінки ефективності створеної платформи.</w:t>
        </w:r>
      </w:ins>
    </w:p>
    <w:p w14:paraId="4F51CC1F" w14:textId="77777777" w:rsidR="00152906" w:rsidRPr="00152906" w:rsidRDefault="00152906">
      <w:pPr>
        <w:numPr>
          <w:ilvl w:val="0"/>
          <w:numId w:val="48"/>
        </w:numPr>
        <w:spacing w:after="160" w:line="360" w:lineRule="auto"/>
        <w:rPr>
          <w:ins w:id="423" w:author="Ярмола Юрій Юрійович" w:date="2025-05-28T00:05:00Z"/>
          <w:lang w:val="uk-UA"/>
        </w:rPr>
      </w:pPr>
      <w:ins w:id="424" w:author="Ярмола Юрій Юрійович" w:date="2025-05-28T00:05:00Z">
        <w:r w:rsidRPr="00152906">
          <w:rPr>
            <w:lang w:val="uk-UA"/>
          </w:rPr>
          <w:lastRenderedPageBreak/>
          <w:t>Методи візуалізації для аналізу результатів роботи моделі та підготовки звітів.</w:t>
        </w:r>
      </w:ins>
    </w:p>
    <w:p w14:paraId="10109675" w14:textId="77777777" w:rsidR="00152906" w:rsidRPr="00152906" w:rsidRDefault="00152906">
      <w:pPr>
        <w:spacing w:after="160" w:line="360" w:lineRule="auto"/>
        <w:rPr>
          <w:ins w:id="425" w:author="Ярмола Юрій Юрійович" w:date="2025-05-28T00:05:00Z"/>
          <w:b/>
          <w:bCs/>
          <w:lang w:val="uk-UA"/>
        </w:rPr>
      </w:pPr>
      <w:ins w:id="426" w:author="Ярмола Юрій Юрійович" w:date="2025-05-28T00:05:00Z">
        <w:r w:rsidRPr="00152906">
          <w:rPr>
            <w:b/>
            <w:bCs/>
            <w:lang w:val="uk-UA"/>
          </w:rPr>
          <w:t>Практичне значення</w:t>
        </w:r>
      </w:ins>
    </w:p>
    <w:p w14:paraId="6768CE22" w14:textId="77777777" w:rsidR="00152906" w:rsidRPr="00152906" w:rsidRDefault="00152906">
      <w:pPr>
        <w:spacing w:after="160" w:line="360" w:lineRule="auto"/>
        <w:ind w:firstLine="708"/>
        <w:rPr>
          <w:ins w:id="427" w:author="Ярмола Юрій Юрійович" w:date="2025-05-28T00:05:00Z"/>
          <w:lang w:val="uk-UA"/>
        </w:rPr>
        <w:pPrChange w:id="428" w:author="Ярмола Юрій Юрійович" w:date="2025-05-28T00:10:00Z">
          <w:pPr>
            <w:spacing w:after="160" w:line="360" w:lineRule="auto"/>
          </w:pPr>
        </w:pPrChange>
      </w:pPr>
      <w:ins w:id="429" w:author="Ярмола Юрій Юрійович" w:date="2025-05-28T00:05:00Z">
        <w:r w:rsidRPr="00152906">
          <w:rPr>
            <w:lang w:val="uk-UA"/>
          </w:rPr>
          <w:t>Практична цінність роботи полягає у розробці універсальної платформи, яка дозволяє значно спростити процеси створення та використання ШНМ. Реалізована система може використовуватись для аналізу даних, побудови прогнозів, автоматизації рутинних процесів та вирішення прикладних задач у галузях, де потрібна висока точність та швидкість обробки інформації.</w:t>
        </w:r>
      </w:ins>
    </w:p>
    <w:p w14:paraId="3AB8E111" w14:textId="77777777" w:rsidR="00152906" w:rsidRPr="00152906" w:rsidRDefault="00152906">
      <w:pPr>
        <w:spacing w:after="160" w:line="360" w:lineRule="auto"/>
        <w:rPr>
          <w:ins w:id="430" w:author="Ярмола Юрій Юрійович" w:date="2025-05-28T00:05:00Z"/>
          <w:lang w:val="uk-UA"/>
        </w:rPr>
      </w:pPr>
      <w:ins w:id="431" w:author="Ярмола Юрій Юрійович" w:date="2025-05-28T00:05:00Z">
        <w:r w:rsidRPr="00152906">
          <w:rPr>
            <w:lang w:val="uk-UA"/>
          </w:rPr>
          <w:t>Платформа забезпечує:</w:t>
        </w:r>
      </w:ins>
    </w:p>
    <w:p w14:paraId="619F2689" w14:textId="77777777" w:rsidR="00152906" w:rsidRPr="00152906" w:rsidRDefault="00152906">
      <w:pPr>
        <w:numPr>
          <w:ilvl w:val="0"/>
          <w:numId w:val="49"/>
        </w:numPr>
        <w:spacing w:after="160" w:line="360" w:lineRule="auto"/>
        <w:rPr>
          <w:ins w:id="432" w:author="Ярмола Юрій Юрійович" w:date="2025-05-28T00:05:00Z"/>
          <w:lang w:val="uk-UA"/>
        </w:rPr>
      </w:pPr>
      <w:ins w:id="433" w:author="Ярмола Юрій Юрійович" w:date="2025-05-28T00:05:00Z">
        <w:r w:rsidRPr="00152906">
          <w:rPr>
            <w:lang w:val="uk-UA"/>
          </w:rPr>
          <w:t>інтерактивний інтерфейс для створення та оновлення датасетів;</w:t>
        </w:r>
      </w:ins>
    </w:p>
    <w:p w14:paraId="31963C0C" w14:textId="77777777" w:rsidR="00152906" w:rsidRPr="00152906" w:rsidRDefault="00152906">
      <w:pPr>
        <w:numPr>
          <w:ilvl w:val="0"/>
          <w:numId w:val="49"/>
        </w:numPr>
        <w:spacing w:after="160" w:line="360" w:lineRule="auto"/>
        <w:rPr>
          <w:ins w:id="434" w:author="Ярмола Юрій Юрійович" w:date="2025-05-28T00:05:00Z"/>
          <w:lang w:val="uk-UA"/>
        </w:rPr>
      </w:pPr>
      <w:ins w:id="435" w:author="Ярмола Юрій Юрійович" w:date="2025-05-28T00:05:00Z">
        <w:r w:rsidRPr="00152906">
          <w:rPr>
            <w:lang w:val="uk-UA"/>
          </w:rPr>
          <w:t>автоматизацію процесу навчання моделей;</w:t>
        </w:r>
      </w:ins>
    </w:p>
    <w:p w14:paraId="6B8A6FE0" w14:textId="77777777" w:rsidR="00152906" w:rsidRPr="00152906" w:rsidRDefault="00152906">
      <w:pPr>
        <w:numPr>
          <w:ilvl w:val="0"/>
          <w:numId w:val="49"/>
        </w:numPr>
        <w:spacing w:after="160" w:line="360" w:lineRule="auto"/>
        <w:rPr>
          <w:ins w:id="436" w:author="Ярмола Юрій Юрійович" w:date="2025-05-28T00:05:00Z"/>
          <w:lang w:val="uk-UA"/>
        </w:rPr>
      </w:pPr>
      <w:ins w:id="437" w:author="Ярмола Юрій Юрійович" w:date="2025-05-28T00:05:00Z">
        <w:r w:rsidRPr="00152906">
          <w:rPr>
            <w:lang w:val="uk-UA"/>
          </w:rPr>
          <w:t>оцінку точності моделей на тестових наборах даних;</w:t>
        </w:r>
      </w:ins>
    </w:p>
    <w:p w14:paraId="38F2C436" w14:textId="77777777" w:rsidR="00152906" w:rsidRPr="00152906" w:rsidRDefault="00152906">
      <w:pPr>
        <w:numPr>
          <w:ilvl w:val="0"/>
          <w:numId w:val="49"/>
        </w:numPr>
        <w:spacing w:after="160" w:line="360" w:lineRule="auto"/>
        <w:rPr>
          <w:ins w:id="438" w:author="Ярмола Юрій Юрійович" w:date="2025-05-28T00:05:00Z"/>
          <w:lang w:val="uk-UA"/>
        </w:rPr>
      </w:pPr>
      <w:ins w:id="439" w:author="Ярмола Юрій Юрійович" w:date="2025-05-28T00:05:00Z">
        <w:r w:rsidRPr="00152906">
          <w:rPr>
            <w:lang w:val="uk-UA"/>
          </w:rPr>
          <w:t>прогнозування з використанням навченої моделі;</w:t>
        </w:r>
      </w:ins>
    </w:p>
    <w:p w14:paraId="545E0B61" w14:textId="77777777" w:rsidR="00152906" w:rsidRPr="00152906" w:rsidRDefault="00152906">
      <w:pPr>
        <w:numPr>
          <w:ilvl w:val="0"/>
          <w:numId w:val="49"/>
        </w:numPr>
        <w:spacing w:after="160" w:line="360" w:lineRule="auto"/>
        <w:rPr>
          <w:ins w:id="440" w:author="Ярмола Юрій Юрійович" w:date="2025-05-28T00:05:00Z"/>
          <w:lang w:val="uk-UA"/>
        </w:rPr>
      </w:pPr>
      <w:ins w:id="441" w:author="Ярмола Юрій Юрійович" w:date="2025-05-28T00:05:00Z">
        <w:r w:rsidRPr="00152906">
          <w:rPr>
            <w:lang w:val="uk-UA"/>
          </w:rPr>
          <w:t>зручну візуалізацію результатів для прийняття рішень.</w:t>
        </w:r>
      </w:ins>
    </w:p>
    <w:p w14:paraId="36E7782F" w14:textId="77777777" w:rsidR="00152906" w:rsidRPr="00152906" w:rsidRDefault="00152906">
      <w:pPr>
        <w:spacing w:after="160" w:line="360" w:lineRule="auto"/>
        <w:rPr>
          <w:ins w:id="442" w:author="Ярмола Юрій Юрійович" w:date="2025-05-28T00:05:00Z"/>
          <w:lang w:val="uk-UA"/>
        </w:rPr>
      </w:pPr>
      <w:ins w:id="443" w:author="Ярмола Юрій Юрійович" w:date="2025-05-28T00:05:00Z">
        <w:r w:rsidRPr="00152906">
          <w:rPr>
            <w:lang w:val="uk-UA"/>
          </w:rPr>
          <w:t>Розроблена платформа може бути інтегрована у різні галузі, такі як медицина, фінанси, освіта, промисловість тощо.</w:t>
        </w:r>
      </w:ins>
    </w:p>
    <w:p w14:paraId="68FA64C9" w14:textId="77777777" w:rsidR="00152906" w:rsidRPr="00152906" w:rsidRDefault="00152906">
      <w:pPr>
        <w:spacing w:after="160" w:line="360" w:lineRule="auto"/>
        <w:rPr>
          <w:ins w:id="444" w:author="Ярмола Юрій Юрійович" w:date="2025-05-28T00:05:00Z"/>
          <w:b/>
          <w:bCs/>
          <w:lang w:val="uk-UA"/>
        </w:rPr>
      </w:pPr>
      <w:ins w:id="445" w:author="Ярмола Юрій Юрійович" w:date="2025-05-28T00:05:00Z">
        <w:r w:rsidRPr="00152906">
          <w:rPr>
            <w:b/>
            <w:bCs/>
            <w:lang w:val="uk-UA"/>
          </w:rPr>
          <w:t>Структура дипломної роботи</w:t>
        </w:r>
      </w:ins>
    </w:p>
    <w:p w14:paraId="68F95852" w14:textId="77777777" w:rsidR="00152906" w:rsidRPr="00152906" w:rsidRDefault="00152906">
      <w:pPr>
        <w:spacing w:after="160" w:line="360" w:lineRule="auto"/>
        <w:rPr>
          <w:ins w:id="446" w:author="Ярмола Юрій Юрійович" w:date="2025-05-28T00:05:00Z"/>
          <w:lang w:val="uk-UA"/>
        </w:rPr>
      </w:pPr>
      <w:ins w:id="447" w:author="Ярмола Юрій Юрійович" w:date="2025-05-28T00:05:00Z">
        <w:r w:rsidRPr="00152906">
          <w:rPr>
            <w:lang w:val="uk-UA"/>
          </w:rPr>
          <w:t>Дипломна робота складається з вступу, п’яти розділів, висновків, списку використаних джерел та додатків.</w:t>
        </w:r>
      </w:ins>
    </w:p>
    <w:p w14:paraId="40BE31CF" w14:textId="77777777" w:rsidR="00152906" w:rsidRPr="00152906" w:rsidRDefault="00152906">
      <w:pPr>
        <w:numPr>
          <w:ilvl w:val="0"/>
          <w:numId w:val="50"/>
        </w:numPr>
        <w:spacing w:after="160" w:line="360" w:lineRule="auto"/>
        <w:rPr>
          <w:ins w:id="448" w:author="Ярмола Юрій Юрійович" w:date="2025-05-28T00:05:00Z"/>
          <w:lang w:val="uk-UA"/>
        </w:rPr>
      </w:pPr>
      <w:ins w:id="449" w:author="Ярмола Юрій Юрійович" w:date="2025-05-28T00:05:00Z">
        <w:r w:rsidRPr="00152906">
          <w:rPr>
            <w:lang w:val="uk-UA"/>
          </w:rPr>
          <w:t>У першому розділі проведено аналітичний огляд літератури та обґрунтовано актуальність дослідження.</w:t>
        </w:r>
      </w:ins>
    </w:p>
    <w:p w14:paraId="5B899AE1" w14:textId="77777777" w:rsidR="00152906" w:rsidRPr="00152906" w:rsidRDefault="00152906">
      <w:pPr>
        <w:numPr>
          <w:ilvl w:val="0"/>
          <w:numId w:val="50"/>
        </w:numPr>
        <w:spacing w:after="160" w:line="360" w:lineRule="auto"/>
        <w:rPr>
          <w:ins w:id="450" w:author="Ярмола Юрій Юрійович" w:date="2025-05-28T00:05:00Z"/>
          <w:lang w:val="uk-UA"/>
        </w:rPr>
      </w:pPr>
      <w:ins w:id="451" w:author="Ярмола Юрій Юрійович" w:date="2025-05-28T00:05:00Z">
        <w:r w:rsidRPr="00152906">
          <w:rPr>
            <w:lang w:val="uk-UA"/>
          </w:rPr>
          <w:t>У другому розділі описано вибір інструментів та методів розробки платформи.</w:t>
        </w:r>
      </w:ins>
    </w:p>
    <w:p w14:paraId="49078AEC" w14:textId="1B870E8B" w:rsidR="00152906" w:rsidRPr="00152906" w:rsidRDefault="00152906">
      <w:pPr>
        <w:numPr>
          <w:ilvl w:val="0"/>
          <w:numId w:val="50"/>
        </w:numPr>
        <w:spacing w:after="160" w:line="360" w:lineRule="auto"/>
        <w:rPr>
          <w:ins w:id="452" w:author="Ярмола Юрій Юрійович" w:date="2025-05-28T00:05:00Z"/>
          <w:lang w:val="uk-UA"/>
        </w:rPr>
      </w:pPr>
      <w:ins w:id="453" w:author="Ярмола Юрій Юрійович" w:date="2025-05-28T00:05:00Z">
        <w:r w:rsidRPr="00152906">
          <w:rPr>
            <w:lang w:val="uk-UA"/>
          </w:rPr>
          <w:lastRenderedPageBreak/>
          <w:t xml:space="preserve">У третьому розділі детально </w:t>
        </w:r>
      </w:ins>
      <w:ins w:id="454" w:author="Ярмола Юрій Юрійович" w:date="2025-05-28T00:07:00Z">
        <w:r>
          <w:rPr>
            <w:lang w:val="uk-UA"/>
          </w:rPr>
          <w:t xml:space="preserve">описано </w:t>
        </w:r>
      </w:ins>
      <w:ins w:id="455" w:author="Ярмола Юрій Юрійович" w:date="2025-05-28T00:08:00Z">
        <w:r>
          <w:rPr>
            <w:lang w:val="uk-UA"/>
          </w:rPr>
          <w:t>розробку</w:t>
        </w:r>
      </w:ins>
      <w:ins w:id="456" w:author="Ярмола Юрій Юрійович" w:date="2025-05-28T00:09:00Z">
        <w:r>
          <w:rPr>
            <w:lang w:val="uk-UA"/>
          </w:rPr>
          <w:t xml:space="preserve">, </w:t>
        </w:r>
      </w:ins>
      <w:ins w:id="457" w:author="Ярмола Юрій Юрійович" w:date="2025-05-28T00:08:00Z">
        <w:r>
          <w:rPr>
            <w:lang w:val="uk-UA"/>
          </w:rPr>
          <w:t xml:space="preserve">тестування </w:t>
        </w:r>
      </w:ins>
      <w:ins w:id="458" w:author="Ярмола Юрій Юрійович" w:date="2025-05-28T00:09:00Z">
        <w:r>
          <w:rPr>
            <w:lang w:val="uk-UA"/>
          </w:rPr>
          <w:t xml:space="preserve">та оцінку ефективності </w:t>
        </w:r>
      </w:ins>
      <w:ins w:id="459" w:author="Ярмола Юрій Юрійович" w:date="2025-05-28T00:08:00Z">
        <w:r>
          <w:rPr>
            <w:lang w:val="uk-UA"/>
          </w:rPr>
          <w:t>платформи.</w:t>
        </w:r>
      </w:ins>
    </w:p>
    <w:p w14:paraId="7F3FA95C" w14:textId="2F1AA73E" w:rsidR="00152906" w:rsidRPr="00152906" w:rsidRDefault="00152906">
      <w:pPr>
        <w:numPr>
          <w:ilvl w:val="0"/>
          <w:numId w:val="50"/>
        </w:numPr>
        <w:spacing w:after="160" w:line="360" w:lineRule="auto"/>
        <w:rPr>
          <w:ins w:id="460" w:author="Ярмола Юрій Юрійович" w:date="2025-05-28T00:05:00Z"/>
          <w:lang w:val="uk-UA"/>
        </w:rPr>
      </w:pPr>
      <w:ins w:id="461" w:author="Ярмола Юрій Юрійович" w:date="2025-05-28T00:05:00Z">
        <w:r w:rsidRPr="00152906">
          <w:rPr>
            <w:lang w:val="uk-UA"/>
          </w:rPr>
          <w:t xml:space="preserve">У </w:t>
        </w:r>
      </w:ins>
      <w:ins w:id="462" w:author="Ярмола Юрій Юрійович" w:date="2025-05-28T00:09:00Z">
        <w:r>
          <w:rPr>
            <w:lang w:val="uk-UA"/>
          </w:rPr>
          <w:t xml:space="preserve">четвертому </w:t>
        </w:r>
      </w:ins>
      <w:ins w:id="463" w:author="Ярмола Юрій Юрійович" w:date="2025-05-28T00:05:00Z">
        <w:r w:rsidRPr="00152906">
          <w:rPr>
            <w:lang w:val="uk-UA"/>
          </w:rPr>
          <w:t>розділі розглянуто економічну ефективність впровадження платформи.</w:t>
        </w:r>
      </w:ins>
    </w:p>
    <w:p w14:paraId="26027EEA" w14:textId="73E25B69" w:rsidR="000508F5" w:rsidRPr="00152906" w:rsidDel="00152906" w:rsidRDefault="00152906">
      <w:pPr>
        <w:spacing w:after="160" w:line="360" w:lineRule="auto"/>
        <w:ind w:firstLine="708"/>
        <w:rPr>
          <w:del w:id="464" w:author="Ярмола Юрій Юрійович" w:date="2025-05-28T00:02:00Z"/>
          <w:lang w:val="uk-UA"/>
        </w:rPr>
      </w:pPr>
      <w:ins w:id="465" w:author="Ярмола Юрій Юрійович" w:date="2025-05-28T00:05:00Z">
        <w:r w:rsidRPr="00152906">
          <w:rPr>
            <w:lang w:val="uk-UA"/>
          </w:rPr>
          <w:t>Робота містить аналітичний огляд, технічні рішення, результати тестування та рекомендації для подальшого використання розробленої платформи.</w:t>
        </w:r>
      </w:ins>
      <w:del w:id="466" w:author="Ярмола Юрій Юрійович" w:date="2025-05-27T22:35:00Z">
        <w:r w:rsidR="000508F5" w:rsidRPr="00152906" w:rsidDel="00D57A56">
          <w:rPr>
            <w:lang w:val="uk-UA"/>
          </w:rPr>
          <w:delText xml:space="preserve">Існуючі </w:delText>
        </w:r>
      </w:del>
      <w:del w:id="467" w:author="Ярмола Юрій Юрійович" w:date="2025-05-28T00:02:00Z">
        <w:r w:rsidR="000508F5" w:rsidRPr="00152906" w:rsidDel="00152906">
          <w:rPr>
            <w:lang w:val="uk-UA"/>
          </w:rPr>
          <w:delText>інструменти, такі як PyTorch і TensorFlow, надають потужний функціонал для створення та навчання моделей, але часто не містять засобів для попередньої обробки або анотації даних. У той же час спеціалізовані платформи, як-от Roboflow, добре підходять для підготовки даних, але мають обмеження в налаштуванні моделей і інтеграції з іншими інструментами. Такий розподіл функціоналу ускладнює робочий процес, змушуючи розробників працювати з кількома платформами одночасно. Це стає проблемою не лише для досвідчених користувачів, а й для початківців, які лише вивчають основи ШНМ.</w:delText>
        </w:r>
      </w:del>
    </w:p>
    <w:p w14:paraId="48CB9619" w14:textId="22B9D78B" w:rsidR="000508F5" w:rsidRPr="00152906" w:rsidDel="00152906" w:rsidRDefault="000508F5">
      <w:pPr>
        <w:spacing w:after="160" w:line="360" w:lineRule="auto"/>
        <w:rPr>
          <w:del w:id="468" w:author="Ярмола Юрій Юрійович" w:date="2025-05-28T00:02:00Z"/>
          <w:lang w:val="uk-UA"/>
        </w:rPr>
      </w:pPr>
      <w:del w:id="469" w:author="Ярмола Юрій Юрійович" w:date="2025-05-28T00:02:00Z">
        <w:r w:rsidRPr="00152906" w:rsidDel="00152906">
          <w:rPr>
            <w:lang w:val="uk-UA"/>
          </w:rPr>
          <w:delText>Розроблена система вирішує ці проблеми, забезпечуючи єдиний інтерфейс для виконання всіх ключових завдань у рамках одного середовища. Це значно спрощує процес розробки моделей, скорочує час на їх створення та дає змогу користувачам фокусуватися на основних завданнях, а не на технічних деталях.</w:delText>
        </w:r>
      </w:del>
    </w:p>
    <w:p w14:paraId="454A14AC" w14:textId="2C2BC8B8" w:rsidR="000508F5" w:rsidRPr="00152906" w:rsidDel="00152906" w:rsidRDefault="000508F5">
      <w:pPr>
        <w:spacing w:after="160" w:line="360" w:lineRule="auto"/>
        <w:rPr>
          <w:del w:id="470" w:author="Ярмола Юрій Юрійович" w:date="2025-05-28T00:04:00Z"/>
          <w:lang w:val="uk-UA"/>
          <w:rPrChange w:id="471" w:author="Ярмола Юрій Юрійович" w:date="2025-05-28T00:04:00Z">
            <w:rPr>
              <w:del w:id="472" w:author="Ярмола Юрій Юрійович" w:date="2025-05-28T00:04:00Z"/>
              <w:b/>
              <w:bCs/>
              <w:lang w:val="uk-UA"/>
            </w:rPr>
          </w:rPrChange>
        </w:rPr>
      </w:pPr>
      <w:del w:id="473" w:author="Ярмола Юрій Юрійович" w:date="2025-05-28T00:00:00Z">
        <w:r w:rsidRPr="00152906" w:rsidDel="00152906">
          <w:rPr>
            <w:lang w:val="uk-UA"/>
            <w:rPrChange w:id="474" w:author="Ярмола Юрій Юрійович" w:date="2025-05-28T00:04:00Z">
              <w:rPr>
                <w:b/>
                <w:bCs/>
                <w:lang w:val="uk-UA"/>
              </w:rPr>
            </w:rPrChange>
          </w:rPr>
          <w:delText>З</w:delText>
        </w:r>
      </w:del>
      <w:del w:id="475" w:author="Ярмола Юрій Юрійович" w:date="2025-05-28T00:04:00Z">
        <w:r w:rsidRPr="00152906" w:rsidDel="00152906">
          <w:rPr>
            <w:lang w:val="uk-UA"/>
            <w:rPrChange w:id="476" w:author="Ярмола Юрій Юрійович" w:date="2025-05-28T00:04:00Z">
              <w:rPr>
                <w:b/>
                <w:bCs/>
                <w:lang w:val="uk-UA"/>
              </w:rPr>
            </w:rPrChange>
          </w:rPr>
          <w:delText>авдання дослідження</w:delText>
        </w:r>
      </w:del>
    </w:p>
    <w:p w14:paraId="4607F149" w14:textId="2DAAA001" w:rsidR="000508F5" w:rsidRPr="00152906" w:rsidDel="00152906" w:rsidRDefault="000508F5">
      <w:pPr>
        <w:spacing w:after="160" w:line="360" w:lineRule="auto"/>
        <w:rPr>
          <w:del w:id="477" w:author="Ярмола Юрій Юрійович" w:date="2025-05-28T00:04:00Z"/>
          <w:lang w:val="uk-UA"/>
        </w:rPr>
      </w:pPr>
      <w:del w:id="478" w:author="Ярмола Юрій Юрійович" w:date="2025-05-28T00:04:00Z">
        <w:r w:rsidRPr="00152906" w:rsidDel="00152906">
          <w:rPr>
            <w:lang w:val="uk-UA"/>
          </w:rPr>
          <w:delText>У межах дипломної роботи були поставлені наступні завдання:</w:delText>
        </w:r>
      </w:del>
    </w:p>
    <w:p w14:paraId="39C05F74" w14:textId="1DFA7076" w:rsidR="000508F5" w:rsidRPr="00152906" w:rsidDel="00152906" w:rsidRDefault="000508F5">
      <w:pPr>
        <w:numPr>
          <w:ilvl w:val="0"/>
          <w:numId w:val="42"/>
        </w:numPr>
        <w:spacing w:after="160" w:line="360" w:lineRule="auto"/>
        <w:rPr>
          <w:del w:id="479" w:author="Ярмола Юрій Юрійович" w:date="2025-05-28T00:04:00Z"/>
          <w:lang w:val="uk-UA"/>
        </w:rPr>
      </w:pPr>
      <w:del w:id="480" w:author="Ярмола Юрій Юрійович" w:date="2025-05-28T00:04:00Z">
        <w:r w:rsidRPr="00152906" w:rsidDel="00152906">
          <w:rPr>
            <w:lang w:val="uk-UA"/>
          </w:rPr>
          <w:delText>Провести аналіз сучасних підходів до створення ШНМ і вибрати оптимальні методи для реалізації завдань.</w:delText>
        </w:r>
      </w:del>
    </w:p>
    <w:p w14:paraId="241AA821" w14:textId="362B2D3D" w:rsidR="000508F5" w:rsidRPr="00152906" w:rsidDel="00152906" w:rsidRDefault="000508F5">
      <w:pPr>
        <w:numPr>
          <w:ilvl w:val="0"/>
          <w:numId w:val="42"/>
        </w:numPr>
        <w:spacing w:after="160" w:line="360" w:lineRule="auto"/>
        <w:rPr>
          <w:del w:id="481" w:author="Ярмола Юрій Юрійович" w:date="2025-05-28T00:04:00Z"/>
          <w:lang w:val="uk-UA"/>
        </w:rPr>
      </w:pPr>
      <w:del w:id="482" w:author="Ярмола Юрій Юрійович" w:date="2025-05-28T00:04:00Z">
        <w:r w:rsidRPr="00152906" w:rsidDel="00152906">
          <w:rPr>
            <w:lang w:val="uk-UA"/>
          </w:rPr>
          <w:delText xml:space="preserve">Дослідити </w:delText>
        </w:r>
      </w:del>
      <w:commentRangeStart w:id="483"/>
      <w:del w:id="484" w:author="Ярмола Юрій Юрійович" w:date="2025-05-27T22:35:00Z">
        <w:r w:rsidRPr="00152906" w:rsidDel="00D57A56">
          <w:rPr>
            <w:lang w:val="uk-UA"/>
          </w:rPr>
          <w:delText xml:space="preserve">існуючі </w:delText>
        </w:r>
      </w:del>
      <w:commentRangeEnd w:id="483"/>
      <w:del w:id="485" w:author="Ярмола Юрій Юрійович" w:date="2025-05-28T00:04:00Z">
        <w:r w:rsidR="00E06121" w:rsidRPr="00152906" w:rsidDel="00152906">
          <w:rPr>
            <w:rStyle w:val="CommentReference"/>
            <w:lang w:val="uk-UA"/>
            <w:rPrChange w:id="486" w:author="Ярмола Юрій Юрійович" w:date="2025-05-28T00:04:00Z">
              <w:rPr>
                <w:rStyle w:val="CommentReference"/>
              </w:rPr>
            </w:rPrChange>
          </w:rPr>
          <w:commentReference w:id="483"/>
        </w:r>
        <w:r w:rsidRPr="00152906" w:rsidDel="00152906">
          <w:rPr>
            <w:lang w:val="uk-UA"/>
          </w:rPr>
          <w:delText>платформи та інструменти для роботи з ШНМ, виявити їхні недоліки та переваги.</w:delText>
        </w:r>
      </w:del>
    </w:p>
    <w:p w14:paraId="2DB0BC4D" w14:textId="47E8012D" w:rsidR="000508F5" w:rsidRPr="00152906" w:rsidDel="00152906" w:rsidRDefault="000508F5">
      <w:pPr>
        <w:numPr>
          <w:ilvl w:val="0"/>
          <w:numId w:val="42"/>
        </w:numPr>
        <w:spacing w:after="160" w:line="360" w:lineRule="auto"/>
        <w:rPr>
          <w:del w:id="487" w:author="Ярмола Юрій Юрійович" w:date="2025-05-28T00:04:00Z"/>
          <w:lang w:val="uk-UA"/>
        </w:rPr>
      </w:pPr>
      <w:del w:id="488" w:author="Ярмола Юрій Юрійович" w:date="2025-05-28T00:04:00Z">
        <w:r w:rsidRPr="00152906" w:rsidDel="00152906">
          <w:rPr>
            <w:lang w:val="uk-UA"/>
          </w:rPr>
          <w:delText>Розробити концепцію програмної платформи, яка забезпечує підтримку всіх етапів роботи з нейронними мережами: від підготовки даних до перевірки моделі.</w:delText>
        </w:r>
      </w:del>
    </w:p>
    <w:p w14:paraId="7034A64B" w14:textId="571DDECE" w:rsidR="000508F5" w:rsidRPr="00152906" w:rsidDel="00152906" w:rsidRDefault="000508F5">
      <w:pPr>
        <w:numPr>
          <w:ilvl w:val="0"/>
          <w:numId w:val="42"/>
        </w:numPr>
        <w:spacing w:after="160" w:line="360" w:lineRule="auto"/>
        <w:rPr>
          <w:del w:id="489" w:author="Ярмола Юрій Юрійович" w:date="2025-05-28T00:04:00Z"/>
          <w:lang w:val="uk-UA"/>
        </w:rPr>
      </w:pPr>
      <w:del w:id="490" w:author="Ярмола Юрій Юрійович" w:date="2025-05-28T00:04:00Z">
        <w:r w:rsidRPr="00152906" w:rsidDel="00152906">
          <w:rPr>
            <w:lang w:val="uk-UA"/>
          </w:rPr>
          <w:delText>Реалізувати функціонал для анотації даних, аугментації зображень, створення наборів даних, навчання та перевірки моделей.</w:delText>
        </w:r>
      </w:del>
    </w:p>
    <w:p w14:paraId="5FEE8D58" w14:textId="3E2AF532" w:rsidR="00152906" w:rsidRPr="00152906" w:rsidDel="00152906" w:rsidRDefault="000508F5">
      <w:pPr>
        <w:spacing w:after="160" w:line="360" w:lineRule="auto"/>
        <w:rPr>
          <w:del w:id="491" w:author="Ярмола Юрій Юрійович" w:date="2025-05-28T00:04:00Z"/>
          <w:lang w:val="uk-UA"/>
        </w:rPr>
        <w:pPrChange w:id="492" w:author="Ярмола Юрій Юрійович" w:date="2025-05-28T00:10:00Z">
          <w:pPr>
            <w:numPr>
              <w:numId w:val="42"/>
            </w:numPr>
            <w:tabs>
              <w:tab w:val="num" w:pos="720"/>
            </w:tabs>
            <w:spacing w:after="160" w:line="360" w:lineRule="auto"/>
            <w:ind w:left="720" w:hanging="360"/>
          </w:pPr>
        </w:pPrChange>
      </w:pPr>
      <w:del w:id="493" w:author="Ярмола Юрій Юрійович" w:date="2025-05-28T00:04:00Z">
        <w:r w:rsidRPr="00152906" w:rsidDel="00152906">
          <w:rPr>
            <w:lang w:val="uk-UA"/>
          </w:rPr>
          <w:delText>Провести тестування розробленого рішення та оцінити його ефективність.</w:delText>
        </w:r>
      </w:del>
    </w:p>
    <w:p w14:paraId="5C409F25" w14:textId="16B82A22" w:rsidR="000508F5" w:rsidRPr="00152906" w:rsidDel="00152906" w:rsidRDefault="000508F5">
      <w:pPr>
        <w:spacing w:after="160" w:line="360" w:lineRule="auto"/>
        <w:rPr>
          <w:del w:id="494" w:author="Ярмола Юрій Юрійович" w:date="2025-05-28T00:01:00Z"/>
          <w:lang w:val="uk-UA"/>
          <w:rPrChange w:id="495" w:author="Ярмола Юрій Юрійович" w:date="2025-05-28T00:04:00Z">
            <w:rPr>
              <w:del w:id="496" w:author="Ярмола Юрій Юрійович" w:date="2025-05-28T00:01:00Z"/>
              <w:b/>
              <w:bCs/>
              <w:lang w:val="uk-UA"/>
            </w:rPr>
          </w:rPrChange>
        </w:rPr>
      </w:pPr>
      <w:del w:id="497" w:author="Ярмола Юрій Юрійович" w:date="2025-05-28T00:01:00Z">
        <w:r w:rsidRPr="00152906" w:rsidDel="00152906">
          <w:rPr>
            <w:lang w:val="uk-UA"/>
            <w:rPrChange w:id="498" w:author="Ярмола Юрій Юрійович" w:date="2025-05-28T00:04:00Z">
              <w:rPr>
                <w:b/>
                <w:bCs/>
                <w:lang w:val="uk-UA"/>
              </w:rPr>
            </w:rPrChange>
          </w:rPr>
          <w:delText>Основні етапи роботи</w:delText>
        </w:r>
      </w:del>
    </w:p>
    <w:p w14:paraId="362640C8" w14:textId="77ACEAB0" w:rsidR="000508F5" w:rsidRPr="00152906" w:rsidDel="00152906" w:rsidRDefault="000508F5">
      <w:pPr>
        <w:spacing w:after="160" w:line="360" w:lineRule="auto"/>
        <w:rPr>
          <w:del w:id="499" w:author="Ярмола Юрій Юрійович" w:date="2025-05-28T00:01:00Z"/>
          <w:lang w:val="uk-UA"/>
        </w:rPr>
      </w:pPr>
      <w:del w:id="500" w:author="Ярмола Юрій Юрійович" w:date="2025-05-28T00:01:00Z">
        <w:r w:rsidRPr="00152906" w:rsidDel="00152906">
          <w:rPr>
            <w:lang w:val="uk-UA"/>
          </w:rPr>
          <w:delText>Про</w:delText>
        </w:r>
        <w:r w:rsidR="00C06ACB" w:rsidRPr="00152906" w:rsidDel="00152906">
          <w:rPr>
            <w:lang w:val="uk-UA"/>
          </w:rPr>
          <w:delText>е</w:delText>
        </w:r>
        <w:r w:rsidRPr="00152906" w:rsidDel="00152906">
          <w:rPr>
            <w:lang w:val="uk-UA"/>
          </w:rPr>
          <w:delText xml:space="preserve">кт складається з кількох етапів, кожен з яких охоплює певний аспект роботи з ШНМ. На початковому етапі було проведено аналітичний огляд </w:delText>
        </w:r>
      </w:del>
      <w:del w:id="501" w:author="Ярмола Юрій Юрійович" w:date="2025-05-27T22:35:00Z">
        <w:r w:rsidRPr="00152906" w:rsidDel="00D57A56">
          <w:rPr>
            <w:lang w:val="uk-UA"/>
          </w:rPr>
          <w:delText xml:space="preserve">існуючих </w:delText>
        </w:r>
      </w:del>
      <w:del w:id="502" w:author="Ярмола Юрій Юрійович" w:date="2025-05-28T00:01:00Z">
        <w:r w:rsidRPr="00152906" w:rsidDel="00152906">
          <w:rPr>
            <w:lang w:val="uk-UA"/>
          </w:rPr>
          <w:delText>підходів і технологій, що дало змогу визначити основні проблеми, які вирішуються платформою.</w:delText>
        </w:r>
      </w:del>
    </w:p>
    <w:p w14:paraId="74901989" w14:textId="46B7313C" w:rsidR="000508F5" w:rsidRPr="00152906" w:rsidDel="00152906" w:rsidRDefault="000508F5">
      <w:pPr>
        <w:spacing w:after="160" w:line="360" w:lineRule="auto"/>
        <w:rPr>
          <w:del w:id="503" w:author="Ярмола Юрій Юрійович" w:date="2025-05-28T00:01:00Z"/>
          <w:lang w:val="uk-UA"/>
        </w:rPr>
      </w:pPr>
      <w:del w:id="504" w:author="Ярмола Юрій Юрійович" w:date="2025-05-28T00:01:00Z">
        <w:r w:rsidRPr="00152906" w:rsidDel="00152906">
          <w:rPr>
            <w:lang w:val="uk-UA"/>
          </w:rPr>
          <w:delText>Другим етапом стало визначення вимог до системи, включаючи функціональні та нефункціональні характеристики. Зокрема, було сформульовано необхідність забезпечення простого інтерфейсу для користувачів, інтеграції засобів для анотації даних і створення функціоналу для автоматизації процесів.</w:delText>
        </w:r>
      </w:del>
    </w:p>
    <w:p w14:paraId="573097A7" w14:textId="062E79CD" w:rsidR="000508F5" w:rsidRPr="00152906" w:rsidDel="00152906" w:rsidRDefault="000508F5">
      <w:pPr>
        <w:spacing w:after="160" w:line="360" w:lineRule="auto"/>
        <w:rPr>
          <w:del w:id="505" w:author="Ярмола Юрій Юрійович" w:date="2025-05-28T00:01:00Z"/>
          <w:lang w:val="uk-UA"/>
        </w:rPr>
      </w:pPr>
      <w:del w:id="506" w:author="Ярмола Юрій Юрійович" w:date="2025-05-28T00:01:00Z">
        <w:r w:rsidRPr="00152906" w:rsidDel="00152906">
          <w:rPr>
            <w:lang w:val="uk-UA"/>
          </w:rPr>
          <w:delText>На третьому етапі було розроблено архітектуру програмного рішення. Вона передбачає використання модульного підходу, який забезпечує гнучкість системи та дає змогу легко додавати новий функціонал у майбутньому.</w:delText>
        </w:r>
      </w:del>
    </w:p>
    <w:p w14:paraId="7E36B74F" w14:textId="00ECC7C3" w:rsidR="000508F5" w:rsidRPr="00152906" w:rsidDel="00152906" w:rsidRDefault="000508F5">
      <w:pPr>
        <w:spacing w:after="160" w:line="360" w:lineRule="auto"/>
        <w:rPr>
          <w:del w:id="507" w:author="Ярмола Юрій Юрійович" w:date="2025-05-28T00:01:00Z"/>
          <w:lang w:val="uk-UA"/>
        </w:rPr>
      </w:pPr>
      <w:del w:id="508" w:author="Ярмола Юрій Юрійович" w:date="2025-05-28T00:01:00Z">
        <w:r w:rsidRPr="00152906" w:rsidDel="00152906">
          <w:rPr>
            <w:lang w:val="uk-UA"/>
          </w:rPr>
          <w:delText>Фінальним етапом стала реалізація програмного забезпечення, включаючи модулі генерації даних, навчання моделей і перевірки їхньої ефективності. Система була протестована на реальних наборах даних, що дозволило оцінити її продуктивність та виявити можливості для подальшого вдосконалення.</w:delText>
        </w:r>
      </w:del>
    </w:p>
    <w:p w14:paraId="14234325" w14:textId="1BE382C2" w:rsidR="000508F5" w:rsidRPr="00152906" w:rsidDel="00152906" w:rsidRDefault="000508F5">
      <w:pPr>
        <w:spacing w:after="160" w:line="360" w:lineRule="auto"/>
        <w:rPr>
          <w:del w:id="509" w:author="Ярмола Юрій Юрійович" w:date="2025-05-28T00:01:00Z"/>
          <w:lang w:val="uk-UA"/>
          <w:rPrChange w:id="510" w:author="Ярмола Юрій Юрійович" w:date="2025-05-28T00:04:00Z">
            <w:rPr>
              <w:del w:id="511" w:author="Ярмола Юрій Юрійович" w:date="2025-05-28T00:01:00Z"/>
              <w:b/>
              <w:bCs/>
              <w:lang w:val="uk-UA"/>
            </w:rPr>
          </w:rPrChange>
        </w:rPr>
      </w:pPr>
      <w:del w:id="512" w:author="Ярмола Юрій Юрійович" w:date="2025-05-28T00:01:00Z">
        <w:r w:rsidRPr="00152906" w:rsidDel="00152906">
          <w:rPr>
            <w:lang w:val="uk-UA"/>
            <w:rPrChange w:id="513" w:author="Ярмола Юрій Юрійович" w:date="2025-05-28T00:04:00Z">
              <w:rPr>
                <w:b/>
                <w:bCs/>
                <w:lang w:val="uk-UA"/>
              </w:rPr>
            </w:rPrChange>
          </w:rPr>
          <w:delText>Опис платформи</w:delText>
        </w:r>
      </w:del>
    </w:p>
    <w:p w14:paraId="27D39638" w14:textId="0B5315FC" w:rsidR="000508F5" w:rsidRPr="00152906" w:rsidDel="00152906" w:rsidRDefault="000508F5">
      <w:pPr>
        <w:spacing w:after="160" w:line="360" w:lineRule="auto"/>
        <w:rPr>
          <w:del w:id="514" w:author="Ярмола Юрій Юрійович" w:date="2025-05-28T00:01:00Z"/>
          <w:lang w:val="uk-UA"/>
        </w:rPr>
      </w:pPr>
      <w:del w:id="515" w:author="Ярмола Юрій Юрійович" w:date="2025-05-28T00:01:00Z">
        <w:r w:rsidRPr="00152906" w:rsidDel="00152906">
          <w:rPr>
            <w:lang w:val="uk-UA"/>
          </w:rPr>
          <w:delText>Розроблена платформа має такі основні компоненти:</w:delText>
        </w:r>
      </w:del>
    </w:p>
    <w:p w14:paraId="7B36A986" w14:textId="33D8E127" w:rsidR="000508F5" w:rsidRPr="00152906" w:rsidDel="00152906" w:rsidRDefault="000508F5">
      <w:pPr>
        <w:numPr>
          <w:ilvl w:val="0"/>
          <w:numId w:val="43"/>
        </w:numPr>
        <w:spacing w:after="160" w:line="360" w:lineRule="auto"/>
        <w:rPr>
          <w:del w:id="516" w:author="Ярмола Юрій Юрійович" w:date="2025-05-28T00:01:00Z"/>
          <w:lang w:val="uk-UA"/>
        </w:rPr>
      </w:pPr>
      <w:del w:id="517" w:author="Ярмола Юрій Юрійович" w:date="2025-05-28T00:01:00Z">
        <w:r w:rsidRPr="00152906" w:rsidDel="00152906">
          <w:rPr>
            <w:lang w:val="uk-UA"/>
          </w:rPr>
          <w:delText>Модуль генерації даних</w:delText>
        </w:r>
        <w:r w:rsidR="00C06ACB" w:rsidRPr="00152906" w:rsidDel="00152906">
          <w:rPr>
            <w:lang w:val="uk-UA"/>
          </w:rPr>
          <w:delText xml:space="preserve"> - </w:delText>
        </w:r>
        <w:r w:rsidRPr="00152906" w:rsidDel="00152906">
          <w:rPr>
            <w:lang w:val="uk-UA"/>
          </w:rPr>
          <w:delText>забезпечує автоматизовану підготовку наборів зображень, включаючи їхню аугментацію</w:delText>
        </w:r>
        <w:r w:rsidR="00C06ACB" w:rsidRPr="00152906" w:rsidDel="00152906">
          <w:rPr>
            <w:lang w:val="uk-UA"/>
          </w:rPr>
          <w:delText>;</w:delText>
        </w:r>
      </w:del>
    </w:p>
    <w:p w14:paraId="7B1268F2" w14:textId="78AA19D1" w:rsidR="000508F5" w:rsidRPr="00152906" w:rsidDel="00152906" w:rsidRDefault="000508F5">
      <w:pPr>
        <w:numPr>
          <w:ilvl w:val="0"/>
          <w:numId w:val="43"/>
        </w:numPr>
        <w:spacing w:after="160" w:line="360" w:lineRule="auto"/>
        <w:rPr>
          <w:del w:id="518" w:author="Ярмола Юрій Юрійович" w:date="2025-05-28T00:01:00Z"/>
          <w:lang w:val="uk-UA"/>
        </w:rPr>
      </w:pPr>
      <w:del w:id="519" w:author="Ярмола Юрій Юрійович" w:date="2025-05-28T00:01:00Z">
        <w:r w:rsidRPr="00152906" w:rsidDel="00152906">
          <w:rPr>
            <w:lang w:val="uk-UA"/>
          </w:rPr>
          <w:delText>Модуль анотації</w:delText>
        </w:r>
        <w:r w:rsidR="00C06ACB" w:rsidRPr="00152906" w:rsidDel="00152906">
          <w:rPr>
            <w:lang w:val="uk-UA"/>
          </w:rPr>
          <w:delText xml:space="preserve"> -</w:delText>
        </w:r>
        <w:r w:rsidRPr="00152906" w:rsidDel="00152906">
          <w:rPr>
            <w:lang w:val="uk-UA"/>
          </w:rPr>
          <w:delText xml:space="preserve"> надає інструменти для швидкого та зручного маркування даних, що спрощує роботу з великими наборами зображень</w:delText>
        </w:r>
        <w:r w:rsidR="00C06ACB" w:rsidRPr="00152906" w:rsidDel="00152906">
          <w:rPr>
            <w:lang w:val="uk-UA"/>
          </w:rPr>
          <w:delText>;</w:delText>
        </w:r>
      </w:del>
    </w:p>
    <w:p w14:paraId="0C510214" w14:textId="1CB84329" w:rsidR="000508F5" w:rsidRPr="00152906" w:rsidDel="00152906" w:rsidRDefault="000508F5">
      <w:pPr>
        <w:numPr>
          <w:ilvl w:val="0"/>
          <w:numId w:val="43"/>
        </w:numPr>
        <w:spacing w:after="160" w:line="360" w:lineRule="auto"/>
        <w:rPr>
          <w:del w:id="520" w:author="Ярмола Юрій Юрійович" w:date="2025-05-28T00:01:00Z"/>
          <w:lang w:val="uk-UA"/>
        </w:rPr>
      </w:pPr>
      <w:del w:id="521" w:author="Ярмола Юрій Юрійович" w:date="2025-05-28T00:01:00Z">
        <w:r w:rsidRPr="00152906" w:rsidDel="00152906">
          <w:rPr>
            <w:lang w:val="uk-UA"/>
          </w:rPr>
          <w:delText>Модуль навчання моделі</w:delText>
        </w:r>
        <w:r w:rsidR="00C06ACB" w:rsidRPr="00152906" w:rsidDel="00152906">
          <w:rPr>
            <w:lang w:val="uk-UA"/>
          </w:rPr>
          <w:delText xml:space="preserve"> - </w:delText>
        </w:r>
        <w:r w:rsidRPr="00152906" w:rsidDel="00152906">
          <w:rPr>
            <w:lang w:val="uk-UA"/>
          </w:rPr>
          <w:delText>дозволяє користувачам створювати ШНМ, налаштовувати їхні параметри та проводити навчання на підготовлених даних</w:delText>
        </w:r>
        <w:r w:rsidR="00C06ACB" w:rsidRPr="00152906" w:rsidDel="00152906">
          <w:rPr>
            <w:lang w:val="uk-UA"/>
          </w:rPr>
          <w:delText>;</w:delText>
        </w:r>
      </w:del>
    </w:p>
    <w:p w14:paraId="1AC97DFA" w14:textId="1FB759D4" w:rsidR="000508F5" w:rsidRPr="00152906" w:rsidDel="00152906" w:rsidRDefault="000508F5">
      <w:pPr>
        <w:numPr>
          <w:ilvl w:val="0"/>
          <w:numId w:val="43"/>
        </w:numPr>
        <w:spacing w:after="160" w:line="360" w:lineRule="auto"/>
        <w:rPr>
          <w:del w:id="522" w:author="Ярмола Юрій Юрійович" w:date="2025-05-28T00:01:00Z"/>
          <w:lang w:val="uk-UA"/>
        </w:rPr>
      </w:pPr>
      <w:del w:id="523" w:author="Ярмола Юрій Юрійович" w:date="2025-05-28T00:01:00Z">
        <w:r w:rsidRPr="00152906" w:rsidDel="00152906">
          <w:rPr>
            <w:lang w:val="uk-UA"/>
          </w:rPr>
          <w:delText>Модуль перевірки моделі</w:delText>
        </w:r>
        <w:r w:rsidR="00C06ACB" w:rsidRPr="00152906" w:rsidDel="00152906">
          <w:rPr>
            <w:lang w:val="uk-UA"/>
          </w:rPr>
          <w:delText xml:space="preserve"> - </w:delText>
        </w:r>
        <w:r w:rsidRPr="00152906" w:rsidDel="00152906">
          <w:rPr>
            <w:lang w:val="uk-UA"/>
          </w:rPr>
          <w:delText>відповідає за оцінку продуктивності моделі на тестових даних і аналіз результатів</w:delText>
        </w:r>
        <w:r w:rsidR="00C06ACB" w:rsidRPr="00152906" w:rsidDel="00152906">
          <w:rPr>
            <w:lang w:val="uk-UA"/>
          </w:rPr>
          <w:delText>;</w:delText>
        </w:r>
      </w:del>
    </w:p>
    <w:p w14:paraId="3EF2A8F3" w14:textId="53EFEE7B" w:rsidR="000508F5" w:rsidRPr="00152906" w:rsidDel="00152906" w:rsidRDefault="000508F5">
      <w:pPr>
        <w:spacing w:after="160" w:line="360" w:lineRule="auto"/>
        <w:rPr>
          <w:del w:id="524" w:author="Ярмола Юрій Юрійович" w:date="2025-05-28T00:01:00Z"/>
          <w:lang w:val="uk-UA"/>
        </w:rPr>
      </w:pPr>
      <w:del w:id="525" w:author="Ярмола Юрій Юрійович" w:date="2025-05-28T00:01:00Z">
        <w:r w:rsidRPr="00152906" w:rsidDel="00152906">
          <w:rPr>
            <w:lang w:val="uk-UA"/>
          </w:rPr>
          <w:delText>Платформа також інтегрується з популярними бібліотеками для машинного навчання, такими як PyTorch</w:delText>
        </w:r>
        <w:r w:rsidR="00C06ACB" w:rsidRPr="00152906" w:rsidDel="00152906">
          <w:rPr>
            <w:lang w:val="uk-UA"/>
          </w:rPr>
          <w:delText xml:space="preserve">, </w:delText>
        </w:r>
        <w:r w:rsidR="00C06ACB" w:rsidRPr="00152906" w:rsidDel="00152906">
          <w:rPr>
            <w:lang w:val="uk-UA"/>
            <w:rPrChange w:id="526" w:author="Ярмола Юрій Юрійович" w:date="2025-05-28T00:04:00Z">
              <w:rPr>
                <w:lang w:val="en-US"/>
              </w:rPr>
            </w:rPrChange>
          </w:rPr>
          <w:delText>TensorFlow</w:delText>
        </w:r>
        <w:r w:rsidRPr="00152906" w:rsidDel="00152906">
          <w:rPr>
            <w:lang w:val="uk-UA"/>
          </w:rPr>
          <w:delText>,</w:delText>
        </w:r>
        <w:r w:rsidR="00C06ACB" w:rsidRPr="00152906" w:rsidDel="00152906">
          <w:rPr>
            <w:lang w:val="uk-UA"/>
          </w:rPr>
          <w:delText xml:space="preserve"> </w:delText>
        </w:r>
        <w:r w:rsidRPr="00152906" w:rsidDel="00152906">
          <w:rPr>
            <w:lang w:val="uk-UA"/>
          </w:rPr>
          <w:delText xml:space="preserve"> що забезпечує її сумісність із сучасними підходами до розробки ШНМ. Уся система побудована з урахуванням потреб користувачів, що дозволяє працювати з нею як новачкам, так і досвідченим розробникам.</w:delText>
        </w:r>
      </w:del>
    </w:p>
    <w:p w14:paraId="7E4856E7" w14:textId="379BFCF6" w:rsidR="000508F5" w:rsidRPr="00152906" w:rsidDel="00152906" w:rsidRDefault="000508F5">
      <w:pPr>
        <w:spacing w:after="160" w:line="360" w:lineRule="auto"/>
        <w:rPr>
          <w:del w:id="527" w:author="Ярмола Юрій Юрійович" w:date="2025-05-28T00:01:00Z"/>
          <w:lang w:val="uk-UA"/>
          <w:rPrChange w:id="528" w:author="Ярмола Юрій Юрійович" w:date="2025-05-28T00:04:00Z">
            <w:rPr>
              <w:del w:id="529" w:author="Ярмола Юрій Юрійович" w:date="2025-05-28T00:01:00Z"/>
              <w:b/>
              <w:bCs/>
              <w:lang w:val="uk-UA"/>
            </w:rPr>
          </w:rPrChange>
        </w:rPr>
      </w:pPr>
      <w:del w:id="530" w:author="Ярмола Юрій Юрійович" w:date="2025-05-28T00:01:00Z">
        <w:r w:rsidRPr="00152906" w:rsidDel="00152906">
          <w:rPr>
            <w:lang w:val="uk-UA"/>
            <w:rPrChange w:id="531" w:author="Ярмола Юрій Юрійович" w:date="2025-05-28T00:04:00Z">
              <w:rPr>
                <w:b/>
                <w:bCs/>
                <w:lang w:val="uk-UA"/>
              </w:rPr>
            </w:rPrChange>
          </w:rPr>
          <w:delText>Результати та значення роботи</w:delText>
        </w:r>
      </w:del>
    </w:p>
    <w:p w14:paraId="383AD9F3" w14:textId="3502B8CC" w:rsidR="000508F5" w:rsidRPr="00152906" w:rsidDel="00152906" w:rsidRDefault="000508F5">
      <w:pPr>
        <w:spacing w:after="160" w:line="360" w:lineRule="auto"/>
        <w:ind w:firstLine="708"/>
        <w:rPr>
          <w:del w:id="532" w:author="Ярмола Юрій Юрійович" w:date="2025-05-28T00:01:00Z"/>
          <w:lang w:val="uk-UA"/>
        </w:rPr>
      </w:pPr>
      <w:del w:id="533" w:author="Ярмола Юрій Юрійович" w:date="2025-05-28T00:01:00Z">
        <w:r w:rsidRPr="00152906" w:rsidDel="00152906">
          <w:rPr>
            <w:lang w:val="uk-UA"/>
          </w:rPr>
          <w:delText>Розроблена платформа демонструє значний потенціал для вирішення актуальних завдань у галузі ШНМ. Вона не лише спрощує процес створення та навчання моделей, а й відкриває нові можливості для їх використання у різних сферах. Завдяки інтеграції ключових функціоналів у єдиному середовищі, платформа забезпечує високий рівень зручності, скорочує витрати часу та ресурсів, а також робить технології машинного навчання доступнішими для широкого кола користувачів.</w:delText>
        </w:r>
      </w:del>
    </w:p>
    <w:p w14:paraId="44C806D5" w14:textId="368B706C" w:rsidR="000508F5" w:rsidRPr="00152906" w:rsidDel="00152906" w:rsidRDefault="000508F5">
      <w:pPr>
        <w:spacing w:after="160" w:line="360" w:lineRule="auto"/>
        <w:ind w:firstLine="708"/>
        <w:rPr>
          <w:del w:id="534" w:author="Ярмола Юрій Юрійович" w:date="2025-05-28T00:01:00Z"/>
          <w:lang w:val="uk-UA"/>
        </w:rPr>
      </w:pPr>
      <w:del w:id="535" w:author="Ярмола Юрій Юрійович" w:date="2025-05-28T00:01:00Z">
        <w:r w:rsidRPr="00152906" w:rsidDel="00152906">
          <w:rPr>
            <w:lang w:val="uk-UA"/>
          </w:rPr>
          <w:delText>У цій дипломній роботі представлено детальний опис процесу створення платформи, включаючи аналітичний огляд, вибір технологій, реалізацію програмного забезпечення та тестування системи. Отримані результати можуть бути використані для подальшого вдосконалення розробленого рішення або як основа для нових про</w:delText>
        </w:r>
        <w:r w:rsidR="00C06ACB" w:rsidRPr="00152906" w:rsidDel="00152906">
          <w:rPr>
            <w:lang w:val="uk-UA"/>
          </w:rPr>
          <w:delText>е</w:delText>
        </w:r>
        <w:r w:rsidRPr="00152906" w:rsidDel="00152906">
          <w:rPr>
            <w:lang w:val="uk-UA"/>
          </w:rPr>
          <w:delText>ктів у галузі ШНМ.</w:delText>
        </w:r>
      </w:del>
    </w:p>
    <w:p w14:paraId="34920C26" w14:textId="77777777" w:rsidR="0021105F" w:rsidRPr="00152906" w:rsidRDefault="0021105F">
      <w:pPr>
        <w:spacing w:after="160" w:line="360" w:lineRule="auto"/>
        <w:rPr>
          <w:lang w:val="uk-UA"/>
        </w:rPr>
      </w:pPr>
    </w:p>
    <w:p w14:paraId="69A32E37" w14:textId="79E72C0E" w:rsidR="00FC2AE0" w:rsidRPr="00E73AD7" w:rsidRDefault="00FC2AE0">
      <w:pPr>
        <w:spacing w:after="160" w:line="360" w:lineRule="auto"/>
        <w:rPr>
          <w:lang w:val="uk-UA"/>
        </w:rPr>
      </w:pPr>
      <w:r w:rsidRPr="00E73AD7">
        <w:rPr>
          <w:lang w:val="uk-UA"/>
        </w:rPr>
        <w:br w:type="page"/>
      </w:r>
    </w:p>
    <w:p w14:paraId="1DAC366F" w14:textId="4713F921" w:rsidR="00FC2AE0" w:rsidRPr="00E73AD7" w:rsidRDefault="00FC2AE0">
      <w:pPr>
        <w:pStyle w:val="Heading1"/>
        <w:spacing w:line="360" w:lineRule="auto"/>
        <w:rPr>
          <w:lang w:val="uk-UA"/>
        </w:rPr>
      </w:pPr>
      <w:bookmarkStart w:id="536" w:name="_Toc199283556"/>
      <w:bookmarkStart w:id="537" w:name="_Hlk197273940"/>
      <w:r w:rsidRPr="00E73AD7">
        <w:rPr>
          <w:lang w:val="uk-UA"/>
        </w:rPr>
        <w:lastRenderedPageBreak/>
        <w:t>Розділ 1. АНАЛІТИЧНИЙ ОГЛЯД ТА ОБГРУНТУВАННЯ ВИБОРУ МЕТОДУ РОЗВ’ЯЗАННЯ ЗАДАЧІ</w:t>
      </w:r>
      <w:bookmarkEnd w:id="536"/>
    </w:p>
    <w:p w14:paraId="26F8B812" w14:textId="77777777" w:rsidR="002222D5" w:rsidRPr="00E73AD7" w:rsidRDefault="002222D5">
      <w:pPr>
        <w:spacing w:after="160" w:line="360" w:lineRule="auto"/>
        <w:rPr>
          <w:lang w:val="uk-UA"/>
        </w:rPr>
      </w:pPr>
    </w:p>
    <w:p w14:paraId="3F845097" w14:textId="07E9AB80" w:rsidR="002222D5" w:rsidRPr="00E73AD7" w:rsidRDefault="00866A5D">
      <w:pPr>
        <w:spacing w:after="160" w:line="360" w:lineRule="auto"/>
        <w:ind w:firstLine="708"/>
        <w:rPr>
          <w:lang w:val="uk-UA"/>
        </w:rPr>
      </w:pPr>
      <w:r w:rsidRPr="00E73AD7">
        <w:rPr>
          <w:lang w:val="uk-UA"/>
        </w:rPr>
        <w:t xml:space="preserve">За останні кілька років у світі різко зріс інтерес до штучних нейронних мереж (ШНМ).  Це можна пояснити виходом зрозумілим для більшості людей нейронної мережі у вигляді чату, що відповідає на будь-які запитання, генерує та розпізнає зображення, виконує як прості так і складні задачі. Цей інтерес також спровокував розвиток і інших спеціалізованих нейронних мереж, які здатні виконувати добре одну вузьку задачу, наприклад генерація або розпізнавання зображень. Проте у всіх цих ШНМ у </w:t>
      </w:r>
      <w:r w:rsidR="004422DF" w:rsidRPr="00E73AD7">
        <w:rPr>
          <w:lang w:val="uk-UA"/>
        </w:rPr>
        <w:t>основі роботи лежить принцип імітації нейрону нервової клітини людського мозку</w:t>
      </w:r>
      <w:r w:rsidR="00B769ED" w:rsidRPr="00E73AD7">
        <w:rPr>
          <w:lang w:val="uk-UA"/>
        </w:rPr>
        <w:t>, який має різні реалізації, продуктивність та інші параметри які впливають на навчання та роботу готової мережі.</w:t>
      </w:r>
    </w:p>
    <w:p w14:paraId="46C01A6D" w14:textId="7F32B0D4" w:rsidR="00003D4B" w:rsidRPr="00E73AD7" w:rsidRDefault="00003D4B">
      <w:pPr>
        <w:pStyle w:val="Heading2"/>
        <w:spacing w:line="360" w:lineRule="auto"/>
        <w:rPr>
          <w:lang w:val="uk-UA"/>
        </w:rPr>
      </w:pPr>
      <w:bookmarkStart w:id="538" w:name="_Toc199283557"/>
      <w:r w:rsidRPr="00E73AD7">
        <w:rPr>
          <w:lang w:val="uk-UA"/>
        </w:rPr>
        <w:t>1.1 Аналіз сучасних підходів до створення штучних нейронних мереж</w:t>
      </w:r>
      <w:bookmarkEnd w:id="538"/>
    </w:p>
    <w:p w14:paraId="3E347BAB" w14:textId="0D03EF2C" w:rsidR="00003D4B" w:rsidRPr="00E73AD7" w:rsidRDefault="009C5D68">
      <w:pPr>
        <w:spacing w:line="360" w:lineRule="auto"/>
        <w:rPr>
          <w:lang w:val="uk-UA"/>
        </w:rPr>
      </w:pPr>
      <w:r w:rsidRPr="00E73AD7">
        <w:rPr>
          <w:lang w:val="uk-UA"/>
        </w:rPr>
        <w:tab/>
        <w:t xml:space="preserve">Основні принципи створення штучних нейронних мереж </w:t>
      </w:r>
      <w:r w:rsidR="00C92FD4" w:rsidRPr="00E73AD7">
        <w:rPr>
          <w:lang w:val="uk-UA"/>
        </w:rPr>
        <w:t xml:space="preserve">базуються на моделюванні подібних на біологічні нейрони мереж, що дають змогу обробляти великі обсяги даних та знаходити складні залежності у них. </w:t>
      </w:r>
      <w:r w:rsidR="0026176E" w:rsidRPr="00E73AD7">
        <w:rPr>
          <w:lang w:val="uk-UA"/>
        </w:rPr>
        <w:t>Штучні нейронні мережі мають різні архітектури для моделювання нейронів</w:t>
      </w:r>
      <w:r w:rsidR="008A2818" w:rsidRPr="00E73AD7">
        <w:rPr>
          <w:lang w:val="uk-UA"/>
        </w:rPr>
        <w:t>, ось найпопулярніші з них:</w:t>
      </w:r>
    </w:p>
    <w:p w14:paraId="7C7736DD" w14:textId="13B97803" w:rsidR="008A2818" w:rsidRPr="00E73AD7" w:rsidRDefault="008A2818">
      <w:pPr>
        <w:pStyle w:val="ListParagraph"/>
        <w:numPr>
          <w:ilvl w:val="0"/>
          <w:numId w:val="3"/>
        </w:numPr>
        <w:spacing w:line="360" w:lineRule="auto"/>
        <w:rPr>
          <w:lang w:val="uk-UA"/>
        </w:rPr>
      </w:pPr>
      <w:r w:rsidRPr="00E73AD7">
        <w:rPr>
          <w:lang w:val="uk-UA"/>
        </w:rPr>
        <w:t>Б</w:t>
      </w:r>
      <w:r w:rsidR="0026176E" w:rsidRPr="00E73AD7">
        <w:rPr>
          <w:lang w:val="uk-UA"/>
        </w:rPr>
        <w:t>агатошарові перцептрони</w:t>
      </w:r>
    </w:p>
    <w:p w14:paraId="483DC6A7" w14:textId="249ED5A7" w:rsidR="0026176E" w:rsidRPr="00E73AD7" w:rsidRDefault="008A2818">
      <w:pPr>
        <w:pStyle w:val="ListParagraph"/>
        <w:spacing w:line="360" w:lineRule="auto"/>
        <w:rPr>
          <w:lang w:val="uk-UA"/>
        </w:rPr>
      </w:pPr>
      <w:r w:rsidRPr="00E73AD7">
        <w:rPr>
          <w:lang w:val="uk-UA"/>
        </w:rPr>
        <w:t>Основний блок для багатьох інших нейронних мереж. Використовується для бінарної класифікації.</w:t>
      </w:r>
    </w:p>
    <w:p w14:paraId="0E23563A" w14:textId="314D8460" w:rsidR="008A2818" w:rsidRPr="00E73AD7" w:rsidRDefault="008A2818">
      <w:pPr>
        <w:pStyle w:val="ListParagraph"/>
        <w:numPr>
          <w:ilvl w:val="0"/>
          <w:numId w:val="3"/>
        </w:numPr>
        <w:spacing w:line="360" w:lineRule="auto"/>
        <w:rPr>
          <w:lang w:val="uk-UA"/>
        </w:rPr>
      </w:pPr>
      <w:r w:rsidRPr="00E73AD7">
        <w:rPr>
          <w:lang w:val="uk-UA"/>
        </w:rPr>
        <w:t>З</w:t>
      </w:r>
      <w:r w:rsidR="0026176E" w:rsidRPr="00E73AD7">
        <w:rPr>
          <w:lang w:val="uk-UA"/>
        </w:rPr>
        <w:t>горткові нейронні мережі</w:t>
      </w:r>
    </w:p>
    <w:p w14:paraId="02FF11EC" w14:textId="08610C59" w:rsidR="0026176E" w:rsidRPr="00E73AD7" w:rsidRDefault="008A2818">
      <w:pPr>
        <w:spacing w:line="360" w:lineRule="auto"/>
        <w:ind w:left="720"/>
        <w:rPr>
          <w:lang w:val="uk-UA"/>
        </w:rPr>
      </w:pPr>
      <w:commentRangeStart w:id="539"/>
      <w:r w:rsidRPr="00E73AD7">
        <w:rPr>
          <w:lang w:val="uk-UA"/>
        </w:rPr>
        <w:t>Ефективні для обробки зображень і використовують згорткові шари для виявлення патернів у зображеннях.</w:t>
      </w:r>
      <w:commentRangeEnd w:id="539"/>
      <w:r w:rsidR="002E59B7" w:rsidRPr="00E73AD7">
        <w:rPr>
          <w:rStyle w:val="CommentReference"/>
          <w:lang w:val="uk-UA"/>
          <w:rPrChange w:id="540" w:author="Ярмола Юрій Юрійович" w:date="2025-05-27T23:05:00Z">
            <w:rPr>
              <w:rStyle w:val="CommentReference"/>
            </w:rPr>
          </w:rPrChange>
        </w:rPr>
        <w:commentReference w:id="539"/>
      </w:r>
    </w:p>
    <w:p w14:paraId="33D26B59" w14:textId="36FD4563" w:rsidR="0026176E" w:rsidRPr="00E73AD7" w:rsidRDefault="008A2818">
      <w:pPr>
        <w:pStyle w:val="ListParagraph"/>
        <w:numPr>
          <w:ilvl w:val="0"/>
          <w:numId w:val="3"/>
        </w:numPr>
        <w:spacing w:line="360" w:lineRule="auto"/>
        <w:rPr>
          <w:lang w:val="uk-UA"/>
        </w:rPr>
      </w:pPr>
      <w:r w:rsidRPr="00E73AD7">
        <w:rPr>
          <w:lang w:val="uk-UA"/>
        </w:rPr>
        <w:t>Р</w:t>
      </w:r>
      <w:r w:rsidR="0026176E" w:rsidRPr="00E73AD7">
        <w:rPr>
          <w:lang w:val="uk-UA"/>
        </w:rPr>
        <w:t>екурентні нейронні мережі</w:t>
      </w:r>
    </w:p>
    <w:p w14:paraId="2D5BA6BB" w14:textId="0B6E04C2" w:rsidR="008A2818" w:rsidRPr="00E73AD7" w:rsidRDefault="008A2818">
      <w:pPr>
        <w:pStyle w:val="ListParagraph"/>
        <w:spacing w:line="360" w:lineRule="auto"/>
        <w:rPr>
          <w:lang w:val="uk-UA"/>
        </w:rPr>
      </w:pPr>
      <w:r w:rsidRPr="00E73AD7">
        <w:rPr>
          <w:lang w:val="uk-UA"/>
        </w:rPr>
        <w:lastRenderedPageBreak/>
        <w:t>Призначені для обробки послідовних даних, таких як текст або часові ряди.</w:t>
      </w:r>
    </w:p>
    <w:p w14:paraId="012095F3" w14:textId="16B94139" w:rsidR="0026176E" w:rsidRPr="00E73AD7" w:rsidRDefault="008A2818">
      <w:pPr>
        <w:pStyle w:val="ListParagraph"/>
        <w:numPr>
          <w:ilvl w:val="0"/>
          <w:numId w:val="3"/>
        </w:numPr>
        <w:spacing w:line="360" w:lineRule="auto"/>
        <w:rPr>
          <w:lang w:val="uk-UA"/>
        </w:rPr>
      </w:pPr>
      <w:r w:rsidRPr="00E73AD7">
        <w:rPr>
          <w:lang w:val="uk-UA"/>
        </w:rPr>
        <w:t>М</w:t>
      </w:r>
      <w:r w:rsidR="0026176E" w:rsidRPr="00E73AD7">
        <w:rPr>
          <w:lang w:val="uk-UA"/>
        </w:rPr>
        <w:t>ережі асоціативної пам’яті</w:t>
      </w:r>
    </w:p>
    <w:p w14:paraId="5C07EAC4" w14:textId="27E0275B" w:rsidR="008A2818" w:rsidRPr="00E73AD7" w:rsidRDefault="008A2818">
      <w:pPr>
        <w:pStyle w:val="ListParagraph"/>
        <w:spacing w:line="360" w:lineRule="auto"/>
        <w:rPr>
          <w:lang w:val="uk-UA"/>
        </w:rPr>
      </w:pPr>
      <w:r w:rsidRPr="00E73AD7">
        <w:rPr>
          <w:lang w:val="uk-UA"/>
        </w:rPr>
        <w:t>Використовуються для розв'язання завдань асоціативної пам'яті і оптимізації.</w:t>
      </w:r>
    </w:p>
    <w:p w14:paraId="1702BE23" w14:textId="4B1FB962" w:rsidR="0026176E" w:rsidRPr="00E73AD7" w:rsidRDefault="008A2818">
      <w:pPr>
        <w:pStyle w:val="ListParagraph"/>
        <w:numPr>
          <w:ilvl w:val="0"/>
          <w:numId w:val="3"/>
        </w:numPr>
        <w:spacing w:line="360" w:lineRule="auto"/>
        <w:rPr>
          <w:lang w:val="uk-UA"/>
        </w:rPr>
      </w:pPr>
      <w:r w:rsidRPr="00E73AD7">
        <w:rPr>
          <w:lang w:val="uk-UA"/>
        </w:rPr>
        <w:t>Т</w:t>
      </w:r>
      <w:r w:rsidR="0026176E" w:rsidRPr="00E73AD7">
        <w:rPr>
          <w:lang w:val="uk-UA"/>
        </w:rPr>
        <w:t>рансформери</w:t>
      </w:r>
    </w:p>
    <w:p w14:paraId="1B17B3A7" w14:textId="65183F72" w:rsidR="008A2818" w:rsidRPr="00E73AD7" w:rsidRDefault="008A2818">
      <w:pPr>
        <w:pStyle w:val="ListParagraph"/>
        <w:spacing w:line="360" w:lineRule="auto"/>
        <w:rPr>
          <w:lang w:val="uk-UA"/>
        </w:rPr>
      </w:pPr>
      <w:r w:rsidRPr="00E73AD7">
        <w:rPr>
          <w:lang w:val="uk-UA"/>
        </w:rPr>
        <w:t>Використовуються для обробки послідовних даних та роботи з прикладами з різних контекстів.</w:t>
      </w:r>
    </w:p>
    <w:p w14:paraId="3888F6A3" w14:textId="53CB0D4E" w:rsidR="009C5D68" w:rsidRPr="00E73AD7" w:rsidRDefault="009C5D68">
      <w:pPr>
        <w:spacing w:line="360" w:lineRule="auto"/>
        <w:rPr>
          <w:lang w:val="uk-UA"/>
        </w:rPr>
      </w:pPr>
    </w:p>
    <w:p w14:paraId="0C1A27EE" w14:textId="7E8BC5A1" w:rsidR="008A2818" w:rsidRPr="00E73AD7" w:rsidRDefault="008A2818">
      <w:pPr>
        <w:spacing w:line="360" w:lineRule="auto"/>
        <w:ind w:firstLine="708"/>
        <w:rPr>
          <w:lang w:val="uk-UA"/>
        </w:rPr>
      </w:pPr>
      <w:r w:rsidRPr="00E73AD7">
        <w:rPr>
          <w:lang w:val="uk-UA"/>
        </w:rPr>
        <w:t>Методи навчання включають підконтрольне навчання для прогнозів, безконтрольне для кластеризації та навчання з підкріпленням для прийняття рішень. Для оптимізації використовуються алгоритми, такі як градієнтний спуск та його модифікації (Adam, RMSprop), що дозволяють зменшити функцію втрат і покращити точність моделі.</w:t>
      </w:r>
    </w:p>
    <w:p w14:paraId="3A37DC97" w14:textId="6D6409F2" w:rsidR="008A2818" w:rsidRPr="00E73AD7" w:rsidRDefault="008A2818">
      <w:pPr>
        <w:spacing w:line="360" w:lineRule="auto"/>
        <w:ind w:firstLine="708"/>
        <w:rPr>
          <w:szCs w:val="28"/>
          <w:lang w:val="uk-UA" w:eastAsia="uk-UA"/>
        </w:rPr>
      </w:pPr>
      <w:r w:rsidRPr="00E73AD7">
        <w:rPr>
          <w:szCs w:val="28"/>
          <w:lang w:val="uk-UA" w:eastAsia="uk-UA"/>
        </w:rPr>
        <w:t>Популярні платформи для реалізації ШНМ, як TensorFlow, PyTorch та Keras, забезпечують інструменти для швидкого створення, навчання і тестування моделей. Водночас вони мають обмеження, зокрема потребу у великих обчислювальних ресурсах і залежність від якості даних.</w:t>
      </w:r>
    </w:p>
    <w:p w14:paraId="078749AA" w14:textId="57FCD8AE" w:rsidR="00003D4B" w:rsidRPr="00E73AD7" w:rsidRDefault="00003D4B">
      <w:pPr>
        <w:pStyle w:val="Heading2"/>
        <w:spacing w:line="360" w:lineRule="auto"/>
        <w:rPr>
          <w:lang w:val="uk-UA"/>
        </w:rPr>
      </w:pPr>
      <w:bookmarkStart w:id="541" w:name="_Toc199283558"/>
      <w:r w:rsidRPr="00E73AD7">
        <w:rPr>
          <w:lang w:val="uk-UA"/>
        </w:rPr>
        <w:t xml:space="preserve">1.2 </w:t>
      </w:r>
      <w:r w:rsidR="009F6929" w:rsidRPr="00E73AD7">
        <w:rPr>
          <w:lang w:val="uk-UA"/>
        </w:rPr>
        <w:t xml:space="preserve">Аналіз відомих </w:t>
      </w:r>
      <w:r w:rsidRPr="00E73AD7">
        <w:rPr>
          <w:lang w:val="uk-UA"/>
        </w:rPr>
        <w:t>інструментів та платформ для побудови, навчання та оцінки моделей</w:t>
      </w:r>
      <w:bookmarkEnd w:id="541"/>
    </w:p>
    <w:p w14:paraId="480344E4" w14:textId="47D60D4C" w:rsidR="00B8511C" w:rsidRPr="00E73AD7" w:rsidRDefault="00367849">
      <w:pPr>
        <w:spacing w:line="360" w:lineRule="auto"/>
        <w:rPr>
          <w:lang w:val="uk-UA"/>
        </w:rPr>
      </w:pPr>
      <w:r w:rsidRPr="00E73AD7">
        <w:rPr>
          <w:lang w:val="uk-UA"/>
        </w:rPr>
        <w:tab/>
        <w:t xml:space="preserve">Розробка, навчання та оцінка моделей є складною задачею, яка вимагає спеціалізованих інструментів чи платформ, які забезпечують високу продуктивність роботи з даними, підготовка чи створення даних та гнучкість у розробці чи дослідженні ШНМ. Найпопулярніші платформи розраховані </w:t>
      </w:r>
      <w:r w:rsidR="00F67E0D" w:rsidRPr="00E73AD7">
        <w:rPr>
          <w:lang w:val="uk-UA"/>
        </w:rPr>
        <w:t>зазвичай на програмістів, що мають досвід у розробці ШНМ, хоча є і платформи, які розраховані на дослідження чи базові налаштування через зручний GUI. Вибір відповідного інструменту залежить від типу задачі, обсягу даних та вимог до обчислювальних ресурсів.</w:t>
      </w:r>
    </w:p>
    <w:p w14:paraId="521280E8" w14:textId="77777777" w:rsidR="00B71D5C" w:rsidRPr="00E73AD7" w:rsidRDefault="00F67E0D">
      <w:pPr>
        <w:pStyle w:val="ListParagraph"/>
        <w:numPr>
          <w:ilvl w:val="0"/>
          <w:numId w:val="3"/>
        </w:numPr>
        <w:spacing w:line="360" w:lineRule="auto"/>
        <w:rPr>
          <w:lang w:val="uk-UA"/>
        </w:rPr>
      </w:pPr>
      <w:r w:rsidRPr="00E73AD7">
        <w:rPr>
          <w:lang w:val="uk-UA"/>
        </w:rPr>
        <w:lastRenderedPageBreak/>
        <w:t>TensorFlow</w:t>
      </w:r>
    </w:p>
    <w:p w14:paraId="00E105DF" w14:textId="23B14E43" w:rsidR="00B71D5C" w:rsidRPr="00E73AD7" w:rsidRDefault="00B71D5C">
      <w:pPr>
        <w:pStyle w:val="ListParagraph"/>
        <w:spacing w:line="360" w:lineRule="auto"/>
        <w:rPr>
          <w:lang w:val="uk-UA"/>
        </w:rPr>
      </w:pPr>
      <w:r w:rsidRPr="00E73AD7">
        <w:rPr>
          <w:lang w:val="uk-UA"/>
        </w:rPr>
        <w:t>Відкрита програмна бібліотека для машинного навчання цілій низці задач, розроблена компанією Google для задоволення її потреб у системах, здатних будувати та тренувати нейронні мережі для виявляння та розшифровування образів та кореляцій, аналогічно до навчання й розуміння, які застосовують люди.</w:t>
      </w:r>
      <w:r w:rsidR="00F67E0D" w:rsidRPr="00E73AD7">
        <w:rPr>
          <w:lang w:val="uk-UA"/>
        </w:rPr>
        <w:tab/>
      </w:r>
    </w:p>
    <w:p w14:paraId="64141BFB" w14:textId="463F60E6" w:rsidR="00B71D5C" w:rsidRPr="00E73AD7" w:rsidRDefault="00B71D5C">
      <w:pPr>
        <w:pStyle w:val="ListParagraph"/>
        <w:numPr>
          <w:ilvl w:val="0"/>
          <w:numId w:val="3"/>
        </w:numPr>
        <w:spacing w:line="360" w:lineRule="auto"/>
        <w:rPr>
          <w:lang w:val="uk-UA"/>
        </w:rPr>
      </w:pPr>
      <w:r w:rsidRPr="00E73AD7">
        <w:rPr>
          <w:lang w:val="uk-UA"/>
        </w:rPr>
        <w:t>PyTorch</w:t>
      </w:r>
    </w:p>
    <w:p w14:paraId="08753106" w14:textId="1A1163EE" w:rsidR="00B543E4" w:rsidRPr="00E73AD7" w:rsidRDefault="006926DF">
      <w:pPr>
        <w:pStyle w:val="ListParagraph"/>
        <w:spacing w:line="360" w:lineRule="auto"/>
        <w:rPr>
          <w:lang w:val="uk-UA"/>
        </w:rPr>
      </w:pPr>
      <w:r w:rsidRPr="00E73AD7">
        <w:rPr>
          <w:lang w:val="uk-UA"/>
        </w:rPr>
        <w:t>В</w:t>
      </w:r>
      <w:r w:rsidR="00B543E4" w:rsidRPr="00E73AD7">
        <w:rPr>
          <w:lang w:val="uk-UA"/>
        </w:rPr>
        <w:t xml:space="preserve">ідкрита бібліотека машинного навчання на основі бібліотеки Torch, що застосовується для задач комп'ютерного </w:t>
      </w:r>
      <w:r w:rsidR="004E01D9" w:rsidRPr="00E73AD7">
        <w:rPr>
          <w:lang w:val="uk-UA"/>
        </w:rPr>
        <w:t xml:space="preserve">зору </w:t>
      </w:r>
      <w:r w:rsidR="00B543E4" w:rsidRPr="00E73AD7">
        <w:rPr>
          <w:lang w:val="uk-UA"/>
        </w:rPr>
        <w:t>та обробки природної мови.</w:t>
      </w:r>
    </w:p>
    <w:p w14:paraId="64DCABC5" w14:textId="4F07F0A0" w:rsidR="00B71D5C" w:rsidRPr="00E73AD7" w:rsidRDefault="00B71D5C">
      <w:pPr>
        <w:pStyle w:val="ListParagraph"/>
        <w:numPr>
          <w:ilvl w:val="0"/>
          <w:numId w:val="3"/>
        </w:numPr>
        <w:spacing w:line="360" w:lineRule="auto"/>
        <w:rPr>
          <w:lang w:val="uk-UA"/>
        </w:rPr>
      </w:pPr>
      <w:r w:rsidRPr="00E73AD7">
        <w:rPr>
          <w:lang w:val="uk-UA"/>
        </w:rPr>
        <w:t>Keras</w:t>
      </w:r>
    </w:p>
    <w:p w14:paraId="7EA71C2A" w14:textId="26876B14" w:rsidR="00B543E4" w:rsidRPr="00E73AD7" w:rsidRDefault="006926DF">
      <w:pPr>
        <w:pStyle w:val="ListParagraph"/>
        <w:spacing w:line="360" w:lineRule="auto"/>
        <w:rPr>
          <w:lang w:val="uk-UA"/>
        </w:rPr>
      </w:pPr>
      <w:r w:rsidRPr="00E73AD7">
        <w:rPr>
          <w:lang w:val="uk-UA"/>
        </w:rPr>
        <w:t>Відкрита нейромережна бібліотека, написана мовою Python. Вона здатна працювати поверх TensorFlow, Microsoft Cognitive Toolkit, R, Theano та PlaidML. Спро</w:t>
      </w:r>
      <w:r w:rsidR="00DB5733" w:rsidRPr="00E73AD7">
        <w:rPr>
          <w:lang w:val="uk-UA"/>
        </w:rPr>
        <w:t>е</w:t>
      </w:r>
      <w:r w:rsidRPr="00E73AD7">
        <w:rPr>
          <w:lang w:val="uk-UA"/>
        </w:rPr>
        <w:t>ктовану для уможливлення швидких експериментів з мережами глибокого навчання, її зосереджено на тому, щоби вона була зручною в користуванні, модульною та розширюваною.</w:t>
      </w:r>
    </w:p>
    <w:p w14:paraId="54E2B6F7" w14:textId="1107AE69" w:rsidR="00B71D5C" w:rsidRPr="00E73AD7" w:rsidRDefault="006926DF">
      <w:pPr>
        <w:pStyle w:val="ListParagraph"/>
        <w:numPr>
          <w:ilvl w:val="0"/>
          <w:numId w:val="3"/>
        </w:numPr>
        <w:spacing w:line="360" w:lineRule="auto"/>
        <w:rPr>
          <w:lang w:val="uk-UA"/>
        </w:rPr>
      </w:pPr>
      <w:r w:rsidRPr="00E73AD7">
        <w:rPr>
          <w:lang w:val="uk-UA"/>
        </w:rPr>
        <w:t>Transformers</w:t>
      </w:r>
    </w:p>
    <w:p w14:paraId="22A17510" w14:textId="77777777" w:rsidR="006926DF" w:rsidRPr="00E73AD7" w:rsidRDefault="006926DF">
      <w:pPr>
        <w:pStyle w:val="ListParagraph"/>
        <w:spacing w:line="360" w:lineRule="auto"/>
        <w:rPr>
          <w:lang w:val="uk-UA"/>
        </w:rPr>
      </w:pPr>
      <w:r w:rsidRPr="00E73AD7">
        <w:rPr>
          <w:lang w:val="uk-UA"/>
        </w:rPr>
        <w:t>Бібліотека попередньо навчених моделей обробки природної мови, комп'ютерного зору, аудіо та мультимодальних моделей для логічного висновку та навчання.</w:t>
      </w:r>
    </w:p>
    <w:p w14:paraId="5F98E94C" w14:textId="7CB0D64A" w:rsidR="004931A8" w:rsidRPr="00E73AD7" w:rsidRDefault="00B71D5C">
      <w:pPr>
        <w:pStyle w:val="ListParagraph"/>
        <w:numPr>
          <w:ilvl w:val="0"/>
          <w:numId w:val="3"/>
        </w:numPr>
        <w:spacing w:line="360" w:lineRule="auto"/>
        <w:rPr>
          <w:lang w:val="uk-UA"/>
        </w:rPr>
      </w:pPr>
      <w:r w:rsidRPr="00E73AD7">
        <w:rPr>
          <w:lang w:val="uk-UA"/>
        </w:rPr>
        <w:t>Roboflow</w:t>
      </w:r>
    </w:p>
    <w:p w14:paraId="2719C62D" w14:textId="32503B67" w:rsidR="006926DF" w:rsidRPr="00E73AD7" w:rsidRDefault="008A7C49">
      <w:pPr>
        <w:pStyle w:val="ListParagraph"/>
        <w:spacing w:line="360" w:lineRule="auto"/>
        <w:rPr>
          <w:lang w:val="uk-UA"/>
        </w:rPr>
      </w:pPr>
      <w:r w:rsidRPr="00E73AD7">
        <w:rPr>
          <w:lang w:val="uk-UA"/>
        </w:rPr>
        <w:t>Комерційна п</w:t>
      </w:r>
      <w:r w:rsidR="006926DF" w:rsidRPr="00E73AD7">
        <w:rPr>
          <w:lang w:val="uk-UA"/>
        </w:rPr>
        <w:t xml:space="preserve">латформа для розпізнавання </w:t>
      </w:r>
      <w:r w:rsidRPr="00E73AD7">
        <w:rPr>
          <w:lang w:val="uk-UA"/>
        </w:rPr>
        <w:t>об’єктів на відео та експериментів з навчанням моделей комп’ютерного зору. Особливо платформа корисна для роботи з власними наборами зображень</w:t>
      </w:r>
    </w:p>
    <w:p w14:paraId="1387FA03" w14:textId="77777777" w:rsidR="006926DF" w:rsidRPr="00E73AD7" w:rsidRDefault="006926DF">
      <w:pPr>
        <w:pStyle w:val="ListParagraph"/>
        <w:spacing w:line="360" w:lineRule="auto"/>
        <w:rPr>
          <w:lang w:val="uk-UA"/>
        </w:rPr>
      </w:pPr>
    </w:p>
    <w:p w14:paraId="16CA3AB6" w14:textId="6D1A39C3" w:rsidR="00635C68" w:rsidRPr="00E73AD7" w:rsidRDefault="00635C68">
      <w:pPr>
        <w:spacing w:after="160" w:line="360" w:lineRule="auto"/>
        <w:rPr>
          <w:lang w:val="uk-UA"/>
        </w:rPr>
      </w:pPr>
      <w:r w:rsidRPr="00E73AD7">
        <w:rPr>
          <w:b/>
          <w:bCs/>
          <w:lang w:val="uk-UA"/>
        </w:rPr>
        <w:tab/>
      </w:r>
      <w:r w:rsidR="0084017D" w:rsidRPr="00E73AD7">
        <w:rPr>
          <w:lang w:val="uk-UA"/>
        </w:rPr>
        <w:t>Кожна розроблена платформа має свої сильні та слабкі сторони, які потрібно враховувати при проектуванні платформи розробки ШНМ.  Нижче наведені недоліки уже реалізованих рішень.</w:t>
      </w:r>
    </w:p>
    <w:p w14:paraId="4F7236A7" w14:textId="02B938F2" w:rsidR="00635C68" w:rsidRPr="00E73AD7" w:rsidRDefault="00635C68">
      <w:pPr>
        <w:spacing w:after="160" w:line="360" w:lineRule="auto"/>
        <w:rPr>
          <w:b/>
          <w:bCs/>
          <w:lang w:val="uk-UA"/>
        </w:rPr>
      </w:pPr>
      <w:r w:rsidRPr="00E73AD7">
        <w:rPr>
          <w:b/>
          <w:bCs/>
          <w:lang w:val="uk-UA"/>
        </w:rPr>
        <w:t>TensorFlow</w:t>
      </w:r>
    </w:p>
    <w:p w14:paraId="6BA79309" w14:textId="77777777" w:rsidR="00635C68" w:rsidRPr="00E73AD7" w:rsidRDefault="00635C68">
      <w:pPr>
        <w:spacing w:after="160" w:line="360" w:lineRule="auto"/>
        <w:ind w:firstLine="360"/>
        <w:rPr>
          <w:lang w:val="uk-UA"/>
        </w:rPr>
      </w:pPr>
      <w:r w:rsidRPr="00E73AD7">
        <w:rPr>
          <w:lang w:val="uk-UA"/>
        </w:rPr>
        <w:lastRenderedPageBreak/>
        <w:t>TensorFlow є однією з найпотужніших відкритих бібліотек для реалізації нейронних мереж, розробленою компанією Google. Проте, незважаючи на високу гнучкість та широкі можливості, бібліотека характеризується наступними недоліками:</w:t>
      </w:r>
    </w:p>
    <w:p w14:paraId="16C0AF77" w14:textId="77777777" w:rsidR="00635C68" w:rsidRPr="00E73AD7" w:rsidRDefault="00635C68">
      <w:pPr>
        <w:numPr>
          <w:ilvl w:val="0"/>
          <w:numId w:val="4"/>
        </w:numPr>
        <w:spacing w:after="160" w:line="360" w:lineRule="auto"/>
        <w:rPr>
          <w:lang w:val="uk-UA"/>
        </w:rPr>
      </w:pPr>
      <w:r w:rsidRPr="00E73AD7">
        <w:rPr>
          <w:lang w:val="uk-UA"/>
        </w:rPr>
        <w:t>Висока складність засвоєння, що ускладнює використання її користувачами без відповідної підготовки;</w:t>
      </w:r>
    </w:p>
    <w:p w14:paraId="791830FC" w14:textId="77777777" w:rsidR="00635C68" w:rsidRPr="00E73AD7" w:rsidRDefault="00635C68">
      <w:pPr>
        <w:numPr>
          <w:ilvl w:val="0"/>
          <w:numId w:val="4"/>
        </w:numPr>
        <w:spacing w:after="160" w:line="360" w:lineRule="auto"/>
        <w:rPr>
          <w:lang w:val="uk-UA"/>
        </w:rPr>
      </w:pPr>
      <w:r w:rsidRPr="00E73AD7">
        <w:rPr>
          <w:lang w:val="uk-UA"/>
        </w:rPr>
        <w:t>Відсутність вбудованих інструментів для анотації зображень та управління наборами даних;</w:t>
      </w:r>
    </w:p>
    <w:p w14:paraId="301C1BB3" w14:textId="0CB7B9BB" w:rsidR="00635C68" w:rsidRPr="00E73AD7" w:rsidRDefault="00635C68">
      <w:pPr>
        <w:numPr>
          <w:ilvl w:val="0"/>
          <w:numId w:val="4"/>
        </w:numPr>
        <w:spacing w:after="160" w:line="360" w:lineRule="auto"/>
        <w:rPr>
          <w:lang w:val="uk-UA"/>
        </w:rPr>
      </w:pPr>
      <w:r w:rsidRPr="00E73AD7">
        <w:rPr>
          <w:lang w:val="uk-UA"/>
        </w:rPr>
        <w:t>Необхідність інтеграції з додатковими рішеннями для забезпечення повного циклу розробки моделей комп’ютерного зору.</w:t>
      </w:r>
    </w:p>
    <w:p w14:paraId="7F5CE56A" w14:textId="7664590D" w:rsidR="00635C68" w:rsidRPr="00E73AD7" w:rsidRDefault="00635C68">
      <w:pPr>
        <w:numPr>
          <w:ilvl w:val="0"/>
          <w:numId w:val="4"/>
        </w:numPr>
        <w:spacing w:after="160" w:line="360" w:lineRule="auto"/>
        <w:rPr>
          <w:lang w:val="uk-UA"/>
        </w:rPr>
      </w:pPr>
      <w:r w:rsidRPr="00E73AD7">
        <w:rPr>
          <w:lang w:val="uk-UA"/>
        </w:rPr>
        <w:t>Не можливість використовувати повні можливості через CUDA на операційній системі Windows.</w:t>
      </w:r>
    </w:p>
    <w:p w14:paraId="415F6816" w14:textId="77777777" w:rsidR="00635C68" w:rsidRPr="00E73AD7" w:rsidRDefault="00635C68">
      <w:pPr>
        <w:spacing w:after="160" w:line="360" w:lineRule="auto"/>
        <w:rPr>
          <w:b/>
          <w:bCs/>
          <w:lang w:val="uk-UA"/>
        </w:rPr>
      </w:pPr>
      <w:r w:rsidRPr="00E73AD7">
        <w:rPr>
          <w:b/>
          <w:bCs/>
          <w:lang w:val="uk-UA"/>
        </w:rPr>
        <w:t>PyTorch</w:t>
      </w:r>
    </w:p>
    <w:p w14:paraId="0428E777" w14:textId="77777777" w:rsidR="00635C68" w:rsidRPr="00E73AD7" w:rsidRDefault="00635C68">
      <w:pPr>
        <w:spacing w:after="160" w:line="360" w:lineRule="auto"/>
        <w:ind w:firstLine="360"/>
        <w:rPr>
          <w:lang w:val="uk-UA"/>
        </w:rPr>
      </w:pPr>
      <w:r w:rsidRPr="00E73AD7">
        <w:rPr>
          <w:lang w:val="uk-UA"/>
        </w:rPr>
        <w:t>PyTorch — ще одна популярна бібліотека для розробки моделей машинного навчання, яка вирізняється підтримкою динамічного графа обчислень та активно використовується у наукових дослідженнях. Однак, її використання супроводжується такими обмеженнями:</w:t>
      </w:r>
    </w:p>
    <w:p w14:paraId="3044810B" w14:textId="77777777" w:rsidR="00635C68" w:rsidRPr="00E73AD7" w:rsidRDefault="00635C68">
      <w:pPr>
        <w:numPr>
          <w:ilvl w:val="0"/>
          <w:numId w:val="5"/>
        </w:numPr>
        <w:spacing w:after="160" w:line="360" w:lineRule="auto"/>
        <w:rPr>
          <w:lang w:val="uk-UA"/>
        </w:rPr>
      </w:pPr>
      <w:r w:rsidRPr="00E73AD7">
        <w:rPr>
          <w:lang w:val="uk-UA"/>
        </w:rPr>
        <w:t>Необхідність глибоких знань програмування для реалізації більшості завдань;</w:t>
      </w:r>
    </w:p>
    <w:p w14:paraId="4F176168" w14:textId="77777777" w:rsidR="00635C68" w:rsidRPr="00E73AD7" w:rsidRDefault="00635C68">
      <w:pPr>
        <w:numPr>
          <w:ilvl w:val="0"/>
          <w:numId w:val="5"/>
        </w:numPr>
        <w:spacing w:after="160" w:line="360" w:lineRule="auto"/>
        <w:rPr>
          <w:lang w:val="uk-UA"/>
        </w:rPr>
      </w:pPr>
      <w:r w:rsidRPr="00E73AD7">
        <w:rPr>
          <w:lang w:val="uk-UA"/>
        </w:rPr>
        <w:t>Відсутність інструментів для створення, анотації та попередньої обробки наборів зображень у вбудованому вигляді;</w:t>
      </w:r>
    </w:p>
    <w:p w14:paraId="4F00A786" w14:textId="578ECA2C" w:rsidR="00635C68" w:rsidRPr="00E73AD7" w:rsidRDefault="00635C68">
      <w:pPr>
        <w:numPr>
          <w:ilvl w:val="0"/>
          <w:numId w:val="5"/>
        </w:numPr>
        <w:spacing w:after="160" w:line="360" w:lineRule="auto"/>
        <w:rPr>
          <w:lang w:val="uk-UA"/>
        </w:rPr>
      </w:pPr>
      <w:r w:rsidRPr="00E73AD7">
        <w:rPr>
          <w:lang w:val="uk-UA"/>
        </w:rPr>
        <w:t>Значні трудові витрати на початкових етапах про</w:t>
      </w:r>
      <w:r w:rsidR="00DB5733" w:rsidRPr="00E73AD7">
        <w:rPr>
          <w:lang w:val="uk-UA"/>
        </w:rPr>
        <w:t>е</w:t>
      </w:r>
      <w:r w:rsidRPr="00E73AD7">
        <w:rPr>
          <w:lang w:val="uk-UA"/>
        </w:rPr>
        <w:t>кту.</w:t>
      </w:r>
    </w:p>
    <w:p w14:paraId="6727AA3A" w14:textId="77777777" w:rsidR="00635C68" w:rsidRPr="00E73AD7" w:rsidRDefault="00635C68">
      <w:pPr>
        <w:spacing w:after="160" w:line="360" w:lineRule="auto"/>
        <w:rPr>
          <w:b/>
          <w:bCs/>
          <w:lang w:val="uk-UA"/>
        </w:rPr>
      </w:pPr>
      <w:r w:rsidRPr="00E73AD7">
        <w:rPr>
          <w:b/>
          <w:bCs/>
          <w:lang w:val="uk-UA"/>
        </w:rPr>
        <w:t>Keras</w:t>
      </w:r>
    </w:p>
    <w:p w14:paraId="77BA5825" w14:textId="77777777" w:rsidR="00635C68" w:rsidRPr="00E73AD7" w:rsidRDefault="00635C68">
      <w:pPr>
        <w:spacing w:after="160" w:line="360" w:lineRule="auto"/>
        <w:ind w:firstLine="360"/>
        <w:rPr>
          <w:lang w:val="uk-UA"/>
        </w:rPr>
      </w:pPr>
      <w:r w:rsidRPr="00E73AD7">
        <w:rPr>
          <w:lang w:val="uk-UA"/>
        </w:rPr>
        <w:lastRenderedPageBreak/>
        <w:t>Keras є високорівневою нейронною бібліотекою, що працює поверх інших фреймворків, таких як TensorFlow чи Theano. Основною перевагою Keras є простота у використанні. Водночас, до недоліків можна віднести:</w:t>
      </w:r>
    </w:p>
    <w:p w14:paraId="42D484EB" w14:textId="77777777" w:rsidR="00635C68" w:rsidRPr="00E73AD7" w:rsidRDefault="00635C68">
      <w:pPr>
        <w:numPr>
          <w:ilvl w:val="0"/>
          <w:numId w:val="6"/>
        </w:numPr>
        <w:spacing w:after="160" w:line="360" w:lineRule="auto"/>
        <w:rPr>
          <w:lang w:val="uk-UA"/>
        </w:rPr>
      </w:pPr>
      <w:r w:rsidRPr="00E73AD7">
        <w:rPr>
          <w:lang w:val="uk-UA"/>
        </w:rPr>
        <w:t>Орієнтацію виключно на етап побудови та навчання моделей, без підтримки інструментів для керування наборами зображень;</w:t>
      </w:r>
    </w:p>
    <w:p w14:paraId="6DFC006A" w14:textId="77777777" w:rsidR="00635C68" w:rsidRPr="00E73AD7" w:rsidRDefault="00635C68">
      <w:pPr>
        <w:numPr>
          <w:ilvl w:val="0"/>
          <w:numId w:val="6"/>
        </w:numPr>
        <w:spacing w:after="160" w:line="360" w:lineRule="auto"/>
        <w:rPr>
          <w:lang w:val="uk-UA"/>
        </w:rPr>
      </w:pPr>
      <w:r w:rsidRPr="00E73AD7">
        <w:rPr>
          <w:lang w:val="uk-UA"/>
        </w:rPr>
        <w:t>Обмежену функціональність у контексті розв’язання прикладних задач комп’ютерного зору без сторонніх засобів.</w:t>
      </w:r>
    </w:p>
    <w:p w14:paraId="77A8C290" w14:textId="77777777" w:rsidR="00635C68" w:rsidRPr="00E73AD7" w:rsidRDefault="00635C68">
      <w:pPr>
        <w:spacing w:after="160" w:line="360" w:lineRule="auto"/>
        <w:rPr>
          <w:b/>
          <w:bCs/>
          <w:lang w:val="uk-UA"/>
        </w:rPr>
      </w:pPr>
      <w:r w:rsidRPr="00E73AD7">
        <w:rPr>
          <w:b/>
          <w:bCs/>
          <w:lang w:val="uk-UA"/>
        </w:rPr>
        <w:t>Transformers</w:t>
      </w:r>
    </w:p>
    <w:p w14:paraId="203D096C" w14:textId="77777777" w:rsidR="00635C68" w:rsidRPr="00E73AD7" w:rsidRDefault="00635C68">
      <w:pPr>
        <w:spacing w:after="160" w:line="360" w:lineRule="auto"/>
        <w:rPr>
          <w:lang w:val="uk-UA"/>
        </w:rPr>
      </w:pPr>
      <w:r w:rsidRPr="00E73AD7">
        <w:rPr>
          <w:lang w:val="uk-UA"/>
        </w:rPr>
        <w:t>Бібліотека Transformers, створена компанією Hugging Face, містить велику кількість попередньо навчених моделей для задач обробки природної мови, комп’ютерного зору, аудіо тощо. Незважаючи на переваги, бібліотека має наступні недоліки:</w:t>
      </w:r>
    </w:p>
    <w:p w14:paraId="609F387E" w14:textId="77777777" w:rsidR="00635C68" w:rsidRPr="00E73AD7" w:rsidRDefault="00635C68">
      <w:pPr>
        <w:numPr>
          <w:ilvl w:val="0"/>
          <w:numId w:val="7"/>
        </w:numPr>
        <w:spacing w:after="160" w:line="360" w:lineRule="auto"/>
        <w:rPr>
          <w:lang w:val="uk-UA"/>
        </w:rPr>
      </w:pPr>
      <w:r w:rsidRPr="00E73AD7">
        <w:rPr>
          <w:lang w:val="uk-UA"/>
        </w:rPr>
        <w:t>Основний фокус зосереджено на обробці текстової інформації, тоді як можливості для комп’ютерного зору є обмеженими;</w:t>
      </w:r>
    </w:p>
    <w:p w14:paraId="574725D2" w14:textId="77777777" w:rsidR="00635C68" w:rsidRPr="00E73AD7" w:rsidRDefault="00635C68">
      <w:pPr>
        <w:numPr>
          <w:ilvl w:val="0"/>
          <w:numId w:val="7"/>
        </w:numPr>
        <w:spacing w:after="160" w:line="360" w:lineRule="auto"/>
        <w:rPr>
          <w:lang w:val="uk-UA"/>
        </w:rPr>
      </w:pPr>
      <w:r w:rsidRPr="00E73AD7">
        <w:rPr>
          <w:lang w:val="uk-UA"/>
        </w:rPr>
        <w:t>Відсутність засобів для повноцінної роботи з власними зображеннями без попередньої підготовки даних.</w:t>
      </w:r>
    </w:p>
    <w:p w14:paraId="5F82C047" w14:textId="77777777" w:rsidR="00635C68" w:rsidRPr="00E73AD7" w:rsidRDefault="00635C68">
      <w:pPr>
        <w:spacing w:after="160" w:line="360" w:lineRule="auto"/>
        <w:rPr>
          <w:b/>
          <w:bCs/>
          <w:lang w:val="uk-UA"/>
        </w:rPr>
      </w:pPr>
      <w:r w:rsidRPr="00E73AD7">
        <w:rPr>
          <w:b/>
          <w:bCs/>
          <w:lang w:val="uk-UA"/>
        </w:rPr>
        <w:t>Roboflow</w:t>
      </w:r>
    </w:p>
    <w:p w14:paraId="36175F93" w14:textId="3543CBB0" w:rsidR="00635C68" w:rsidRPr="00E73AD7" w:rsidRDefault="00635C68">
      <w:pPr>
        <w:spacing w:after="160" w:line="360" w:lineRule="auto"/>
        <w:ind w:firstLine="360"/>
        <w:rPr>
          <w:lang w:val="uk-UA"/>
        </w:rPr>
      </w:pPr>
      <w:r w:rsidRPr="00E73AD7">
        <w:rPr>
          <w:lang w:val="uk-UA"/>
        </w:rPr>
        <w:t>Roboflow є сучасною хмарною платформою для реалізації про</w:t>
      </w:r>
      <w:r w:rsidR="00DB5733" w:rsidRPr="00E73AD7">
        <w:rPr>
          <w:lang w:val="uk-UA"/>
        </w:rPr>
        <w:t>е</w:t>
      </w:r>
      <w:r w:rsidRPr="00E73AD7">
        <w:rPr>
          <w:lang w:val="uk-UA"/>
        </w:rPr>
        <w:t>ктів у галузі комп’ютерного зору. Її головна перевага — це зручність роботи з наборами зображень, включно з їх анотацією, попередньою обробкою та генерацією нових даних. Однак, навіть при значних перевагах, платформа має низку обмежень:</w:t>
      </w:r>
    </w:p>
    <w:p w14:paraId="39BA66F1" w14:textId="1B1168F9" w:rsidR="00635C68" w:rsidRPr="00E73AD7" w:rsidRDefault="00635C68">
      <w:pPr>
        <w:numPr>
          <w:ilvl w:val="0"/>
          <w:numId w:val="8"/>
        </w:numPr>
        <w:spacing w:after="160" w:line="360" w:lineRule="auto"/>
        <w:rPr>
          <w:lang w:val="uk-UA"/>
        </w:rPr>
      </w:pPr>
      <w:r w:rsidRPr="00E73AD7">
        <w:rPr>
          <w:lang w:val="uk-UA"/>
        </w:rPr>
        <w:t>Обмеження функціональності у безкоштовній версії, що ускладнює масштабування про</w:t>
      </w:r>
      <w:r w:rsidR="00DB5733" w:rsidRPr="00E73AD7">
        <w:rPr>
          <w:lang w:val="uk-UA"/>
        </w:rPr>
        <w:t>е</w:t>
      </w:r>
      <w:r w:rsidRPr="00E73AD7">
        <w:rPr>
          <w:lang w:val="uk-UA"/>
        </w:rPr>
        <w:t>кту;</w:t>
      </w:r>
    </w:p>
    <w:p w14:paraId="3F0BEB8A" w14:textId="6865BF38" w:rsidR="00635C68" w:rsidRPr="00E73AD7" w:rsidRDefault="00635C68">
      <w:pPr>
        <w:numPr>
          <w:ilvl w:val="0"/>
          <w:numId w:val="8"/>
        </w:numPr>
        <w:spacing w:after="160" w:line="360" w:lineRule="auto"/>
        <w:rPr>
          <w:lang w:val="uk-UA"/>
        </w:rPr>
      </w:pPr>
      <w:r w:rsidRPr="00E73AD7">
        <w:rPr>
          <w:lang w:val="uk-UA"/>
        </w:rPr>
        <w:t>Тренування моделей</w:t>
      </w:r>
      <w:r w:rsidR="00B75BBE" w:rsidRPr="00E73AD7">
        <w:rPr>
          <w:lang w:val="uk-UA"/>
        </w:rPr>
        <w:t xml:space="preserve"> </w:t>
      </w:r>
      <w:r w:rsidRPr="00E73AD7">
        <w:rPr>
          <w:lang w:val="uk-UA"/>
        </w:rPr>
        <w:t>відбувається на сторонніх серверах, що може створити загрози безпеці при роботі з конфіденційною інформацією;</w:t>
      </w:r>
    </w:p>
    <w:p w14:paraId="36D10226" w14:textId="7492D5A2" w:rsidR="00CC3141" w:rsidRPr="00E73AD7" w:rsidRDefault="00635C68">
      <w:pPr>
        <w:numPr>
          <w:ilvl w:val="0"/>
          <w:numId w:val="8"/>
        </w:numPr>
        <w:spacing w:after="160" w:line="360" w:lineRule="auto"/>
        <w:rPr>
          <w:lang w:val="uk-UA"/>
        </w:rPr>
      </w:pPr>
      <w:r w:rsidRPr="00E73AD7">
        <w:rPr>
          <w:lang w:val="uk-UA"/>
        </w:rPr>
        <w:lastRenderedPageBreak/>
        <w:t>Обмежена гнучкість налаштування моделей порівняно з відкритими бібліотеками низького рівня.</w:t>
      </w:r>
    </w:p>
    <w:p w14:paraId="5667EC6E" w14:textId="02CC0898" w:rsidR="00421E24" w:rsidRPr="00E73AD7" w:rsidRDefault="00421E24">
      <w:pPr>
        <w:pStyle w:val="Heading2"/>
        <w:spacing w:line="360" w:lineRule="auto"/>
        <w:rPr>
          <w:lang w:val="uk-UA"/>
        </w:rPr>
      </w:pPr>
      <w:bookmarkStart w:id="542" w:name="_Toc199283559"/>
      <w:r w:rsidRPr="00E73AD7">
        <w:rPr>
          <w:lang w:val="uk-UA"/>
        </w:rPr>
        <w:t xml:space="preserve">1.3 Аналіз </w:t>
      </w:r>
      <w:del w:id="543" w:author="Oleksiv Maksym (CY CSS ICW Integration)" w:date="2025-05-23T04:13:00Z">
        <w:r w:rsidRPr="00E73AD7" w:rsidDel="00910A0D">
          <w:rPr>
            <w:lang w:val="uk-UA"/>
          </w:rPr>
          <w:delText xml:space="preserve">алгоритмів </w:delText>
        </w:r>
      </w:del>
      <w:ins w:id="544" w:author="Oleksiv Maksym (CY CSS ICW Integration)" w:date="2025-05-23T04:13:00Z">
        <w:r w:rsidR="00910A0D" w:rsidRPr="00E73AD7">
          <w:rPr>
            <w:lang w:val="uk-UA"/>
          </w:rPr>
          <w:t xml:space="preserve">методів </w:t>
        </w:r>
      </w:ins>
      <w:r w:rsidRPr="00E73AD7">
        <w:rPr>
          <w:lang w:val="uk-UA"/>
        </w:rPr>
        <w:t>розв’язання задачі</w:t>
      </w:r>
      <w:bookmarkEnd w:id="542"/>
    </w:p>
    <w:p w14:paraId="6BE61505" w14:textId="71B3844D" w:rsidR="00421E24" w:rsidRPr="00E73AD7" w:rsidRDefault="00421E24">
      <w:pPr>
        <w:spacing w:after="160" w:line="360" w:lineRule="auto"/>
        <w:ind w:firstLine="708"/>
        <w:rPr>
          <w:lang w:val="uk-UA"/>
        </w:rPr>
      </w:pPr>
      <w:r w:rsidRPr="00E73AD7">
        <w:rPr>
          <w:lang w:val="uk-UA"/>
        </w:rPr>
        <w:t xml:space="preserve">У цьому </w:t>
      </w:r>
      <w:ins w:id="545" w:author="Oleksiv Maksym (CY CSS ICW Integration)" w:date="2025-05-23T04:12:00Z">
        <w:r w:rsidR="00264B8C" w:rsidRPr="00E73AD7">
          <w:rPr>
            <w:lang w:val="uk-UA"/>
          </w:rPr>
          <w:t>під</w:t>
        </w:r>
      </w:ins>
      <w:r w:rsidRPr="00E73AD7">
        <w:rPr>
          <w:lang w:val="uk-UA"/>
        </w:rPr>
        <w:t xml:space="preserve">розділі розглядаються основні підходи та </w:t>
      </w:r>
      <w:del w:id="546" w:author="Oleksiv Maksym (CY CSS ICW Integration)" w:date="2025-05-23T04:13:00Z">
        <w:r w:rsidRPr="00E73AD7" w:rsidDel="00910A0D">
          <w:rPr>
            <w:lang w:val="uk-UA"/>
          </w:rPr>
          <w:delText>алгоритми</w:delText>
        </w:r>
      </w:del>
      <w:ins w:id="547" w:author="Oleksiv Maksym (CY CSS ICW Integration)" w:date="2025-05-23T04:13:00Z">
        <w:r w:rsidR="00910A0D" w:rsidRPr="00E73AD7">
          <w:rPr>
            <w:lang w:val="uk-UA"/>
          </w:rPr>
          <w:t>методи</w:t>
        </w:r>
      </w:ins>
      <w:r w:rsidRPr="00E73AD7">
        <w:rPr>
          <w:lang w:val="uk-UA"/>
        </w:rPr>
        <w:t>, що застосовуються у задачах створення, навчання та оцінювання штучних нейронних мереж (ШНМ). Розуміння</w:t>
      </w:r>
      <w:del w:id="548" w:author="Oleksiv Maksym (CY CSS ICW Integration)" w:date="2025-05-23T04:14:00Z">
        <w:r w:rsidRPr="00E73AD7" w:rsidDel="00910A0D">
          <w:rPr>
            <w:lang w:val="uk-UA"/>
          </w:rPr>
          <w:delText xml:space="preserve"> </w:delText>
        </w:r>
      </w:del>
      <w:ins w:id="549" w:author="Oleksiv Maksym (CY CSS ICW Integration)" w:date="2025-05-23T04:13:00Z">
        <w:r w:rsidR="00910A0D" w:rsidRPr="00E73AD7">
          <w:rPr>
            <w:lang w:val="uk-UA"/>
          </w:rPr>
          <w:t xml:space="preserve"> </w:t>
        </w:r>
      </w:ins>
      <w:r w:rsidRPr="00E73AD7">
        <w:rPr>
          <w:lang w:val="uk-UA"/>
        </w:rPr>
        <w:t xml:space="preserve">принципів </w:t>
      </w:r>
      <w:ins w:id="550" w:author="Oleksiv Maksym (CY CSS ICW Integration)" w:date="2025-05-23T04:14:00Z">
        <w:r w:rsidR="00910A0D" w:rsidRPr="00E73AD7">
          <w:rPr>
            <w:lang w:val="uk-UA"/>
          </w:rPr>
          <w:t xml:space="preserve">їх </w:t>
        </w:r>
      </w:ins>
      <w:r w:rsidRPr="00E73AD7">
        <w:rPr>
          <w:lang w:val="uk-UA"/>
        </w:rPr>
        <w:t xml:space="preserve">роботи </w:t>
      </w:r>
      <w:del w:id="551" w:author="Oleksiv Maksym (CY CSS ICW Integration)" w:date="2025-05-23T04:13:00Z">
        <w:r w:rsidRPr="00E73AD7" w:rsidDel="00910A0D">
          <w:rPr>
            <w:lang w:val="uk-UA"/>
          </w:rPr>
          <w:delText xml:space="preserve">таких алгоритмів </w:delText>
        </w:r>
      </w:del>
      <w:r w:rsidRPr="00E73AD7">
        <w:rPr>
          <w:lang w:val="uk-UA"/>
        </w:rPr>
        <w:t>є необхідною основою для подальшої розробки та реалізації відповідної програмної платформи.</w:t>
      </w:r>
    </w:p>
    <w:p w14:paraId="74C15195" w14:textId="6E9530D1" w:rsidR="00421E24" w:rsidRPr="00E73AD7" w:rsidRDefault="00421E24">
      <w:pPr>
        <w:pStyle w:val="Heading3"/>
        <w:spacing w:line="360" w:lineRule="auto"/>
        <w:rPr>
          <w:lang w:val="uk-UA"/>
        </w:rPr>
      </w:pPr>
      <w:bookmarkStart w:id="552" w:name="_Toc199283560"/>
      <w:r w:rsidRPr="00E73AD7">
        <w:rPr>
          <w:lang w:val="uk-UA"/>
        </w:rPr>
        <w:t xml:space="preserve">1.3.1 </w:t>
      </w:r>
      <w:del w:id="553" w:author="Oleksiv Maksym (CY CSS ICW Integration)" w:date="2025-05-23T04:13:00Z">
        <w:r w:rsidRPr="00E73AD7" w:rsidDel="00910A0D">
          <w:rPr>
            <w:lang w:val="uk-UA"/>
          </w:rPr>
          <w:delText xml:space="preserve">Алгоритми </w:delText>
        </w:r>
      </w:del>
      <w:ins w:id="554" w:author="Oleksiv Maksym (CY CSS ICW Integration)" w:date="2025-05-23T04:13:00Z">
        <w:r w:rsidR="00910A0D" w:rsidRPr="00E73AD7">
          <w:rPr>
            <w:lang w:val="uk-UA"/>
          </w:rPr>
          <w:t xml:space="preserve">Методи </w:t>
        </w:r>
      </w:ins>
      <w:r w:rsidRPr="00E73AD7">
        <w:rPr>
          <w:lang w:val="uk-UA"/>
        </w:rPr>
        <w:t xml:space="preserve">формування </w:t>
      </w:r>
      <w:r w:rsidR="007C09C5" w:rsidRPr="00E73AD7">
        <w:rPr>
          <w:lang w:val="uk-UA"/>
        </w:rPr>
        <w:t>даних для тренування та валідації</w:t>
      </w:r>
      <w:bookmarkEnd w:id="552"/>
    </w:p>
    <w:p w14:paraId="3763A935" w14:textId="77777777" w:rsidR="00421E24" w:rsidRPr="00E73AD7" w:rsidRDefault="00421E24">
      <w:pPr>
        <w:spacing w:after="160" w:line="360" w:lineRule="auto"/>
        <w:ind w:firstLine="360"/>
        <w:rPr>
          <w:lang w:val="uk-UA"/>
        </w:rPr>
      </w:pPr>
      <w:r w:rsidRPr="00E73AD7">
        <w:rPr>
          <w:lang w:val="uk-UA"/>
        </w:rPr>
        <w:t>Якість навчання штучної нейронної мережі значною мірою залежить від якості вхідних даних. У науковій та практичній літературі сформовано усталений підхід до створення навчальних вибірок, який включає наступні ключові етапи:</w:t>
      </w:r>
    </w:p>
    <w:p w14:paraId="055F1546" w14:textId="77777777" w:rsidR="00421E24" w:rsidRPr="00E73AD7" w:rsidRDefault="00421E24">
      <w:pPr>
        <w:numPr>
          <w:ilvl w:val="0"/>
          <w:numId w:val="19"/>
        </w:numPr>
        <w:spacing w:after="160" w:line="360" w:lineRule="auto"/>
        <w:rPr>
          <w:lang w:val="uk-UA"/>
        </w:rPr>
      </w:pPr>
      <w:r w:rsidRPr="00E73AD7">
        <w:rPr>
          <w:lang w:val="uk-UA"/>
        </w:rPr>
        <w:t>Збір даних. Джерелами інформації можуть бути відкриті набори даних, користувацькі записи або власноруч зібрані дані. Типи даних варіюються залежно від задачі: зображення, текст, аудіо тощо.</w:t>
      </w:r>
    </w:p>
    <w:p w14:paraId="2BBFC8B1" w14:textId="77777777" w:rsidR="00421E24" w:rsidRPr="00E73AD7" w:rsidRDefault="00421E24">
      <w:pPr>
        <w:numPr>
          <w:ilvl w:val="0"/>
          <w:numId w:val="19"/>
        </w:numPr>
        <w:spacing w:after="160" w:line="360" w:lineRule="auto"/>
        <w:rPr>
          <w:lang w:val="uk-UA"/>
        </w:rPr>
      </w:pPr>
      <w:r w:rsidRPr="00E73AD7">
        <w:rPr>
          <w:lang w:val="uk-UA"/>
        </w:rPr>
        <w:t>Анотація. Передбачає маркування зібраної інформації. Для зображень — це визначення координат об’єктів або присвоєння класів.</w:t>
      </w:r>
    </w:p>
    <w:p w14:paraId="7782F2DB" w14:textId="77777777" w:rsidR="00421E24" w:rsidRPr="00E73AD7" w:rsidRDefault="00421E24">
      <w:pPr>
        <w:numPr>
          <w:ilvl w:val="0"/>
          <w:numId w:val="19"/>
        </w:numPr>
        <w:spacing w:after="160" w:line="360" w:lineRule="auto"/>
        <w:rPr>
          <w:lang w:val="uk-UA"/>
        </w:rPr>
      </w:pPr>
      <w:r w:rsidRPr="00E73AD7">
        <w:rPr>
          <w:lang w:val="uk-UA"/>
        </w:rPr>
        <w:t>Попередня обробка. Застосовується для нормалізації та очищення даних: зміна розмірів, форматів, фільтрація шумів, видалення зайвого.</w:t>
      </w:r>
    </w:p>
    <w:p w14:paraId="75ABC37A" w14:textId="77777777" w:rsidR="00421E24" w:rsidRPr="00E73AD7" w:rsidRDefault="00421E24">
      <w:pPr>
        <w:numPr>
          <w:ilvl w:val="0"/>
          <w:numId w:val="19"/>
        </w:numPr>
        <w:spacing w:after="160" w:line="360" w:lineRule="auto"/>
        <w:rPr>
          <w:lang w:val="uk-UA"/>
        </w:rPr>
      </w:pPr>
      <w:r w:rsidRPr="00E73AD7">
        <w:rPr>
          <w:lang w:val="uk-UA"/>
        </w:rPr>
        <w:t>Аугментація. Метод штучного збільшення кількості прикладів за допомогою перетворень: обертання, масштабування, дзеркалювання тощо.</w:t>
      </w:r>
    </w:p>
    <w:p w14:paraId="59770C57" w14:textId="6A9B89BD" w:rsidR="00421E24" w:rsidRPr="00E73AD7" w:rsidRDefault="00421E24">
      <w:pPr>
        <w:numPr>
          <w:ilvl w:val="0"/>
          <w:numId w:val="19"/>
        </w:numPr>
        <w:spacing w:after="160" w:line="360" w:lineRule="auto"/>
        <w:rPr>
          <w:lang w:val="uk-UA"/>
        </w:rPr>
      </w:pPr>
      <w:r w:rsidRPr="00E73AD7">
        <w:rPr>
          <w:lang w:val="uk-UA"/>
        </w:rPr>
        <w:t xml:space="preserve">Розподіл на вибірки. Дані поділяються на навчальну, валідаційну та тестову вибірки, що забезпечує можливість </w:t>
      </w:r>
      <w:r w:rsidR="00E959E0" w:rsidRPr="00E73AD7">
        <w:rPr>
          <w:lang w:val="uk-UA"/>
        </w:rPr>
        <w:t xml:space="preserve">точного </w:t>
      </w:r>
      <w:r w:rsidRPr="00E73AD7">
        <w:rPr>
          <w:lang w:val="uk-UA"/>
        </w:rPr>
        <w:t>навчання та оцінки.</w:t>
      </w:r>
    </w:p>
    <w:p w14:paraId="6BFFF83E" w14:textId="77777777" w:rsidR="00E959E0" w:rsidRPr="00E73AD7" w:rsidRDefault="00E959E0">
      <w:pPr>
        <w:spacing w:after="160" w:line="360" w:lineRule="auto"/>
        <w:ind w:left="720"/>
        <w:rPr>
          <w:lang w:val="uk-UA"/>
        </w:rPr>
      </w:pPr>
    </w:p>
    <w:p w14:paraId="47214A89" w14:textId="302A3975" w:rsidR="00421E24" w:rsidRPr="00E73AD7" w:rsidRDefault="00421E24">
      <w:pPr>
        <w:pStyle w:val="Heading3"/>
        <w:spacing w:line="360" w:lineRule="auto"/>
        <w:rPr>
          <w:lang w:val="uk-UA"/>
        </w:rPr>
      </w:pPr>
      <w:bookmarkStart w:id="555" w:name="_Toc199283561"/>
      <w:r w:rsidRPr="00E73AD7">
        <w:rPr>
          <w:lang w:val="uk-UA"/>
        </w:rPr>
        <w:t xml:space="preserve">1.3.2 </w:t>
      </w:r>
      <w:commentRangeStart w:id="556"/>
      <w:del w:id="557" w:author="Ярмола Юрій Юрійович" w:date="2025-05-27T22:36:00Z">
        <w:r w:rsidRPr="00E73AD7" w:rsidDel="00D57A56">
          <w:rPr>
            <w:lang w:val="uk-UA"/>
          </w:rPr>
          <w:delText>Алгоритми</w:delText>
        </w:r>
      </w:del>
      <w:ins w:id="558" w:author="Ярмола Юрій Юрійович" w:date="2025-05-27T22:36:00Z">
        <w:r w:rsidR="00D57A56" w:rsidRPr="00E73AD7">
          <w:rPr>
            <w:lang w:val="uk-UA"/>
          </w:rPr>
          <w:t>Методи</w:t>
        </w:r>
      </w:ins>
      <w:r w:rsidRPr="00E73AD7">
        <w:rPr>
          <w:lang w:val="uk-UA"/>
        </w:rPr>
        <w:t xml:space="preserve"> </w:t>
      </w:r>
      <w:commentRangeEnd w:id="556"/>
      <w:r w:rsidR="00910A0D" w:rsidRPr="00E73AD7">
        <w:rPr>
          <w:rStyle w:val="CommentReference"/>
          <w:rFonts w:eastAsia="Times New Roman" w:cs="Times New Roman"/>
          <w:b w:val="0"/>
          <w:color w:val="auto"/>
          <w:lang w:val="uk-UA"/>
          <w:rPrChange w:id="559" w:author="Ярмола Юрій Юрійович" w:date="2025-05-27T23:05:00Z">
            <w:rPr>
              <w:rStyle w:val="CommentReference"/>
              <w:rFonts w:eastAsia="Times New Roman" w:cs="Times New Roman"/>
              <w:b w:val="0"/>
              <w:color w:val="auto"/>
            </w:rPr>
          </w:rPrChange>
        </w:rPr>
        <w:commentReference w:id="556"/>
      </w:r>
      <w:r w:rsidRPr="00E73AD7">
        <w:rPr>
          <w:lang w:val="uk-UA"/>
        </w:rPr>
        <w:t>навчання штучних нейронних мереж</w:t>
      </w:r>
      <w:bookmarkEnd w:id="555"/>
    </w:p>
    <w:p w14:paraId="633536F2" w14:textId="50FCCBF2" w:rsidR="00421E24" w:rsidRPr="00E73AD7" w:rsidRDefault="00421E24">
      <w:pPr>
        <w:spacing w:line="360" w:lineRule="auto"/>
        <w:ind w:firstLine="360"/>
        <w:rPr>
          <w:lang w:val="uk-UA"/>
        </w:rPr>
      </w:pPr>
      <w:r w:rsidRPr="00E73AD7">
        <w:rPr>
          <w:lang w:val="uk-UA"/>
        </w:rPr>
        <w:t>Процес навчання ШНМ є базовим етапом у побудові моделей штучного інтелекту. У сучасних дослідженнях найбільш поширеним є підхід із використанням зворотного поширення помилки та градієнтного спуску. Основні кроки</w:t>
      </w:r>
      <w:del w:id="560" w:author="Ярмола Юрій Юрійович" w:date="2025-05-27T22:38:00Z">
        <w:r w:rsidRPr="00E73AD7" w:rsidDel="00D57A56">
          <w:rPr>
            <w:lang w:val="uk-UA"/>
          </w:rPr>
          <w:delText xml:space="preserve"> алгоритму</w:delText>
        </w:r>
      </w:del>
      <w:r w:rsidRPr="00E73AD7">
        <w:rPr>
          <w:lang w:val="uk-UA"/>
        </w:rPr>
        <w:t>:</w:t>
      </w:r>
    </w:p>
    <w:p w14:paraId="0B89BF34" w14:textId="77777777" w:rsidR="00421E24" w:rsidRPr="00E73AD7" w:rsidRDefault="00421E24">
      <w:pPr>
        <w:numPr>
          <w:ilvl w:val="0"/>
          <w:numId w:val="20"/>
        </w:numPr>
        <w:spacing w:line="360" w:lineRule="auto"/>
        <w:rPr>
          <w:lang w:val="uk-UA"/>
        </w:rPr>
      </w:pPr>
      <w:r w:rsidRPr="00E73AD7">
        <w:rPr>
          <w:lang w:val="uk-UA"/>
        </w:rPr>
        <w:t>Ініціалізація. Визначення архітектури мережі та початкових значень вагів.</w:t>
      </w:r>
    </w:p>
    <w:p w14:paraId="3E78E6D6" w14:textId="77777777" w:rsidR="00421E24" w:rsidRPr="00E73AD7" w:rsidRDefault="00421E24">
      <w:pPr>
        <w:numPr>
          <w:ilvl w:val="0"/>
          <w:numId w:val="20"/>
        </w:numPr>
        <w:spacing w:line="360" w:lineRule="auto"/>
        <w:rPr>
          <w:lang w:val="uk-UA"/>
        </w:rPr>
      </w:pPr>
      <w:r w:rsidRPr="00E73AD7">
        <w:rPr>
          <w:lang w:val="uk-UA"/>
        </w:rPr>
        <w:t>Функція втрат і оптимізатор. Вибір метрики, яка відображає помилку, та способу її мінімізації (наприклад, Adam, SGD).</w:t>
      </w:r>
    </w:p>
    <w:p w14:paraId="3F3C7B61" w14:textId="77777777" w:rsidR="00421E24" w:rsidRPr="00E73AD7" w:rsidRDefault="00421E24">
      <w:pPr>
        <w:numPr>
          <w:ilvl w:val="0"/>
          <w:numId w:val="20"/>
        </w:numPr>
        <w:spacing w:line="360" w:lineRule="auto"/>
        <w:rPr>
          <w:lang w:val="uk-UA"/>
        </w:rPr>
      </w:pPr>
      <w:r w:rsidRPr="00E73AD7">
        <w:rPr>
          <w:lang w:val="uk-UA"/>
        </w:rPr>
        <w:t>Пряме проходження (forward pass). Обчислення вихідного сигналу на основі вхідних даних.</w:t>
      </w:r>
    </w:p>
    <w:p w14:paraId="0E5617B3" w14:textId="77777777" w:rsidR="00421E24" w:rsidRPr="00E73AD7" w:rsidRDefault="00421E24">
      <w:pPr>
        <w:numPr>
          <w:ilvl w:val="0"/>
          <w:numId w:val="20"/>
        </w:numPr>
        <w:spacing w:line="360" w:lineRule="auto"/>
        <w:rPr>
          <w:lang w:val="uk-UA"/>
        </w:rPr>
      </w:pPr>
      <w:r w:rsidRPr="00E73AD7">
        <w:rPr>
          <w:lang w:val="uk-UA"/>
        </w:rPr>
        <w:t>Обчислення помилки. Визначення відхилення результату від очікуваного.</w:t>
      </w:r>
    </w:p>
    <w:p w14:paraId="17D7F13E" w14:textId="77777777" w:rsidR="00421E24" w:rsidRPr="00E73AD7" w:rsidRDefault="00421E24">
      <w:pPr>
        <w:numPr>
          <w:ilvl w:val="0"/>
          <w:numId w:val="20"/>
        </w:numPr>
        <w:spacing w:line="360" w:lineRule="auto"/>
        <w:rPr>
          <w:lang w:val="uk-UA"/>
        </w:rPr>
      </w:pPr>
      <w:r w:rsidRPr="00E73AD7">
        <w:rPr>
          <w:lang w:val="uk-UA"/>
        </w:rPr>
        <w:t>Зворотне поширення помилки (backpropagation). Розрахунок похідних функції втрат для оновлення вагів.</w:t>
      </w:r>
    </w:p>
    <w:p w14:paraId="524E8860" w14:textId="501440FE" w:rsidR="00421E24" w:rsidRPr="00E73AD7" w:rsidRDefault="00421E24">
      <w:pPr>
        <w:numPr>
          <w:ilvl w:val="0"/>
          <w:numId w:val="20"/>
        </w:numPr>
        <w:spacing w:line="360" w:lineRule="auto"/>
        <w:rPr>
          <w:lang w:val="uk-UA"/>
        </w:rPr>
      </w:pPr>
      <w:r w:rsidRPr="00E73AD7">
        <w:rPr>
          <w:lang w:val="uk-UA"/>
        </w:rPr>
        <w:t xml:space="preserve">Оновлення вагів. Застосування </w:t>
      </w:r>
      <w:del w:id="561" w:author="Ярмола Юрій Юрійович" w:date="2025-05-27T22:37:00Z">
        <w:r w:rsidRPr="00E73AD7" w:rsidDel="00D57A56">
          <w:rPr>
            <w:lang w:val="uk-UA"/>
          </w:rPr>
          <w:delText xml:space="preserve">алгоритму </w:delText>
        </w:r>
      </w:del>
      <w:ins w:id="562" w:author="Ярмола Юрій Юрійович" w:date="2025-05-27T22:37:00Z">
        <w:r w:rsidR="00D57A56" w:rsidRPr="00E73AD7">
          <w:rPr>
            <w:lang w:val="uk-UA"/>
          </w:rPr>
          <w:t xml:space="preserve">методів </w:t>
        </w:r>
      </w:ins>
      <w:r w:rsidRPr="00E73AD7">
        <w:rPr>
          <w:lang w:val="uk-UA"/>
        </w:rPr>
        <w:t>оптимізації.</w:t>
      </w:r>
    </w:p>
    <w:p w14:paraId="29D2B533" w14:textId="77777777" w:rsidR="00421E24" w:rsidRPr="00E73AD7" w:rsidRDefault="00421E24">
      <w:pPr>
        <w:numPr>
          <w:ilvl w:val="0"/>
          <w:numId w:val="20"/>
        </w:numPr>
        <w:spacing w:line="360" w:lineRule="auto"/>
        <w:rPr>
          <w:lang w:val="uk-UA"/>
        </w:rPr>
      </w:pPr>
      <w:r w:rsidRPr="00E73AD7">
        <w:rPr>
          <w:lang w:val="uk-UA"/>
        </w:rPr>
        <w:t>Багаторазове повторення. Процес виконується багаторазово (епохи) для покращення результатів.</w:t>
      </w:r>
    </w:p>
    <w:p w14:paraId="137E35B4" w14:textId="77777777" w:rsidR="00421E24" w:rsidRPr="00E73AD7" w:rsidRDefault="00421E24">
      <w:pPr>
        <w:numPr>
          <w:ilvl w:val="0"/>
          <w:numId w:val="20"/>
        </w:numPr>
        <w:spacing w:line="360" w:lineRule="auto"/>
        <w:rPr>
          <w:lang w:val="uk-UA"/>
        </w:rPr>
      </w:pPr>
      <w:r w:rsidRPr="00E73AD7">
        <w:rPr>
          <w:lang w:val="uk-UA"/>
        </w:rPr>
        <w:t>Валідація. Оцінка проміжного результату на валідаційній вибірці для виявлення перенавчання.</w:t>
      </w:r>
    </w:p>
    <w:p w14:paraId="6BDEFB80" w14:textId="77777777" w:rsidR="00421E24" w:rsidRPr="00E73AD7" w:rsidRDefault="00421E24">
      <w:pPr>
        <w:numPr>
          <w:ilvl w:val="0"/>
          <w:numId w:val="20"/>
        </w:numPr>
        <w:spacing w:line="360" w:lineRule="auto"/>
        <w:rPr>
          <w:lang w:val="uk-UA"/>
        </w:rPr>
      </w:pPr>
      <w:r w:rsidRPr="00E73AD7">
        <w:rPr>
          <w:lang w:val="uk-UA"/>
        </w:rPr>
        <w:t>Фінальна оцінка. Після завершення навчання модель перевіряється на тестовій вибірці.</w:t>
      </w:r>
    </w:p>
    <w:p w14:paraId="646357C8" w14:textId="3EDA38F2" w:rsidR="00421E24" w:rsidRPr="00E73AD7" w:rsidRDefault="00421E24">
      <w:pPr>
        <w:pStyle w:val="Heading3"/>
        <w:spacing w:line="360" w:lineRule="auto"/>
        <w:rPr>
          <w:lang w:val="uk-UA"/>
        </w:rPr>
      </w:pPr>
      <w:bookmarkStart w:id="563" w:name="_Toc199283562"/>
      <w:r w:rsidRPr="00E73AD7">
        <w:rPr>
          <w:lang w:val="uk-UA"/>
        </w:rPr>
        <w:t xml:space="preserve">1.3.3 </w:t>
      </w:r>
      <w:del w:id="564" w:author="Ярмола Юрій Юрійович" w:date="2025-05-27T22:37:00Z">
        <w:r w:rsidRPr="00E73AD7" w:rsidDel="00D57A56">
          <w:rPr>
            <w:lang w:val="uk-UA"/>
          </w:rPr>
          <w:delText xml:space="preserve">Алгоритми </w:delText>
        </w:r>
      </w:del>
      <w:ins w:id="565" w:author="Ярмола Юрій Юрійович" w:date="2025-05-27T22:37:00Z">
        <w:r w:rsidR="00D57A56" w:rsidRPr="00E73AD7">
          <w:rPr>
            <w:lang w:val="uk-UA"/>
          </w:rPr>
          <w:t xml:space="preserve">Методи </w:t>
        </w:r>
      </w:ins>
      <w:r w:rsidRPr="00E73AD7">
        <w:rPr>
          <w:lang w:val="uk-UA"/>
        </w:rPr>
        <w:t>перевірки моделі</w:t>
      </w:r>
      <w:bookmarkEnd w:id="563"/>
    </w:p>
    <w:p w14:paraId="522B7E47" w14:textId="77777777" w:rsidR="00421E24" w:rsidRPr="00E73AD7" w:rsidRDefault="00421E24">
      <w:pPr>
        <w:spacing w:line="360" w:lineRule="auto"/>
        <w:ind w:firstLine="360"/>
        <w:rPr>
          <w:lang w:val="uk-UA"/>
        </w:rPr>
      </w:pPr>
      <w:r w:rsidRPr="00E73AD7">
        <w:rPr>
          <w:lang w:val="uk-UA"/>
        </w:rPr>
        <w:t>Оцінка ефективності моделі — завершальний етап у загальній схемі роботи з нейронною мережею. Основні етапи перевірки включають:</w:t>
      </w:r>
    </w:p>
    <w:p w14:paraId="699855D6" w14:textId="77777777" w:rsidR="00421E24" w:rsidRPr="00E73AD7" w:rsidRDefault="00421E24">
      <w:pPr>
        <w:numPr>
          <w:ilvl w:val="0"/>
          <w:numId w:val="21"/>
        </w:numPr>
        <w:spacing w:line="360" w:lineRule="auto"/>
        <w:rPr>
          <w:lang w:val="uk-UA"/>
        </w:rPr>
      </w:pPr>
      <w:r w:rsidRPr="00E73AD7">
        <w:rPr>
          <w:lang w:val="uk-UA"/>
        </w:rPr>
        <w:t>Формування тестової вибірки. Створюється до початку навчання для забезпечення об'єктивності.</w:t>
      </w:r>
    </w:p>
    <w:p w14:paraId="1421F01A" w14:textId="77777777" w:rsidR="00421E24" w:rsidRPr="00E73AD7" w:rsidRDefault="00421E24">
      <w:pPr>
        <w:numPr>
          <w:ilvl w:val="0"/>
          <w:numId w:val="21"/>
        </w:numPr>
        <w:spacing w:line="360" w:lineRule="auto"/>
        <w:rPr>
          <w:lang w:val="uk-UA"/>
        </w:rPr>
      </w:pPr>
      <w:r w:rsidRPr="00E73AD7">
        <w:rPr>
          <w:lang w:val="uk-UA"/>
        </w:rPr>
        <w:lastRenderedPageBreak/>
        <w:t>Завантаження навченої моделі. Модель, збережена після навчання, використовується без повторної оптимізації.</w:t>
      </w:r>
    </w:p>
    <w:p w14:paraId="7504C47F" w14:textId="77777777" w:rsidR="00421E24" w:rsidRPr="00E73AD7" w:rsidRDefault="00421E24">
      <w:pPr>
        <w:numPr>
          <w:ilvl w:val="0"/>
          <w:numId w:val="21"/>
        </w:numPr>
        <w:spacing w:line="360" w:lineRule="auto"/>
        <w:rPr>
          <w:lang w:val="uk-UA"/>
        </w:rPr>
      </w:pPr>
      <w:r w:rsidRPr="00E73AD7">
        <w:rPr>
          <w:lang w:val="uk-UA"/>
        </w:rPr>
        <w:t>Генерація передбачень. На основі вхідних даних модель генерує результати.</w:t>
      </w:r>
    </w:p>
    <w:p w14:paraId="52F33F09" w14:textId="77777777" w:rsidR="00421E24" w:rsidRPr="00E73AD7" w:rsidRDefault="00421E24">
      <w:pPr>
        <w:numPr>
          <w:ilvl w:val="0"/>
          <w:numId w:val="21"/>
        </w:numPr>
        <w:spacing w:line="360" w:lineRule="auto"/>
        <w:rPr>
          <w:lang w:val="uk-UA"/>
        </w:rPr>
      </w:pPr>
      <w:r w:rsidRPr="00E73AD7">
        <w:rPr>
          <w:lang w:val="uk-UA"/>
        </w:rPr>
        <w:t>Порівняння з еталонними значеннями. Дає змогу оцінити точність.</w:t>
      </w:r>
    </w:p>
    <w:p w14:paraId="58C622B2" w14:textId="77777777" w:rsidR="00421E24" w:rsidRPr="00E73AD7" w:rsidRDefault="00421E24">
      <w:pPr>
        <w:numPr>
          <w:ilvl w:val="0"/>
          <w:numId w:val="21"/>
        </w:numPr>
        <w:spacing w:line="360" w:lineRule="auto"/>
        <w:rPr>
          <w:lang w:val="uk-UA"/>
        </w:rPr>
      </w:pPr>
      <w:r w:rsidRPr="00E73AD7">
        <w:rPr>
          <w:lang w:val="uk-UA"/>
        </w:rPr>
        <w:t>Обчислення метрик. Наприклад, точність, повнота, F1-міра — залежно від типу задачі.</w:t>
      </w:r>
    </w:p>
    <w:p w14:paraId="401AAAFA" w14:textId="490A1C22" w:rsidR="00421E24" w:rsidRPr="00E73AD7" w:rsidRDefault="00421E24">
      <w:pPr>
        <w:numPr>
          <w:ilvl w:val="0"/>
          <w:numId w:val="21"/>
        </w:numPr>
        <w:spacing w:line="360" w:lineRule="auto"/>
        <w:rPr>
          <w:lang w:val="uk-UA"/>
        </w:rPr>
      </w:pPr>
      <w:r w:rsidRPr="00E73AD7">
        <w:rPr>
          <w:lang w:val="uk-UA"/>
        </w:rPr>
        <w:t>Аналіз результатів. У разі незадовільної точності можливий перегляд підходу до навчання або структури мережі.</w:t>
      </w:r>
    </w:p>
    <w:p w14:paraId="5471AB17" w14:textId="03842272" w:rsidR="00003D4B" w:rsidRPr="00E73AD7" w:rsidRDefault="00003D4B">
      <w:pPr>
        <w:pStyle w:val="Heading2"/>
        <w:spacing w:line="360" w:lineRule="auto"/>
        <w:rPr>
          <w:lang w:val="uk-UA"/>
        </w:rPr>
      </w:pPr>
      <w:bookmarkStart w:id="566" w:name="_Toc199283563"/>
      <w:r w:rsidRPr="00E73AD7">
        <w:rPr>
          <w:lang w:val="uk-UA"/>
        </w:rPr>
        <w:t>1.</w:t>
      </w:r>
      <w:r w:rsidR="0021105F" w:rsidRPr="00E73AD7">
        <w:rPr>
          <w:lang w:val="uk-UA"/>
        </w:rPr>
        <w:t>4</w:t>
      </w:r>
      <w:r w:rsidRPr="00E73AD7">
        <w:rPr>
          <w:lang w:val="uk-UA"/>
        </w:rPr>
        <w:t xml:space="preserve"> </w:t>
      </w:r>
      <w:commentRangeStart w:id="567"/>
      <w:r w:rsidRPr="00E73AD7">
        <w:rPr>
          <w:lang w:val="uk-UA"/>
        </w:rPr>
        <w:t>Основні режими функціонування платформи</w:t>
      </w:r>
      <w:commentRangeEnd w:id="567"/>
      <w:r w:rsidR="00910A0D" w:rsidRPr="00E73AD7">
        <w:rPr>
          <w:rStyle w:val="CommentReference"/>
          <w:rFonts w:eastAsia="Times New Roman" w:cs="Times New Roman"/>
          <w:b w:val="0"/>
          <w:lang w:val="uk-UA"/>
          <w:rPrChange w:id="568" w:author="Ярмола Юрій Юрійович" w:date="2025-05-27T23:05:00Z">
            <w:rPr>
              <w:rStyle w:val="CommentReference"/>
              <w:rFonts w:eastAsia="Times New Roman" w:cs="Times New Roman"/>
              <w:b w:val="0"/>
            </w:rPr>
          </w:rPrChange>
        </w:rPr>
        <w:commentReference w:id="567"/>
      </w:r>
      <w:bookmarkEnd w:id="566"/>
    </w:p>
    <w:p w14:paraId="4F91A691" w14:textId="77777777" w:rsidR="0052459C" w:rsidRPr="00E73AD7" w:rsidRDefault="006E4CC3">
      <w:pPr>
        <w:spacing w:after="160" w:line="360" w:lineRule="auto"/>
        <w:rPr>
          <w:ins w:id="569" w:author="Ярмола Юрій Юрійович" w:date="2025-05-27T22:49:00Z"/>
          <w:lang w:val="uk-UA"/>
          <w:rPrChange w:id="570" w:author="Ярмола Юрій Юрійович" w:date="2025-05-27T23:05:00Z">
            <w:rPr>
              <w:ins w:id="571" w:author="Ярмола Юрій Юрійович" w:date="2025-05-27T22:49:00Z"/>
            </w:rPr>
          </w:rPrChange>
        </w:rPr>
      </w:pPr>
      <w:r w:rsidRPr="00E73AD7">
        <w:rPr>
          <w:lang w:val="uk-UA"/>
        </w:rPr>
        <w:tab/>
      </w:r>
      <w:ins w:id="572" w:author="Ярмола Юрій Юрійович" w:date="2025-05-27T22:49:00Z">
        <w:r w:rsidR="0052459C" w:rsidRPr="00E73AD7">
          <w:rPr>
            <w:lang w:val="uk-UA"/>
            <w:rPrChange w:id="573" w:author="Ярмола Юрій Юрійович" w:date="2025-05-27T23:05:00Z">
              <w:rPr/>
            </w:rPrChange>
          </w:rPr>
          <w:t>Відомі рішення для розв’язання задачі створення, навчання та використання моделей штучного інтелекту передбачають поділ роботи платформи на кілька основних функціональних режимів. Ці режими спрямовані на забезпечення зручності використання, оптимізації процесів навчання, тестування та застосування моделей. У рамках аналізу літератури було виявлено, що подібні платформи зазвичай функціонують у таких основних режимах:</w:t>
        </w:r>
      </w:ins>
    </w:p>
    <w:p w14:paraId="21AFF27A" w14:textId="0704F32B" w:rsidR="0052459C" w:rsidRPr="00E73AD7" w:rsidRDefault="0052459C">
      <w:pPr>
        <w:numPr>
          <w:ilvl w:val="0"/>
          <w:numId w:val="46"/>
        </w:numPr>
        <w:spacing w:after="160" w:line="360" w:lineRule="auto"/>
        <w:rPr>
          <w:ins w:id="574" w:author="Ярмола Юрій Юрійович" w:date="2025-05-27T22:49:00Z"/>
          <w:lang w:val="uk-UA"/>
        </w:rPr>
      </w:pPr>
      <w:ins w:id="575" w:author="Ярмола Юрій Юрійович" w:date="2025-05-27T22:49:00Z">
        <w:r w:rsidRPr="00E73AD7">
          <w:rPr>
            <w:b/>
            <w:bCs/>
            <w:lang w:val="uk-UA"/>
          </w:rPr>
          <w:t>Створення та оновлення датасету</w:t>
        </w:r>
      </w:ins>
      <w:ins w:id="576" w:author="Ярмола Юрій Юрійович" w:date="2025-05-27T22:50:00Z">
        <w:r w:rsidRPr="00E73AD7">
          <w:rPr>
            <w:b/>
            <w:bCs/>
            <w:lang w:val="uk-UA"/>
          </w:rPr>
          <w:tab/>
        </w:r>
      </w:ins>
      <w:ins w:id="577" w:author="Ярмола Юрій Юрійович" w:date="2025-05-27T22:49:00Z">
        <w:r w:rsidRPr="00E73AD7">
          <w:rPr>
            <w:lang w:val="uk-UA"/>
          </w:rPr>
          <w:br/>
          <w:t>Більшість платформ передбачає можливість збору, обробки та структурування даних. Відомі підходи включають автоматичне очищення та анотацію, що дозволяє зменшити трудомісткість цього процесу. Однак у деяких випадках користувачі також мають змогу вручну коригувати анотації для забезпечення більшої точності.</w:t>
        </w:r>
      </w:ins>
    </w:p>
    <w:p w14:paraId="75F5F813" w14:textId="6800F006" w:rsidR="0052459C" w:rsidRPr="00E73AD7" w:rsidRDefault="0052459C">
      <w:pPr>
        <w:numPr>
          <w:ilvl w:val="0"/>
          <w:numId w:val="46"/>
        </w:numPr>
        <w:spacing w:after="160" w:line="360" w:lineRule="auto"/>
        <w:rPr>
          <w:ins w:id="578" w:author="Ярмола Юрій Юрійович" w:date="2025-05-27T22:49:00Z"/>
          <w:lang w:val="uk-UA"/>
        </w:rPr>
      </w:pPr>
      <w:ins w:id="579" w:author="Ярмола Юрій Юрійович" w:date="2025-05-27T22:49:00Z">
        <w:r w:rsidRPr="00E73AD7">
          <w:rPr>
            <w:b/>
            <w:bCs/>
            <w:lang w:val="uk-UA"/>
          </w:rPr>
          <w:t>Навчання моделі</w:t>
        </w:r>
      </w:ins>
      <w:ins w:id="580" w:author="Ярмола Юрій Юрійович" w:date="2025-05-27T22:50:00Z">
        <w:r w:rsidRPr="00E73AD7">
          <w:rPr>
            <w:b/>
            <w:bCs/>
            <w:lang w:val="uk-UA"/>
          </w:rPr>
          <w:tab/>
        </w:r>
      </w:ins>
      <w:ins w:id="581" w:author="Ярмола Юрій Юрійович" w:date="2025-05-27T22:49:00Z">
        <w:r w:rsidRPr="00E73AD7">
          <w:rPr>
            <w:lang w:val="uk-UA"/>
          </w:rPr>
          <w:br/>
          <w:t xml:space="preserve">Цей режим зазвичай включає механізми автоматизованого налаштування гіперпараметрів та оптимізації ваг нейронної мережі. У науковій літературі широко використовуються фреймворки, такі як TensorFlow та </w:t>
        </w:r>
        <w:r w:rsidRPr="00E73AD7">
          <w:rPr>
            <w:lang w:val="uk-UA"/>
          </w:rPr>
          <w:lastRenderedPageBreak/>
          <w:t>PyTorch, які надають інструменти для гнучкого налаштування та навчання моделей.</w:t>
        </w:r>
      </w:ins>
    </w:p>
    <w:p w14:paraId="783AF539" w14:textId="56CBEAF0" w:rsidR="0052459C" w:rsidRPr="00E73AD7" w:rsidRDefault="0052459C">
      <w:pPr>
        <w:numPr>
          <w:ilvl w:val="0"/>
          <w:numId w:val="46"/>
        </w:numPr>
        <w:spacing w:after="160" w:line="360" w:lineRule="auto"/>
        <w:rPr>
          <w:ins w:id="582" w:author="Ярмола Юрій Юрійович" w:date="2025-05-27T22:49:00Z"/>
          <w:lang w:val="uk-UA"/>
        </w:rPr>
      </w:pPr>
      <w:ins w:id="583" w:author="Ярмола Юрій Юрійович" w:date="2025-05-27T22:49:00Z">
        <w:r w:rsidRPr="00E73AD7">
          <w:rPr>
            <w:b/>
            <w:bCs/>
            <w:lang w:val="uk-UA"/>
          </w:rPr>
          <w:t>Перевірка точності моделі</w:t>
        </w:r>
      </w:ins>
      <w:ins w:id="584" w:author="Ярмола Юрій Юрійович" w:date="2025-05-27T22:50:00Z">
        <w:r w:rsidRPr="00E73AD7">
          <w:rPr>
            <w:b/>
            <w:bCs/>
            <w:lang w:val="uk-UA"/>
          </w:rPr>
          <w:tab/>
        </w:r>
      </w:ins>
      <w:ins w:id="585" w:author="Ярмола Юрій Юрійович" w:date="2025-05-27T22:49:00Z">
        <w:r w:rsidRPr="00E73AD7">
          <w:rPr>
            <w:lang w:val="uk-UA"/>
          </w:rPr>
          <w:br/>
          <w:t>Оцінка якості побудованих моделей здійснюється за допомогою метрик, таких як точність, повнота, F1-міра тощо. Деякі платформи також надають інструменти для виявлення помилкових передбачень, що сприяє подальшому вдосконаленню моделей.</w:t>
        </w:r>
      </w:ins>
    </w:p>
    <w:p w14:paraId="08DE8385" w14:textId="62D9C0F2" w:rsidR="0052459C" w:rsidRPr="00E73AD7" w:rsidRDefault="0052459C">
      <w:pPr>
        <w:numPr>
          <w:ilvl w:val="0"/>
          <w:numId w:val="46"/>
        </w:numPr>
        <w:spacing w:after="160" w:line="360" w:lineRule="auto"/>
        <w:rPr>
          <w:ins w:id="586" w:author="Ярмола Юрій Юрійович" w:date="2025-05-27T22:49:00Z"/>
          <w:lang w:val="uk-UA"/>
        </w:rPr>
      </w:pPr>
      <w:ins w:id="587" w:author="Ярмола Юрій Юрійович" w:date="2025-05-27T22:49:00Z">
        <w:r w:rsidRPr="00E73AD7">
          <w:rPr>
            <w:b/>
            <w:bCs/>
            <w:lang w:val="uk-UA"/>
          </w:rPr>
          <w:t xml:space="preserve">Прогнозування </w:t>
        </w:r>
      </w:ins>
      <w:ins w:id="588" w:author="Ярмола Юрій Юрійович" w:date="2025-05-27T22:50:00Z">
        <w:r w:rsidRPr="00E73AD7">
          <w:rPr>
            <w:b/>
            <w:bCs/>
            <w:lang w:val="uk-UA"/>
          </w:rPr>
          <w:tab/>
        </w:r>
      </w:ins>
      <w:ins w:id="589" w:author="Ярмола Юрій Юрійович" w:date="2025-05-27T22:49:00Z">
        <w:r w:rsidRPr="00E73AD7">
          <w:rPr>
            <w:lang w:val="uk-UA"/>
          </w:rPr>
          <w:br/>
          <w:t>Інференс є ключовою функцією платформ, яка дозволяє застосовувати навчені моделі для обробки нових даних. Сучасні рішення часто оптимізують цей процес для прискорення роботи, зокрема шляхом використання апаратних прискорювачів (наприклад, GPU або TPU).</w:t>
        </w:r>
      </w:ins>
    </w:p>
    <w:p w14:paraId="5B6849E0" w14:textId="44021C62" w:rsidR="0052459C" w:rsidRPr="00E73AD7" w:rsidRDefault="0052459C">
      <w:pPr>
        <w:numPr>
          <w:ilvl w:val="0"/>
          <w:numId w:val="46"/>
        </w:numPr>
        <w:spacing w:after="160" w:line="360" w:lineRule="auto"/>
        <w:rPr>
          <w:ins w:id="590" w:author="Ярмола Юрій Юрійович" w:date="2025-05-27T22:49:00Z"/>
          <w:lang w:val="uk-UA"/>
        </w:rPr>
      </w:pPr>
      <w:ins w:id="591" w:author="Ярмола Юрій Юрійович" w:date="2025-05-27T22:49:00Z">
        <w:r w:rsidRPr="00E73AD7">
          <w:rPr>
            <w:b/>
            <w:bCs/>
            <w:lang w:val="uk-UA"/>
          </w:rPr>
          <w:t>Візуалізація результатів</w:t>
        </w:r>
      </w:ins>
      <w:ins w:id="592" w:author="Ярмола Юрій Юрійович" w:date="2025-05-27T22:50:00Z">
        <w:r w:rsidRPr="00E73AD7">
          <w:rPr>
            <w:b/>
            <w:bCs/>
            <w:lang w:val="uk-UA"/>
          </w:rPr>
          <w:tab/>
        </w:r>
      </w:ins>
      <w:ins w:id="593" w:author="Ярмола Юрій Юрійович" w:date="2025-05-27T22:49:00Z">
        <w:r w:rsidRPr="00E73AD7">
          <w:rPr>
            <w:lang w:val="uk-UA"/>
          </w:rPr>
          <w:br/>
          <w:t>Для підвищення зручності користувачів платформи зазвичай інтегрують засоби візуалізації, такі як графіки, таблиці або інтерактивні інтерфейси для перегляду результатів роботи моделі. Деякі платформи надають можливість створення звітів у різних форматах, що є важливим для аналізу ефективності.</w:t>
        </w:r>
      </w:ins>
    </w:p>
    <w:p w14:paraId="4AE6F7EE" w14:textId="77777777" w:rsidR="0052459C" w:rsidRPr="00E73AD7" w:rsidRDefault="0052459C">
      <w:pPr>
        <w:spacing w:after="160" w:line="360" w:lineRule="auto"/>
        <w:ind w:firstLine="360"/>
        <w:rPr>
          <w:ins w:id="594" w:author="Ярмола Юрій Юрійович" w:date="2025-05-27T22:49:00Z"/>
          <w:lang w:val="uk-UA"/>
        </w:rPr>
        <w:pPrChange w:id="595" w:author="Ярмола Юрій Юрійович" w:date="2025-05-28T00:10:00Z">
          <w:pPr>
            <w:spacing w:after="160" w:line="360" w:lineRule="auto"/>
          </w:pPr>
        </w:pPrChange>
      </w:pPr>
      <w:ins w:id="596" w:author="Ярмола Юрій Юрійович" w:date="2025-05-27T22:49:00Z">
        <w:r w:rsidRPr="00E73AD7">
          <w:rPr>
            <w:lang w:val="uk-UA"/>
          </w:rPr>
          <w:t>Подальші кроки у розв’язанні задачі розробки платформи передбачають аналіз існуючих підходів до кожного з цих режимів, вибір найбільш ефективних методів і їх адаптацію до специфічних вимог завдання. Усі ці компоненти будуть інтегровані в архітектуру системи, щоб забезпечити її ефективність і функціональність.</w:t>
        </w:r>
      </w:ins>
    </w:p>
    <w:p w14:paraId="2A565E5B" w14:textId="19C25256" w:rsidR="006E4CC3" w:rsidRPr="00E73AD7" w:rsidDel="0052459C" w:rsidRDefault="006E4CC3">
      <w:pPr>
        <w:spacing w:after="160" w:line="360" w:lineRule="auto"/>
        <w:rPr>
          <w:del w:id="597" w:author="Ярмола Юрій Юрійович" w:date="2025-05-27T22:49:00Z"/>
          <w:lang w:val="uk-UA"/>
        </w:rPr>
      </w:pPr>
      <w:del w:id="598" w:author="Ярмола Юрій Юрійович" w:date="2025-05-27T22:49:00Z">
        <w:r w:rsidRPr="00E73AD7" w:rsidDel="0052459C">
          <w:rPr>
            <w:lang w:val="uk-UA"/>
          </w:rPr>
          <w:delText>Розроблена платформа функціонує в кількох основних режимах, що забезпечують її повноцінну роботу та взаємодію з користувачем. Кожен режим виконує окрему функціональну задачу, спрямовану на ефективне використання моделі штучного інтелекту. Основні режими функціонування включають:</w:delText>
        </w:r>
      </w:del>
    </w:p>
    <w:p w14:paraId="4E6E9DBA" w14:textId="1DC13D3C" w:rsidR="006E4CC3" w:rsidRPr="00E73AD7" w:rsidDel="0052459C" w:rsidRDefault="006E4CC3">
      <w:pPr>
        <w:spacing w:after="160" w:line="360" w:lineRule="auto"/>
        <w:rPr>
          <w:del w:id="599" w:author="Ярмола Юрій Юрійович" w:date="2025-05-27T22:49:00Z"/>
          <w:lang w:val="uk-UA"/>
        </w:rPr>
      </w:pPr>
      <w:del w:id="600" w:author="Ярмола Юрій Юрійович" w:date="2025-05-27T22:49:00Z">
        <w:r w:rsidRPr="00E73AD7" w:rsidDel="0052459C">
          <w:rPr>
            <w:lang w:val="uk-UA"/>
          </w:rPr>
          <w:delText>Створення та оновлення датасету - у цьому режимі здійснюється збір, аналіз та попередня обробка даних. Користувач може завантажити нові приклади, а система автоматично проводить очищення, анотацію та структурування даних для подальшого навчання моделі.</w:delText>
        </w:r>
      </w:del>
    </w:p>
    <w:p w14:paraId="04A5CC27" w14:textId="21DAF690" w:rsidR="006E4CC3" w:rsidRPr="00E73AD7" w:rsidDel="0052459C" w:rsidRDefault="006E4CC3">
      <w:pPr>
        <w:spacing w:after="160" w:line="360" w:lineRule="auto"/>
        <w:rPr>
          <w:del w:id="601" w:author="Ярмола Юрій Юрійович" w:date="2025-05-27T22:49:00Z"/>
          <w:lang w:val="uk-UA"/>
        </w:rPr>
      </w:pPr>
      <w:del w:id="602" w:author="Ярмола Юрій Юрійович" w:date="2025-05-27T22:49:00Z">
        <w:r w:rsidRPr="00E73AD7" w:rsidDel="0052459C">
          <w:rPr>
            <w:lang w:val="uk-UA"/>
          </w:rPr>
          <w:delText>Навчання моделі - платформа дозволяє запускати процес навчання моделі на підготовленому датасеті. У цьому режимі виконується побудова нейронної мережі, оптимізація ваг, налаштування гіперпараметрів та збереження навченої моделі у відповідному форматі.</w:delText>
        </w:r>
      </w:del>
    </w:p>
    <w:p w14:paraId="6795B700" w14:textId="6BC0BB06" w:rsidR="006E4CC3" w:rsidRPr="00E73AD7" w:rsidDel="0052459C" w:rsidRDefault="006E4CC3">
      <w:pPr>
        <w:spacing w:after="160" w:line="360" w:lineRule="auto"/>
        <w:rPr>
          <w:del w:id="603" w:author="Ярмола Юрій Юрійович" w:date="2025-05-27T22:49:00Z"/>
          <w:lang w:val="uk-UA"/>
        </w:rPr>
      </w:pPr>
      <w:del w:id="604" w:author="Ярмола Юрій Юрійович" w:date="2025-05-27T22:49:00Z">
        <w:r w:rsidRPr="00E73AD7" w:rsidDel="0052459C">
          <w:rPr>
            <w:lang w:val="uk-UA"/>
          </w:rPr>
          <w:delText>Перевірка точності - цей режим призначений для оцінювання якості побудованої моделі на тестовому наборі даних. За його допомогою користувач може переглянути метрики ефективності та зробити висновки щодо необхідності покращення моделі.</w:delText>
        </w:r>
      </w:del>
    </w:p>
    <w:p w14:paraId="759A7C19" w14:textId="0B83CE61" w:rsidR="006E4CC3" w:rsidRPr="00E73AD7" w:rsidDel="0052459C" w:rsidRDefault="006E4CC3">
      <w:pPr>
        <w:spacing w:after="160" w:line="360" w:lineRule="auto"/>
        <w:rPr>
          <w:del w:id="605" w:author="Ярмола Юрій Юрійович" w:date="2025-05-27T22:49:00Z"/>
          <w:lang w:val="uk-UA"/>
        </w:rPr>
      </w:pPr>
      <w:del w:id="606" w:author="Ярмола Юрій Юрійович" w:date="2025-05-27T22:49:00Z">
        <w:r w:rsidRPr="00E73AD7" w:rsidDel="0052459C">
          <w:rPr>
            <w:lang w:val="uk-UA"/>
          </w:rPr>
          <w:delText>Прогнозування (інференсу) - після успішного навчання модель використовується для передбачення результатів на нових, раніше невідомих даних. Це є основна практична функція платформи, яка забезпечує користувача готовими результатами аналізу або класифікації.</w:delText>
        </w:r>
      </w:del>
    </w:p>
    <w:p w14:paraId="4297CA03" w14:textId="2DA3B8F7" w:rsidR="006E4CC3" w:rsidRPr="00E73AD7" w:rsidDel="0052459C" w:rsidRDefault="006E4CC3">
      <w:pPr>
        <w:spacing w:after="160" w:line="360" w:lineRule="auto"/>
        <w:rPr>
          <w:del w:id="607" w:author="Ярмола Юрій Юрійович" w:date="2025-05-27T22:49:00Z"/>
          <w:lang w:val="uk-UA"/>
        </w:rPr>
      </w:pPr>
      <w:del w:id="608" w:author="Ярмола Юрій Юрійович" w:date="2025-05-27T22:49:00Z">
        <w:r w:rsidRPr="00E73AD7" w:rsidDel="0052459C">
          <w:rPr>
            <w:lang w:val="uk-UA"/>
          </w:rPr>
          <w:delText>Візуалізація - для зручності користувача платформа пропонує візуальні засоби відображення результатів роботи моделі: графіки, таблиці, приклади передбачень, а також звіти щодо точності та якості моделі.</w:delText>
        </w:r>
      </w:del>
    </w:p>
    <w:p w14:paraId="667189D7" w14:textId="600F8C99" w:rsidR="008735A1" w:rsidRPr="00E73AD7" w:rsidDel="0052459C" w:rsidRDefault="006E4CC3">
      <w:pPr>
        <w:spacing w:after="160" w:line="360" w:lineRule="auto"/>
        <w:rPr>
          <w:del w:id="609" w:author="Ярмола Юрій Юрійович" w:date="2025-05-27T22:49:00Z"/>
          <w:lang w:val="uk-UA"/>
        </w:rPr>
      </w:pPr>
      <w:del w:id="610" w:author="Ярмола Юрій Юрійович" w:date="2025-05-27T22:49:00Z">
        <w:r w:rsidRPr="00E73AD7" w:rsidDel="0052459C">
          <w:rPr>
            <w:lang w:val="uk-UA"/>
          </w:rPr>
          <w:delText>Кожен з режимів є частиною загальної архітектури системи та може запускатися окремо або в складі автоматизованого робочого циклу.</w:delText>
        </w:r>
      </w:del>
    </w:p>
    <w:p w14:paraId="2C32517B" w14:textId="1DD6545D" w:rsidR="00E959E0" w:rsidRPr="00E73AD7" w:rsidRDefault="00E959E0">
      <w:pPr>
        <w:spacing w:after="160" w:line="360" w:lineRule="auto"/>
        <w:rPr>
          <w:lang w:val="uk-UA"/>
        </w:rPr>
      </w:pPr>
    </w:p>
    <w:p w14:paraId="1C68E9D1" w14:textId="1B552C38" w:rsidR="00003D4B" w:rsidRPr="00E73AD7" w:rsidRDefault="00003D4B">
      <w:pPr>
        <w:pStyle w:val="Heading2"/>
        <w:spacing w:line="360" w:lineRule="auto"/>
        <w:rPr>
          <w:lang w:val="uk-UA"/>
        </w:rPr>
      </w:pPr>
      <w:bookmarkStart w:id="611" w:name="_Toc199283564"/>
      <w:r w:rsidRPr="00E73AD7">
        <w:rPr>
          <w:lang w:val="uk-UA"/>
        </w:rPr>
        <w:lastRenderedPageBreak/>
        <w:t>Висновки до розділу 1</w:t>
      </w:r>
      <w:bookmarkEnd w:id="611"/>
    </w:p>
    <w:p w14:paraId="7D932F8E" w14:textId="2DF6675E" w:rsidR="0052459C" w:rsidRPr="00E73AD7" w:rsidRDefault="0052459C">
      <w:pPr>
        <w:spacing w:after="160" w:line="360" w:lineRule="auto"/>
        <w:ind w:firstLine="708"/>
        <w:rPr>
          <w:ins w:id="612" w:author="Ярмола Юрій Юрійович" w:date="2025-05-27T22:52:00Z"/>
          <w:lang w:val="uk-UA"/>
        </w:rPr>
      </w:pPr>
      <w:ins w:id="613" w:author="Ярмола Юрій Юрійович" w:date="2025-05-27T22:52:00Z">
        <w:r w:rsidRPr="00E73AD7">
          <w:rPr>
            <w:lang w:val="uk-UA"/>
          </w:rPr>
          <w:t>У першому розділі було здійснено аналітичний огляд літератури та існуючих підходів до розв’язання задачі створення, навчання та використання моделей штучного інтелекту. Розглянуто типові функціональні режими роботи платформ, які дозволяють реалізувати повний цикл обробки даних і роботи з моделями: створення та оновлення датасету, навчання моделі, перевірка точності, прогнозування та візуалізація результатів.</w:t>
        </w:r>
      </w:ins>
    </w:p>
    <w:p w14:paraId="1294692D" w14:textId="77777777" w:rsidR="0052459C" w:rsidRPr="00E73AD7" w:rsidRDefault="0052459C">
      <w:pPr>
        <w:spacing w:after="160" w:line="360" w:lineRule="auto"/>
        <w:ind w:firstLine="708"/>
        <w:rPr>
          <w:ins w:id="614" w:author="Ярмола Юрій Юрійович" w:date="2025-05-27T22:52:00Z"/>
          <w:lang w:val="uk-UA"/>
        </w:rPr>
      </w:pPr>
      <w:ins w:id="615" w:author="Ярмола Юрій Юрійович" w:date="2025-05-27T22:52:00Z">
        <w:r w:rsidRPr="00E73AD7">
          <w:rPr>
            <w:lang w:val="uk-UA"/>
          </w:rPr>
          <w:t>Аналіз показав, що основними напрямами розвитку таких платформ є автоматизація процесів, підвищення точності моделей та забезпечення зручності для користувачів. Разом з тим, кожен із розглянутих підходів має свої переваги та недоліки, які необхідно враховувати при розробці власного рішення.</w:t>
        </w:r>
      </w:ins>
    </w:p>
    <w:p w14:paraId="6293B04C" w14:textId="77777777" w:rsidR="0052459C" w:rsidRPr="00E73AD7" w:rsidRDefault="0052459C">
      <w:pPr>
        <w:spacing w:after="160" w:line="360" w:lineRule="auto"/>
        <w:ind w:firstLine="708"/>
        <w:rPr>
          <w:ins w:id="616" w:author="Ярмола Юрій Юрійович" w:date="2025-05-27T22:52:00Z"/>
          <w:lang w:val="uk-UA"/>
        </w:rPr>
      </w:pPr>
      <w:ins w:id="617" w:author="Ярмола Юрій Юрійович" w:date="2025-05-27T22:52:00Z">
        <w:r w:rsidRPr="00E73AD7">
          <w:rPr>
            <w:lang w:val="uk-UA"/>
          </w:rPr>
          <w:t>Подальші кроки дослідження передбачають визначення конкретних вимог до функціональності платформи, вибір інструментів і технологій для її реалізації, а також розробку алгоритмів і архітектури системи, що враховуватиме особливості вирішуваного завдання.</w:t>
        </w:r>
      </w:ins>
    </w:p>
    <w:p w14:paraId="7E664FCA" w14:textId="5F0AC6C2" w:rsidR="006E4CC3" w:rsidRPr="00E73AD7" w:rsidDel="0052459C" w:rsidRDefault="006E4CC3">
      <w:pPr>
        <w:spacing w:after="160" w:line="360" w:lineRule="auto"/>
        <w:ind w:firstLine="708"/>
        <w:rPr>
          <w:del w:id="618" w:author="Ярмола Юрій Юрійович" w:date="2025-05-27T22:52:00Z"/>
          <w:lang w:val="uk-UA"/>
        </w:rPr>
      </w:pPr>
      <w:del w:id="619" w:author="Ярмола Юрій Юрійович" w:date="2025-05-27T22:52:00Z">
        <w:r w:rsidRPr="00E73AD7" w:rsidDel="0052459C">
          <w:rPr>
            <w:lang w:val="uk-UA"/>
          </w:rPr>
          <w:delText>У першому розділі було розглянуто основні теоретичні аспекти, пов’язані з побудовою інтелектуальної системи на основі штучного інтелекту. Визначено мету та завдання розробки, сформульовано вимоги до функціонування платформи, а також обґрунтовано вибір інструментів і технологій для реалізації.</w:delText>
        </w:r>
      </w:del>
    </w:p>
    <w:p w14:paraId="360FF73D" w14:textId="082B9E5F" w:rsidR="006E4CC3" w:rsidRPr="00E73AD7" w:rsidDel="0052459C" w:rsidRDefault="006E4CC3">
      <w:pPr>
        <w:spacing w:after="160" w:line="360" w:lineRule="auto"/>
        <w:ind w:firstLine="708"/>
        <w:rPr>
          <w:del w:id="620" w:author="Ярмола Юрій Юрійович" w:date="2025-05-27T22:52:00Z"/>
          <w:lang w:val="uk-UA"/>
        </w:rPr>
      </w:pPr>
      <w:del w:id="621" w:author="Ярмола Юрій Юрійович" w:date="2025-05-27T22:52:00Z">
        <w:r w:rsidRPr="00E73AD7" w:rsidDel="0052459C">
          <w:rPr>
            <w:lang w:val="uk-UA"/>
          </w:rPr>
          <w:delText xml:space="preserve">Було детально описано </w:delText>
        </w:r>
      </w:del>
      <w:commentRangeStart w:id="622"/>
      <w:del w:id="623" w:author="Ярмола Юрій Юрійович" w:date="2025-05-27T22:37:00Z">
        <w:r w:rsidRPr="00E73AD7" w:rsidDel="00D57A56">
          <w:rPr>
            <w:lang w:val="uk-UA"/>
          </w:rPr>
          <w:delText xml:space="preserve">алгоритм </w:delText>
        </w:r>
      </w:del>
      <w:commentRangeEnd w:id="622"/>
      <w:del w:id="624" w:author="Ярмола Юрій Юрійович" w:date="2025-05-27T22:52:00Z">
        <w:r w:rsidR="00322E95" w:rsidRPr="00E73AD7" w:rsidDel="0052459C">
          <w:rPr>
            <w:rStyle w:val="CommentReference"/>
            <w:lang w:val="uk-UA"/>
            <w:rPrChange w:id="625" w:author="Ярмола Юрій Юрійович" w:date="2025-05-27T23:05:00Z">
              <w:rPr>
                <w:rStyle w:val="CommentReference"/>
              </w:rPr>
            </w:rPrChange>
          </w:rPr>
          <w:commentReference w:id="622"/>
        </w:r>
        <w:r w:rsidRPr="00E73AD7" w:rsidDel="0052459C">
          <w:rPr>
            <w:lang w:val="uk-UA"/>
          </w:rPr>
          <w:delText>створення навчального датасету, навчання моделі та її перевірки на відповідних даних. Також наведено основні режими роботи платформи, які забезпечують повний цикл функціонування: від збору даних до отримання передбачень та аналізу результатів.</w:delText>
        </w:r>
      </w:del>
    </w:p>
    <w:p w14:paraId="1D8CA692" w14:textId="766E3925" w:rsidR="006E4CC3" w:rsidRPr="00E73AD7" w:rsidDel="0052459C" w:rsidRDefault="006E4CC3">
      <w:pPr>
        <w:spacing w:after="160" w:line="360" w:lineRule="auto"/>
        <w:ind w:firstLine="708"/>
        <w:rPr>
          <w:del w:id="626" w:author="Ярмола Юрій Юрійович" w:date="2025-05-27T22:52:00Z"/>
          <w:lang w:val="uk-UA"/>
        </w:rPr>
      </w:pPr>
      <w:del w:id="627" w:author="Ярмола Юрій Юрійович" w:date="2025-05-27T22:52:00Z">
        <w:r w:rsidRPr="00E73AD7" w:rsidDel="0052459C">
          <w:rPr>
            <w:lang w:val="uk-UA"/>
          </w:rPr>
          <w:delText>Проведений аналіз дає підґрунтя для переходу до практичної реалізації системи, що буде розглянуто у наступних розділах.</w:delText>
        </w:r>
      </w:del>
    </w:p>
    <w:p w14:paraId="64493CC7" w14:textId="125F9BC9" w:rsidR="002222D5" w:rsidRPr="00E73AD7" w:rsidRDefault="002222D5">
      <w:pPr>
        <w:spacing w:after="160" w:line="360" w:lineRule="auto"/>
        <w:rPr>
          <w:lang w:val="uk-UA"/>
        </w:rPr>
      </w:pPr>
      <w:r w:rsidRPr="00E73AD7">
        <w:rPr>
          <w:lang w:val="uk-UA"/>
        </w:rPr>
        <w:br w:type="page"/>
      </w:r>
    </w:p>
    <w:p w14:paraId="452F8193" w14:textId="293EF5EA" w:rsidR="00FC2AE0" w:rsidRPr="00E73AD7" w:rsidRDefault="00FC2AE0">
      <w:pPr>
        <w:pStyle w:val="Heading1"/>
        <w:spacing w:line="360" w:lineRule="auto"/>
        <w:rPr>
          <w:lang w:val="uk-UA"/>
        </w:rPr>
      </w:pPr>
      <w:bookmarkStart w:id="628" w:name="_Toc199283565"/>
      <w:r w:rsidRPr="00E73AD7">
        <w:rPr>
          <w:lang w:val="uk-UA"/>
        </w:rPr>
        <w:lastRenderedPageBreak/>
        <w:t>Розділ 2. ВИБІР ТА ОБГРУНТУВАННЯ ЗАСОБІВ ДЛЯ РЕАЛІЗАЦІЇ</w:t>
      </w:r>
      <w:bookmarkEnd w:id="628"/>
    </w:p>
    <w:p w14:paraId="1BCB4150" w14:textId="77777777" w:rsidR="009C0F07" w:rsidRPr="00E73AD7" w:rsidRDefault="009C0F07">
      <w:pPr>
        <w:spacing w:line="360" w:lineRule="auto"/>
        <w:rPr>
          <w:lang w:val="uk-UA"/>
        </w:rPr>
      </w:pPr>
    </w:p>
    <w:p w14:paraId="4ECAF4AB" w14:textId="72CF1BED" w:rsidR="009C0F07" w:rsidRPr="00E73AD7" w:rsidRDefault="009C0F07">
      <w:pPr>
        <w:spacing w:line="360" w:lineRule="auto"/>
        <w:rPr>
          <w:lang w:val="uk-UA"/>
        </w:rPr>
      </w:pPr>
      <w:r w:rsidRPr="00E73AD7">
        <w:rPr>
          <w:lang w:val="uk-UA"/>
        </w:rPr>
        <w:tab/>
      </w:r>
      <w:r w:rsidR="00987CE9" w:rsidRPr="00E73AD7">
        <w:rPr>
          <w:lang w:val="uk-UA"/>
        </w:rPr>
        <w:t>У даному розділі здійснюється всебічний аналіз та обґрунтований вибір інструментів, технологій і середовищ, що використовуються для реалізації програмної платформи. Розглядаються можливі альтернативи, порівнюються їхні функціональні можливості, переваги та недоліки з урахуванням вимог до системи. На основі проведеного аналізу формується аргументований вибір оптимальних засобів, які забезпечать ефективну, масштабовану та зручну у підтримці реалізацію програмного забезпечення.</w:t>
      </w:r>
    </w:p>
    <w:p w14:paraId="0E6F4D3C" w14:textId="77777777" w:rsidR="00987CE9" w:rsidRPr="00E73AD7" w:rsidRDefault="00987CE9">
      <w:pPr>
        <w:spacing w:line="360" w:lineRule="auto"/>
        <w:rPr>
          <w:lang w:val="uk-UA"/>
        </w:rPr>
      </w:pPr>
    </w:p>
    <w:p w14:paraId="2B95EED8" w14:textId="7D203A8C" w:rsidR="007D191A" w:rsidRPr="00E73AD7" w:rsidRDefault="007D191A">
      <w:pPr>
        <w:pStyle w:val="Heading2"/>
        <w:spacing w:line="360" w:lineRule="auto"/>
        <w:rPr>
          <w:rFonts w:eastAsia="Times New Roman"/>
          <w:lang w:val="uk-UA"/>
        </w:rPr>
      </w:pPr>
      <w:bookmarkStart w:id="629" w:name="_Toc199283566"/>
      <w:r w:rsidRPr="00E73AD7">
        <w:rPr>
          <w:rFonts w:eastAsia="Times New Roman"/>
          <w:lang w:val="uk-UA"/>
        </w:rPr>
        <w:t xml:space="preserve">2.1. Аналіз задачі та </w:t>
      </w:r>
      <w:ins w:id="630" w:author="Ярмола Юрій Юрійович" w:date="2025-05-27T22:54:00Z">
        <w:r w:rsidR="0052459C" w:rsidRPr="00E73AD7">
          <w:rPr>
            <w:rFonts w:eastAsia="Times New Roman"/>
            <w:lang w:val="uk-UA"/>
          </w:rPr>
          <w:t xml:space="preserve">розробка </w:t>
        </w:r>
      </w:ins>
      <w:commentRangeStart w:id="631"/>
      <w:r w:rsidRPr="00E73AD7">
        <w:rPr>
          <w:rFonts w:eastAsia="Times New Roman"/>
          <w:lang w:val="uk-UA"/>
        </w:rPr>
        <w:t xml:space="preserve">вимог до програмної </w:t>
      </w:r>
      <w:del w:id="632" w:author="Ярмола Юрій Юрійович" w:date="2025-05-27T22:54:00Z">
        <w:r w:rsidRPr="00E73AD7" w:rsidDel="0052459C">
          <w:rPr>
            <w:rFonts w:eastAsia="Times New Roman"/>
            <w:lang w:val="uk-UA"/>
          </w:rPr>
          <w:delText>реалізації</w:delText>
        </w:r>
        <w:commentRangeEnd w:id="631"/>
        <w:r w:rsidR="00322E95" w:rsidRPr="00E73AD7" w:rsidDel="0052459C">
          <w:rPr>
            <w:rStyle w:val="CommentReference"/>
            <w:rFonts w:eastAsia="Times New Roman" w:cs="Times New Roman"/>
            <w:b w:val="0"/>
            <w:lang w:val="uk-UA"/>
            <w:rPrChange w:id="633" w:author="Ярмола Юрій Юрійович" w:date="2025-05-27T23:05:00Z">
              <w:rPr>
                <w:rStyle w:val="CommentReference"/>
                <w:rFonts w:eastAsia="Times New Roman" w:cs="Times New Roman"/>
                <w:b w:val="0"/>
              </w:rPr>
            </w:rPrChange>
          </w:rPr>
          <w:commentReference w:id="631"/>
        </w:r>
      </w:del>
      <w:ins w:id="634" w:author="Ярмола Юрій Юрійович" w:date="2025-05-27T22:54:00Z">
        <w:r w:rsidR="0052459C" w:rsidRPr="00E73AD7">
          <w:rPr>
            <w:rFonts w:eastAsia="Times New Roman"/>
            <w:lang w:val="uk-UA"/>
          </w:rPr>
          <w:t>системи</w:t>
        </w:r>
      </w:ins>
      <w:bookmarkEnd w:id="629"/>
    </w:p>
    <w:p w14:paraId="79C2519F" w14:textId="56BC9F98" w:rsidR="00414638" w:rsidRPr="00E73AD7" w:rsidRDefault="00C22DB5">
      <w:pPr>
        <w:spacing w:line="360" w:lineRule="auto"/>
        <w:ind w:firstLine="708"/>
        <w:rPr>
          <w:lang w:val="uk-UA"/>
        </w:rPr>
      </w:pPr>
      <w:ins w:id="635" w:author="Oleksiv Maksym (CY CSS ICW Integration)" w:date="2025-05-23T04:27:00Z">
        <w:r w:rsidRPr="00E73AD7">
          <w:rPr>
            <w:lang w:val="uk-UA"/>
          </w:rPr>
          <w:t>Основною задачею у дан</w:t>
        </w:r>
      </w:ins>
      <w:ins w:id="636" w:author="Oleksiv Maksym (CY CSS ICW Integration)" w:date="2025-05-23T04:28:00Z">
        <w:r w:rsidRPr="00E73AD7">
          <w:rPr>
            <w:lang w:val="uk-UA"/>
          </w:rPr>
          <w:t>ій</w:t>
        </w:r>
      </w:ins>
      <w:ins w:id="637" w:author="Oleksiv Maksym (CY CSS ICW Integration)" w:date="2025-05-23T04:27:00Z">
        <w:r w:rsidRPr="00E73AD7">
          <w:rPr>
            <w:lang w:val="uk-UA"/>
          </w:rPr>
          <w:t xml:space="preserve"> робот</w:t>
        </w:r>
      </w:ins>
      <w:ins w:id="638" w:author="Oleksiv Maksym (CY CSS ICW Integration)" w:date="2025-05-23T04:28:00Z">
        <w:r w:rsidRPr="00E73AD7">
          <w:rPr>
            <w:lang w:val="uk-UA"/>
          </w:rPr>
          <w:t>і</w:t>
        </w:r>
      </w:ins>
      <w:ins w:id="639" w:author="Oleksiv Maksym (CY CSS ICW Integration)" w:date="2025-05-23T04:27:00Z">
        <w:r w:rsidRPr="00E73AD7">
          <w:rPr>
            <w:lang w:val="uk-UA"/>
          </w:rPr>
          <w:t xml:space="preserve"> </w:t>
        </w:r>
      </w:ins>
      <w:del w:id="640" w:author="Oleksiv Maksym (CY CSS ICW Integration)" w:date="2025-05-23T04:27:00Z">
        <w:r w:rsidR="00414638" w:rsidRPr="00E73AD7" w:rsidDel="00C22DB5">
          <w:rPr>
            <w:lang w:val="uk-UA"/>
          </w:rPr>
          <w:delText>У межах програмної платформи основною м</w:delText>
        </w:r>
      </w:del>
      <w:del w:id="641" w:author="Oleksiv Maksym (CY CSS ICW Integration)" w:date="2025-05-23T04:28:00Z">
        <w:r w:rsidR="00414638" w:rsidRPr="00E73AD7" w:rsidDel="00C22DB5">
          <w:rPr>
            <w:lang w:val="uk-UA"/>
          </w:rPr>
          <w:delText xml:space="preserve">етою </w:delText>
        </w:r>
      </w:del>
      <w:r w:rsidR="00414638" w:rsidRPr="00E73AD7">
        <w:rPr>
          <w:lang w:val="uk-UA"/>
        </w:rPr>
        <w:t xml:space="preserve">є розробка </w:t>
      </w:r>
      <w:ins w:id="642" w:author="Oleksiv Maksym (CY CSS ICW Integration)" w:date="2025-05-23T04:28:00Z">
        <w:r w:rsidRPr="00E73AD7">
          <w:rPr>
            <w:lang w:val="uk-UA"/>
          </w:rPr>
          <w:t xml:space="preserve">програмної </w:t>
        </w:r>
      </w:ins>
      <w:del w:id="643" w:author="Oleksiv Maksym (CY CSS ICW Integration)" w:date="2025-05-23T04:26:00Z">
        <w:r w:rsidR="00414638" w:rsidRPr="00E73AD7" w:rsidDel="00322E95">
          <w:rPr>
            <w:lang w:val="uk-UA"/>
          </w:rPr>
          <w:delText xml:space="preserve">навчальної </w:delText>
        </w:r>
      </w:del>
      <w:del w:id="644" w:author="Oleksiv Maksym (CY CSS ICW Integration)" w:date="2025-05-23T04:28:00Z">
        <w:r w:rsidR="00414638" w:rsidRPr="00E73AD7" w:rsidDel="00C22DB5">
          <w:rPr>
            <w:lang w:val="uk-UA"/>
          </w:rPr>
          <w:delText>системи</w:delText>
        </w:r>
      </w:del>
      <w:ins w:id="645" w:author="Oleksiv Maksym (CY CSS ICW Integration)" w:date="2025-05-23T04:28:00Z">
        <w:r w:rsidRPr="00E73AD7">
          <w:rPr>
            <w:lang w:val="uk-UA"/>
          </w:rPr>
          <w:t>платформи</w:t>
        </w:r>
      </w:ins>
      <w:r w:rsidR="00414638" w:rsidRPr="00E73AD7">
        <w:rPr>
          <w:lang w:val="uk-UA"/>
        </w:rPr>
        <w:t>, здатної автоматизовано формувати анотований датасет та навчати ним різні ШНМ з мінімальним втручанням у код. Розроблена система має забезпечувати повний цикл — від збору та анотації зображень до їх завантаження у модель, а також виконання класифікації на основі отриманих результатів. Такий підхід дозволяє значно спростити підготовку даних та забезпечити ефективне використання ШНМ для вирішення задач комп’ютерного зору.</w:t>
      </w:r>
      <w:r w:rsidR="00987CE9" w:rsidRPr="00E73AD7">
        <w:rPr>
          <w:lang w:val="uk-UA"/>
        </w:rPr>
        <w:tab/>
      </w:r>
    </w:p>
    <w:p w14:paraId="63FEB205" w14:textId="3D005497" w:rsidR="007F6114" w:rsidRPr="00E73AD7" w:rsidRDefault="007F6114">
      <w:pPr>
        <w:spacing w:line="360" w:lineRule="auto"/>
        <w:rPr>
          <w:lang w:val="uk-UA"/>
        </w:rPr>
      </w:pPr>
    </w:p>
    <w:p w14:paraId="05C2AB25" w14:textId="0FB62EC7" w:rsidR="007F6114" w:rsidRPr="00E73AD7" w:rsidRDefault="007F6114">
      <w:pPr>
        <w:pStyle w:val="Heading3"/>
        <w:spacing w:line="360" w:lineRule="auto"/>
        <w:rPr>
          <w:lang w:val="uk-UA"/>
        </w:rPr>
      </w:pPr>
      <w:bookmarkStart w:id="646" w:name="_Toc199283567"/>
      <w:r w:rsidRPr="00E73AD7">
        <w:rPr>
          <w:lang w:val="uk-UA"/>
        </w:rPr>
        <w:t>2.1.1 Функціональні вимоги</w:t>
      </w:r>
      <w:bookmarkEnd w:id="646"/>
    </w:p>
    <w:p w14:paraId="182C6351" w14:textId="77777777" w:rsidR="007F6114" w:rsidRPr="00E73AD7" w:rsidRDefault="007F6114">
      <w:pPr>
        <w:spacing w:line="360" w:lineRule="auto"/>
        <w:rPr>
          <w:lang w:val="uk-UA"/>
        </w:rPr>
      </w:pPr>
      <w:r w:rsidRPr="00E73AD7">
        <w:rPr>
          <w:lang w:val="uk-UA"/>
        </w:rPr>
        <w:t>До основних функціональних можливостей системи належать:</w:t>
      </w:r>
    </w:p>
    <w:p w14:paraId="5ED8299A" w14:textId="29D3C7CE" w:rsidR="00B17FBE" w:rsidRPr="00E73AD7" w:rsidRDefault="007F6114">
      <w:pPr>
        <w:numPr>
          <w:ilvl w:val="0"/>
          <w:numId w:val="10"/>
        </w:numPr>
        <w:spacing w:line="360" w:lineRule="auto"/>
        <w:rPr>
          <w:lang w:val="uk-UA"/>
        </w:rPr>
      </w:pPr>
      <w:r w:rsidRPr="00E73AD7">
        <w:rPr>
          <w:b/>
          <w:bCs/>
          <w:lang w:val="uk-UA"/>
        </w:rPr>
        <w:t>Автоматизоване створення датасету</w:t>
      </w:r>
      <w:r w:rsidRPr="00E73AD7">
        <w:rPr>
          <w:lang w:val="uk-UA"/>
        </w:rPr>
        <w:t xml:space="preserve"> — система повинна забезпечити формування вибірки зображень із відповідною структурою (у форматі </w:t>
      </w:r>
      <w:r w:rsidR="00B17FBE" w:rsidRPr="00E73AD7">
        <w:rPr>
          <w:lang w:val="uk-UA"/>
        </w:rPr>
        <w:t>папок</w:t>
      </w:r>
      <w:r w:rsidRPr="00E73AD7">
        <w:rPr>
          <w:lang w:val="uk-UA"/>
        </w:rPr>
        <w:t xml:space="preserve"> з</w:t>
      </w:r>
      <w:r w:rsidR="00B17FBE" w:rsidRPr="00E73AD7">
        <w:rPr>
          <w:lang w:val="uk-UA"/>
        </w:rPr>
        <w:t xml:space="preserve"> анотаціями</w:t>
      </w:r>
      <w:r w:rsidRPr="00E73AD7">
        <w:rPr>
          <w:lang w:val="uk-UA"/>
        </w:rPr>
        <w:t>), що підтримується більшістю фреймворків глибокого навчання</w:t>
      </w:r>
      <w:r w:rsidR="00B17FBE" w:rsidRPr="00E73AD7">
        <w:rPr>
          <w:lang w:val="uk-UA"/>
        </w:rPr>
        <w:t>.</w:t>
      </w:r>
    </w:p>
    <w:p w14:paraId="3CA4E22F" w14:textId="7DF70F8B" w:rsidR="00B17FBE" w:rsidRPr="00E73AD7" w:rsidRDefault="00B17FBE">
      <w:pPr>
        <w:numPr>
          <w:ilvl w:val="0"/>
          <w:numId w:val="10"/>
        </w:numPr>
        <w:spacing w:line="360" w:lineRule="auto"/>
        <w:rPr>
          <w:lang w:val="uk-UA"/>
        </w:rPr>
      </w:pPr>
      <w:r w:rsidRPr="00E73AD7">
        <w:rPr>
          <w:b/>
          <w:bCs/>
          <w:lang w:val="uk-UA"/>
        </w:rPr>
        <w:t xml:space="preserve">Підтримка популярних типів відео </w:t>
      </w:r>
      <w:r w:rsidRPr="00E73AD7">
        <w:rPr>
          <w:lang w:val="uk-UA"/>
        </w:rPr>
        <w:t>– реалізувати підтримку популярних типів відео таких як mp4, avi, mov, WebM.</w:t>
      </w:r>
    </w:p>
    <w:p w14:paraId="3F239184" w14:textId="3A4821DC" w:rsidR="007F6114" w:rsidRPr="00E73AD7" w:rsidRDefault="007F6114">
      <w:pPr>
        <w:numPr>
          <w:ilvl w:val="0"/>
          <w:numId w:val="10"/>
        </w:numPr>
        <w:spacing w:line="360" w:lineRule="auto"/>
        <w:rPr>
          <w:lang w:val="uk-UA"/>
        </w:rPr>
      </w:pPr>
      <w:r w:rsidRPr="00E73AD7">
        <w:rPr>
          <w:b/>
          <w:bCs/>
          <w:lang w:val="uk-UA"/>
        </w:rPr>
        <w:lastRenderedPageBreak/>
        <w:t>Анотування зображень</w:t>
      </w:r>
      <w:r w:rsidRPr="00E73AD7">
        <w:rPr>
          <w:lang w:val="uk-UA"/>
        </w:rPr>
        <w:t xml:space="preserve"> — </w:t>
      </w:r>
      <w:r w:rsidR="00FE09F0" w:rsidRPr="00E73AD7">
        <w:rPr>
          <w:lang w:val="uk-UA"/>
        </w:rPr>
        <w:t xml:space="preserve">реалізувати привласнення кожному зображенню </w:t>
      </w:r>
      <w:r w:rsidR="000A0B0A" w:rsidRPr="00E73AD7">
        <w:rPr>
          <w:lang w:val="uk-UA"/>
        </w:rPr>
        <w:t>певної категорії для класифікації.</w:t>
      </w:r>
    </w:p>
    <w:p w14:paraId="529237DD" w14:textId="77777777" w:rsidR="007F6114" w:rsidRPr="00E73AD7" w:rsidRDefault="007F6114">
      <w:pPr>
        <w:numPr>
          <w:ilvl w:val="0"/>
          <w:numId w:val="10"/>
        </w:numPr>
        <w:spacing w:line="360" w:lineRule="auto"/>
        <w:rPr>
          <w:lang w:val="uk-UA"/>
        </w:rPr>
      </w:pPr>
      <w:r w:rsidRPr="00E73AD7">
        <w:rPr>
          <w:b/>
          <w:bCs/>
          <w:lang w:val="uk-UA"/>
        </w:rPr>
        <w:t>Механізм навчання ШНМ</w:t>
      </w:r>
      <w:r w:rsidRPr="00E73AD7">
        <w:rPr>
          <w:lang w:val="uk-UA"/>
        </w:rPr>
        <w:t xml:space="preserve"> — використання згорткової нейронної мережі, зокрема архітектури на базі torch.nn.Sequential, яка включає згорткові шари (Conv2d), пулінг (MaxPool2d) та повнозв'язні шари (Linear), є необхідною функціональністю для навчання моделі на підготовленому датасеті.</w:t>
      </w:r>
    </w:p>
    <w:p w14:paraId="4E75FAFE" w14:textId="7F2A3432" w:rsidR="007F6114" w:rsidRPr="00E73AD7" w:rsidRDefault="007F6114">
      <w:pPr>
        <w:numPr>
          <w:ilvl w:val="0"/>
          <w:numId w:val="10"/>
        </w:numPr>
        <w:spacing w:line="360" w:lineRule="auto"/>
        <w:rPr>
          <w:lang w:val="uk-UA"/>
        </w:rPr>
      </w:pPr>
      <w:r w:rsidRPr="00E73AD7">
        <w:rPr>
          <w:b/>
          <w:bCs/>
          <w:lang w:val="uk-UA"/>
        </w:rPr>
        <w:t>Класифікація нових зображень</w:t>
      </w:r>
      <w:r w:rsidRPr="00E73AD7">
        <w:rPr>
          <w:lang w:val="uk-UA"/>
        </w:rPr>
        <w:t xml:space="preserve"> — система повинна забезпечити можливість класифікації зображень, що не входили до навчальної вибірки, з використанням збереженої моделі.</w:t>
      </w:r>
    </w:p>
    <w:p w14:paraId="7B8B1B01" w14:textId="77777777" w:rsidR="00B17FBE" w:rsidRPr="00E73AD7" w:rsidRDefault="00B17FBE">
      <w:pPr>
        <w:spacing w:line="360" w:lineRule="auto"/>
        <w:ind w:left="720"/>
        <w:rPr>
          <w:lang w:val="uk-UA"/>
        </w:rPr>
      </w:pPr>
    </w:p>
    <w:p w14:paraId="1F2AB6B8" w14:textId="0D493779" w:rsidR="007F6114" w:rsidRPr="00E73AD7" w:rsidRDefault="007F6114">
      <w:pPr>
        <w:pStyle w:val="Heading3"/>
        <w:spacing w:line="360" w:lineRule="auto"/>
        <w:rPr>
          <w:lang w:val="uk-UA"/>
        </w:rPr>
      </w:pPr>
      <w:bookmarkStart w:id="647" w:name="_Toc199283568"/>
      <w:r w:rsidRPr="00E73AD7">
        <w:rPr>
          <w:lang w:val="uk-UA"/>
        </w:rPr>
        <w:t>2.1.2 Нефункціональні вимоги</w:t>
      </w:r>
      <w:bookmarkEnd w:id="647"/>
    </w:p>
    <w:p w14:paraId="38394A14" w14:textId="77777777" w:rsidR="00B17FBE" w:rsidRPr="00E73AD7" w:rsidRDefault="00B17FBE">
      <w:pPr>
        <w:spacing w:line="360" w:lineRule="auto"/>
        <w:rPr>
          <w:b/>
          <w:bCs/>
          <w:lang w:val="uk-UA"/>
        </w:rPr>
      </w:pPr>
    </w:p>
    <w:p w14:paraId="44B07F85" w14:textId="2297E502" w:rsidR="007F6114" w:rsidRPr="00E73AD7" w:rsidRDefault="007F6114">
      <w:pPr>
        <w:spacing w:line="360" w:lineRule="auto"/>
        <w:rPr>
          <w:b/>
          <w:bCs/>
          <w:lang w:val="uk-UA"/>
        </w:rPr>
      </w:pPr>
      <w:r w:rsidRPr="00E73AD7">
        <w:rPr>
          <w:b/>
          <w:bCs/>
          <w:lang w:val="uk-UA"/>
        </w:rPr>
        <w:t>Обсяг і тип оброблюваних даних</w:t>
      </w:r>
    </w:p>
    <w:p w14:paraId="4218E084" w14:textId="75EF398D" w:rsidR="007F6114" w:rsidRPr="00E73AD7" w:rsidRDefault="007F6114">
      <w:pPr>
        <w:spacing w:line="360" w:lineRule="auto"/>
        <w:ind w:firstLine="708"/>
        <w:rPr>
          <w:lang w:val="uk-UA"/>
        </w:rPr>
      </w:pPr>
      <w:r w:rsidRPr="00E73AD7">
        <w:rPr>
          <w:lang w:val="uk-UA"/>
        </w:rPr>
        <w:t xml:space="preserve">Система має оперувати з зображеннями, представленими у форматах PNG, JPEG тощо, з можливістю масштабування до </w:t>
      </w:r>
      <w:r w:rsidR="00FE09F0" w:rsidRPr="00E73AD7">
        <w:rPr>
          <w:lang w:val="uk-UA"/>
        </w:rPr>
        <w:t>вказаного</w:t>
      </w:r>
      <w:r w:rsidRPr="00E73AD7">
        <w:rPr>
          <w:lang w:val="uk-UA"/>
        </w:rPr>
        <w:t xml:space="preserve"> </w:t>
      </w:r>
      <w:commentRangeStart w:id="648"/>
      <w:r w:rsidRPr="00E73AD7">
        <w:rPr>
          <w:lang w:val="uk-UA"/>
        </w:rPr>
        <w:t xml:space="preserve">розміру </w:t>
      </w:r>
      <w:commentRangeEnd w:id="648"/>
      <w:r w:rsidR="007E5344" w:rsidRPr="00E73AD7">
        <w:rPr>
          <w:rStyle w:val="CommentReference"/>
          <w:lang w:val="uk-UA"/>
        </w:rPr>
        <w:commentReference w:id="648"/>
      </w:r>
      <w:r w:rsidRPr="00E73AD7">
        <w:rPr>
          <w:lang w:val="uk-UA"/>
        </w:rPr>
        <w:t>(наприклад, 32x32 пікселі). Очікується обробка наборів даних, що складаються з десятків тисяч зображень, з чіткою структурою за класами, що дає змогу ефективно застосовувати механізми автоматичної обробки.</w:t>
      </w:r>
    </w:p>
    <w:p w14:paraId="4F6A0191" w14:textId="77777777" w:rsidR="007F6114" w:rsidRPr="00E73AD7" w:rsidRDefault="007F6114">
      <w:pPr>
        <w:spacing w:line="360" w:lineRule="auto"/>
        <w:rPr>
          <w:b/>
          <w:bCs/>
          <w:lang w:val="uk-UA"/>
        </w:rPr>
      </w:pPr>
      <w:r w:rsidRPr="00E73AD7">
        <w:rPr>
          <w:b/>
          <w:bCs/>
          <w:lang w:val="uk-UA"/>
        </w:rPr>
        <w:t>Вимоги до продуктивності</w:t>
      </w:r>
    </w:p>
    <w:p w14:paraId="30CAFACF" w14:textId="7D4C0D23" w:rsidR="007F6114" w:rsidRPr="00E73AD7" w:rsidRDefault="007F6114">
      <w:pPr>
        <w:numPr>
          <w:ilvl w:val="0"/>
          <w:numId w:val="11"/>
        </w:numPr>
        <w:spacing w:line="360" w:lineRule="auto"/>
        <w:rPr>
          <w:lang w:val="uk-UA"/>
        </w:rPr>
      </w:pPr>
      <w:r w:rsidRPr="00E73AD7">
        <w:rPr>
          <w:lang w:val="uk-UA"/>
        </w:rPr>
        <w:t xml:space="preserve">Навчання ШНМ має відбуватися із максимальною ефективністю: використання графічного процесора (GPU) за допомогою </w:t>
      </w:r>
      <w:r w:rsidR="00B17FBE" w:rsidRPr="00E73AD7">
        <w:rPr>
          <w:lang w:val="uk-UA"/>
        </w:rPr>
        <w:t>CUDA.</w:t>
      </w:r>
    </w:p>
    <w:p w14:paraId="76049696" w14:textId="50D002FB" w:rsidR="007F6114" w:rsidRPr="00E73AD7" w:rsidRDefault="007F6114">
      <w:pPr>
        <w:numPr>
          <w:ilvl w:val="0"/>
          <w:numId w:val="11"/>
        </w:numPr>
        <w:spacing w:line="360" w:lineRule="auto"/>
        <w:rPr>
          <w:lang w:val="uk-UA"/>
        </w:rPr>
      </w:pPr>
      <w:r w:rsidRPr="00E73AD7">
        <w:rPr>
          <w:lang w:val="uk-UA"/>
        </w:rPr>
        <w:t>Процес класифікації одного зображення повинен займат</w:t>
      </w:r>
      <w:r w:rsidR="00FE09F0" w:rsidRPr="00E73AD7">
        <w:rPr>
          <w:lang w:val="uk-UA"/>
        </w:rPr>
        <w:t>и не більше 3 секунд.</w:t>
      </w:r>
    </w:p>
    <w:p w14:paraId="2911EBF5" w14:textId="77777777" w:rsidR="007F6114" w:rsidRPr="00E73AD7" w:rsidRDefault="007F6114">
      <w:pPr>
        <w:numPr>
          <w:ilvl w:val="0"/>
          <w:numId w:val="11"/>
        </w:numPr>
        <w:spacing w:line="360" w:lineRule="auto"/>
        <w:rPr>
          <w:lang w:val="uk-UA"/>
        </w:rPr>
      </w:pPr>
      <w:r w:rsidRPr="00E73AD7">
        <w:rPr>
          <w:lang w:val="uk-UA"/>
        </w:rPr>
        <w:t>Необхідно забезпечити можливість збереження ваг моделі та їх подальшого завантаження без повторного навчання.</w:t>
      </w:r>
    </w:p>
    <w:p w14:paraId="2F95EC66" w14:textId="77777777" w:rsidR="007F6114" w:rsidRPr="00E73AD7" w:rsidRDefault="007F6114">
      <w:pPr>
        <w:spacing w:line="360" w:lineRule="auto"/>
        <w:rPr>
          <w:b/>
          <w:bCs/>
          <w:lang w:val="uk-UA"/>
        </w:rPr>
      </w:pPr>
      <w:r w:rsidRPr="00E73AD7">
        <w:rPr>
          <w:b/>
          <w:bCs/>
          <w:lang w:val="uk-UA"/>
        </w:rPr>
        <w:t>Вимоги до масштабованості</w:t>
      </w:r>
    </w:p>
    <w:p w14:paraId="259AC917" w14:textId="77777777" w:rsidR="007F6114" w:rsidRPr="00E73AD7" w:rsidRDefault="007F6114">
      <w:pPr>
        <w:numPr>
          <w:ilvl w:val="0"/>
          <w:numId w:val="12"/>
        </w:numPr>
        <w:spacing w:line="360" w:lineRule="auto"/>
        <w:rPr>
          <w:lang w:val="uk-UA"/>
        </w:rPr>
      </w:pPr>
      <w:r w:rsidRPr="00E73AD7">
        <w:rPr>
          <w:lang w:val="uk-UA"/>
        </w:rPr>
        <w:lastRenderedPageBreak/>
        <w:t>Архітектура системи має бути придатною до горизонтального масштабування. Наприклад, можлива інтеграція з хмарними сервісами (Google Colab, AWS, Azure) для розширення обчислювальних можливостей.</w:t>
      </w:r>
    </w:p>
    <w:p w14:paraId="3E214E7F" w14:textId="77777777" w:rsidR="007F6114" w:rsidRPr="00E73AD7" w:rsidRDefault="007F6114">
      <w:pPr>
        <w:numPr>
          <w:ilvl w:val="0"/>
          <w:numId w:val="12"/>
        </w:numPr>
        <w:spacing w:line="360" w:lineRule="auto"/>
        <w:rPr>
          <w:lang w:val="uk-UA"/>
        </w:rPr>
      </w:pPr>
      <w:r w:rsidRPr="00E73AD7">
        <w:rPr>
          <w:lang w:val="uk-UA"/>
        </w:rPr>
        <w:t>Враховуючи можливість генерації довільної кількості зображень, важливо передбачити механізм автоматичного розподілу навантаження під час генерації або навчання.</w:t>
      </w:r>
    </w:p>
    <w:p w14:paraId="745B2AE4" w14:textId="31086CE0" w:rsidR="00B72ED7" w:rsidRDefault="00B72ED7">
      <w:pPr>
        <w:pStyle w:val="Heading3"/>
        <w:spacing w:line="360" w:lineRule="auto"/>
        <w:rPr>
          <w:ins w:id="649" w:author="Ярмола Юрій Юрійович" w:date="2025-05-27T23:19:00Z"/>
          <w:lang w:val="uk-UA"/>
        </w:rPr>
        <w:pPrChange w:id="650" w:author="Ярмола Юрій Юрійович" w:date="2025-05-28T00:10:00Z">
          <w:pPr>
            <w:spacing w:line="360" w:lineRule="auto"/>
          </w:pPr>
        </w:pPrChange>
      </w:pPr>
      <w:bookmarkStart w:id="651" w:name="_Toc199283569"/>
      <w:ins w:id="652" w:author="Ярмола Юрій Юрійович" w:date="2025-05-27T23:20:00Z">
        <w:r>
          <w:rPr>
            <w:lang w:val="uk-UA"/>
          </w:rPr>
          <w:t xml:space="preserve">2.1.3 </w:t>
        </w:r>
      </w:ins>
      <w:ins w:id="653" w:author="Ярмола Юрій Юрійович" w:date="2025-05-27T23:19:00Z">
        <w:r>
          <w:rPr>
            <w:lang w:val="uk-UA"/>
          </w:rPr>
          <w:t>Вимоги до апаратного забезпечення</w:t>
        </w:r>
        <w:bookmarkEnd w:id="651"/>
        <w:r>
          <w:rPr>
            <w:lang w:val="uk-UA"/>
          </w:rPr>
          <w:t xml:space="preserve"> </w:t>
        </w:r>
      </w:ins>
    </w:p>
    <w:p w14:paraId="7B11597E" w14:textId="77777777" w:rsidR="00B72ED7" w:rsidRPr="00774D35" w:rsidRDefault="00B72ED7">
      <w:pPr>
        <w:spacing w:after="160" w:line="360" w:lineRule="auto"/>
        <w:ind w:firstLine="708"/>
        <w:rPr>
          <w:ins w:id="654" w:author="Ярмола Юрій Юрійович" w:date="2025-05-27T23:19:00Z"/>
          <w:lang w:val="uk-UA"/>
        </w:rPr>
      </w:pPr>
      <w:ins w:id="655" w:author="Ярмола Юрій Юрійович" w:date="2025-05-27T23:19:00Z">
        <w:r w:rsidRPr="00774D35">
          <w:rPr>
            <w:lang w:val="uk-UA"/>
          </w:rPr>
          <w:t>Для забезпечення коректної, ефективної та стабільної роботи програмного забезпечення, яке реалізує автоматичне формування анотованих датасетів та класифікацію зображень за допомогою методів машинного навчання, висуваються певні вимоги до апаратного забезпечення. Ці вимоги залежать від обсягів оброблюваних даних, складності моделей, а також частоти запуску операцій тренування та тестування.</w:t>
        </w:r>
      </w:ins>
    </w:p>
    <w:p w14:paraId="63A32627" w14:textId="77777777" w:rsidR="00B72ED7" w:rsidRPr="00774D35" w:rsidRDefault="00B72ED7">
      <w:pPr>
        <w:spacing w:after="160" w:line="360" w:lineRule="auto"/>
        <w:rPr>
          <w:ins w:id="656" w:author="Ярмола Юрій Юрійович" w:date="2025-05-27T23:19:00Z"/>
          <w:b/>
          <w:bCs/>
          <w:lang w:val="uk-UA"/>
        </w:rPr>
      </w:pPr>
      <w:ins w:id="657" w:author="Ярмола Юрій Юрійович" w:date="2025-05-27T23:19:00Z">
        <w:r w:rsidRPr="00774D35">
          <w:rPr>
            <w:b/>
            <w:bCs/>
            <w:lang w:val="uk-UA"/>
          </w:rPr>
          <w:t>Мінімальні вимоги:</w:t>
        </w:r>
      </w:ins>
    </w:p>
    <w:p w14:paraId="04FB93A4" w14:textId="77777777" w:rsidR="00B72ED7" w:rsidRPr="00774D35" w:rsidRDefault="00B72ED7">
      <w:pPr>
        <w:spacing w:after="160" w:line="360" w:lineRule="auto"/>
        <w:ind w:firstLine="708"/>
        <w:rPr>
          <w:ins w:id="658" w:author="Ярмола Юрій Юрійович" w:date="2025-05-27T23:19:00Z"/>
          <w:lang w:val="uk-UA"/>
        </w:rPr>
      </w:pPr>
      <w:ins w:id="659" w:author="Ярмола Юрій Юрійович" w:date="2025-05-27T23:19:00Z">
        <w:r w:rsidRPr="00774D35">
          <w:rPr>
            <w:lang w:val="uk-UA"/>
          </w:rPr>
          <w:t>Мінімальні характеристики дозволяють запускати систему в обмеженому режимі — з невеликим датасетом, спрощеною архітектурою моделі або використанням попередньо навченої нейромережі.</w:t>
        </w:r>
      </w:ins>
    </w:p>
    <w:p w14:paraId="425BBC84" w14:textId="77777777" w:rsidR="00B72ED7" w:rsidRPr="00774D35" w:rsidRDefault="00B72ED7">
      <w:pPr>
        <w:numPr>
          <w:ilvl w:val="0"/>
          <w:numId w:val="16"/>
        </w:numPr>
        <w:spacing w:after="160" w:line="360" w:lineRule="auto"/>
        <w:rPr>
          <w:ins w:id="660" w:author="Ярмола Юрій Юрійович" w:date="2025-05-27T23:19:00Z"/>
          <w:lang w:val="uk-UA"/>
        </w:rPr>
      </w:pPr>
      <w:ins w:id="661" w:author="Ярмола Юрій Юрійович" w:date="2025-05-27T23:19:00Z">
        <w:r w:rsidRPr="00774D35">
          <w:rPr>
            <w:lang w:val="uk-UA"/>
          </w:rPr>
          <w:t>Процесор (CPU): 4-ядерний (Intel Core i5 або AMD Ryzen 5)</w:t>
        </w:r>
      </w:ins>
    </w:p>
    <w:p w14:paraId="545BE7CC" w14:textId="77777777" w:rsidR="00B72ED7" w:rsidRPr="00774D35" w:rsidRDefault="00B72ED7">
      <w:pPr>
        <w:numPr>
          <w:ilvl w:val="0"/>
          <w:numId w:val="16"/>
        </w:numPr>
        <w:spacing w:after="160" w:line="360" w:lineRule="auto"/>
        <w:rPr>
          <w:ins w:id="662" w:author="Ярмола Юрій Юрійович" w:date="2025-05-27T23:19:00Z"/>
          <w:lang w:val="uk-UA"/>
        </w:rPr>
      </w:pPr>
      <w:ins w:id="663" w:author="Ярмола Юрій Юрійович" w:date="2025-05-27T23:19:00Z">
        <w:r w:rsidRPr="00774D35">
          <w:rPr>
            <w:lang w:val="uk-UA"/>
          </w:rPr>
          <w:t>Оперативна пам’ять (RAM): 8 ГБ</w:t>
        </w:r>
      </w:ins>
    </w:p>
    <w:p w14:paraId="64D860C3" w14:textId="77777777" w:rsidR="00B72ED7" w:rsidRPr="00774D35" w:rsidRDefault="00B72ED7">
      <w:pPr>
        <w:numPr>
          <w:ilvl w:val="0"/>
          <w:numId w:val="16"/>
        </w:numPr>
        <w:spacing w:after="160" w:line="360" w:lineRule="auto"/>
        <w:rPr>
          <w:ins w:id="664" w:author="Ярмола Юрій Юрійович" w:date="2025-05-27T23:19:00Z"/>
          <w:lang w:val="uk-UA"/>
        </w:rPr>
      </w:pPr>
      <w:ins w:id="665" w:author="Ярмола Юрій Юрійович" w:date="2025-05-27T23:19:00Z">
        <w:r w:rsidRPr="00774D35">
          <w:rPr>
            <w:lang w:val="uk-UA"/>
          </w:rPr>
          <w:t>Накопичувач (HDD/SSD): 50 ГБ вільного простору на диску (рекомендується SSD)</w:t>
        </w:r>
      </w:ins>
    </w:p>
    <w:p w14:paraId="5C050902" w14:textId="77777777" w:rsidR="00B72ED7" w:rsidRPr="00774D35" w:rsidRDefault="00B72ED7">
      <w:pPr>
        <w:numPr>
          <w:ilvl w:val="0"/>
          <w:numId w:val="16"/>
        </w:numPr>
        <w:spacing w:after="160" w:line="360" w:lineRule="auto"/>
        <w:rPr>
          <w:ins w:id="666" w:author="Ярмола Юрій Юрійович" w:date="2025-05-27T23:19:00Z"/>
          <w:lang w:val="uk-UA"/>
        </w:rPr>
      </w:pPr>
      <w:ins w:id="667" w:author="Ярмола Юрій Юрійович" w:date="2025-05-27T23:19:00Z">
        <w:r w:rsidRPr="00774D35">
          <w:rPr>
            <w:lang w:val="uk-UA"/>
          </w:rPr>
          <w:t>Графічна підсистема (GPU): Необов’язково, але рекомендовано для пришвидшення обробки зображень</w:t>
        </w:r>
      </w:ins>
    </w:p>
    <w:p w14:paraId="48376858" w14:textId="77777777" w:rsidR="00B72ED7" w:rsidRPr="00774D35" w:rsidRDefault="00B72ED7">
      <w:pPr>
        <w:spacing w:after="160" w:line="360" w:lineRule="auto"/>
        <w:rPr>
          <w:ins w:id="668" w:author="Ярмола Юрій Юрійович" w:date="2025-05-27T23:19:00Z"/>
          <w:lang w:val="uk-UA"/>
        </w:rPr>
      </w:pPr>
      <w:ins w:id="669" w:author="Ярмола Юрій Юрійович" w:date="2025-05-27T23:19:00Z">
        <w:r w:rsidRPr="00774D35">
          <w:rPr>
            <w:lang w:val="uk-UA"/>
          </w:rPr>
          <w:lastRenderedPageBreak/>
          <w:t>У разі відсутності графічного процесора, моделі на базі PyTorch можуть бути запущені на CPU, однак час навчання значно зростає, що робить систему менш продуктивною при роботі з великими обсягами даних.</w:t>
        </w:r>
      </w:ins>
    </w:p>
    <w:p w14:paraId="10AAD0E9" w14:textId="77777777" w:rsidR="00B72ED7" w:rsidRPr="00774D35" w:rsidRDefault="00B72ED7">
      <w:pPr>
        <w:spacing w:after="160" w:line="360" w:lineRule="auto"/>
        <w:rPr>
          <w:ins w:id="670" w:author="Ярмола Юрій Юрійович" w:date="2025-05-27T23:19:00Z"/>
          <w:b/>
          <w:bCs/>
          <w:lang w:val="uk-UA"/>
        </w:rPr>
      </w:pPr>
      <w:ins w:id="671" w:author="Ярмола Юрій Юрійович" w:date="2025-05-27T23:19:00Z">
        <w:r w:rsidRPr="00774D35">
          <w:rPr>
            <w:b/>
            <w:bCs/>
            <w:lang w:val="uk-UA"/>
          </w:rPr>
          <w:t>Рекомендовані вимоги:</w:t>
        </w:r>
      </w:ins>
    </w:p>
    <w:p w14:paraId="041D456D" w14:textId="77777777" w:rsidR="00B72ED7" w:rsidRPr="00774D35" w:rsidRDefault="00B72ED7">
      <w:pPr>
        <w:spacing w:after="160" w:line="360" w:lineRule="auto"/>
        <w:rPr>
          <w:ins w:id="672" w:author="Ярмола Юрій Юрійович" w:date="2025-05-27T23:19:00Z"/>
          <w:lang w:val="uk-UA"/>
        </w:rPr>
      </w:pPr>
      <w:ins w:id="673" w:author="Ярмола Юрій Юрійович" w:date="2025-05-27T23:19:00Z">
        <w:r w:rsidRPr="00774D35">
          <w:rPr>
            <w:lang w:val="uk-UA"/>
          </w:rPr>
          <w:t>Для повноцінного функціонування системи — з можливістю обробки великих наборів зображень, тренування глибоких нейронних мереж та візуалізації процесів — рекомендуються такі характеристики:</w:t>
        </w:r>
      </w:ins>
    </w:p>
    <w:p w14:paraId="71FD24B6" w14:textId="77777777" w:rsidR="00B72ED7" w:rsidRPr="00774D35" w:rsidRDefault="00B72ED7">
      <w:pPr>
        <w:numPr>
          <w:ilvl w:val="0"/>
          <w:numId w:val="17"/>
        </w:numPr>
        <w:spacing w:after="160" w:line="360" w:lineRule="auto"/>
        <w:rPr>
          <w:ins w:id="674" w:author="Ярмола Юрій Юрійович" w:date="2025-05-27T23:19:00Z"/>
          <w:lang w:val="uk-UA"/>
        </w:rPr>
      </w:pPr>
      <w:ins w:id="675" w:author="Ярмола Юрій Юрійович" w:date="2025-05-27T23:19:00Z">
        <w:r w:rsidRPr="00774D35">
          <w:rPr>
            <w:lang w:val="uk-UA"/>
          </w:rPr>
          <w:t>Процесор (CPU): 6–8 ядер (Intel Core i7, AMD Ryzen 7 або еквівалент)</w:t>
        </w:r>
      </w:ins>
    </w:p>
    <w:p w14:paraId="17764A36" w14:textId="77777777" w:rsidR="00B72ED7" w:rsidRPr="00774D35" w:rsidRDefault="00B72ED7">
      <w:pPr>
        <w:numPr>
          <w:ilvl w:val="0"/>
          <w:numId w:val="17"/>
        </w:numPr>
        <w:spacing w:after="160" w:line="360" w:lineRule="auto"/>
        <w:rPr>
          <w:ins w:id="676" w:author="Ярмола Юрій Юрійович" w:date="2025-05-27T23:19:00Z"/>
          <w:lang w:val="uk-UA"/>
        </w:rPr>
      </w:pPr>
      <w:ins w:id="677" w:author="Ярмола Юрій Юрійович" w:date="2025-05-27T23:19:00Z">
        <w:r w:rsidRPr="00774D35">
          <w:rPr>
            <w:lang w:val="uk-UA"/>
          </w:rPr>
          <w:t>Оперативна пам’ять (RAM): 16–32 ГБ</w:t>
        </w:r>
      </w:ins>
    </w:p>
    <w:p w14:paraId="3009C944" w14:textId="77777777" w:rsidR="00B72ED7" w:rsidRPr="00774D35" w:rsidRDefault="00B72ED7">
      <w:pPr>
        <w:numPr>
          <w:ilvl w:val="0"/>
          <w:numId w:val="17"/>
        </w:numPr>
        <w:spacing w:after="160" w:line="360" w:lineRule="auto"/>
        <w:rPr>
          <w:ins w:id="678" w:author="Ярмола Юрій Юрійович" w:date="2025-05-27T23:19:00Z"/>
          <w:lang w:val="uk-UA"/>
        </w:rPr>
      </w:pPr>
      <w:ins w:id="679" w:author="Ярмола Юрій Юрійович" w:date="2025-05-27T23:19:00Z">
        <w:r w:rsidRPr="00774D35">
          <w:rPr>
            <w:lang w:val="uk-UA"/>
          </w:rPr>
          <w:t>Накопичувач (SSD): не менше 100 ГБ вільного простору</w:t>
        </w:r>
      </w:ins>
    </w:p>
    <w:p w14:paraId="027B12C5" w14:textId="77777777" w:rsidR="00B72ED7" w:rsidRPr="00774D35" w:rsidRDefault="00B72ED7">
      <w:pPr>
        <w:numPr>
          <w:ilvl w:val="0"/>
          <w:numId w:val="17"/>
        </w:numPr>
        <w:spacing w:after="160" w:line="360" w:lineRule="auto"/>
        <w:rPr>
          <w:ins w:id="680" w:author="Ярмола Юрій Юрійович" w:date="2025-05-27T23:19:00Z"/>
          <w:lang w:val="uk-UA"/>
        </w:rPr>
      </w:pPr>
      <w:ins w:id="681" w:author="Ярмола Юрій Юрійович" w:date="2025-05-27T23:19:00Z">
        <w:r w:rsidRPr="00774D35">
          <w:rPr>
            <w:lang w:val="uk-UA"/>
          </w:rPr>
          <w:t>Графічна підсистема (GPU): NVIDIA з підтримкою CUDA (наприклад, GeForce RTX 3060 або вище) — для ефективного тренування моделей у PyTorch</w:t>
        </w:r>
      </w:ins>
    </w:p>
    <w:p w14:paraId="468BB39B" w14:textId="77777777" w:rsidR="00B72ED7" w:rsidRPr="00774D35" w:rsidRDefault="00B72ED7">
      <w:pPr>
        <w:numPr>
          <w:ilvl w:val="0"/>
          <w:numId w:val="17"/>
        </w:numPr>
        <w:spacing w:after="160" w:line="360" w:lineRule="auto"/>
        <w:rPr>
          <w:ins w:id="682" w:author="Ярмола Юрій Юрійович" w:date="2025-05-27T23:19:00Z"/>
          <w:lang w:val="uk-UA"/>
        </w:rPr>
      </w:pPr>
      <w:ins w:id="683" w:author="Ярмола Юрій Юрійович" w:date="2025-05-27T23:19:00Z">
        <w:r w:rsidRPr="00774D35">
          <w:rPr>
            <w:lang w:val="uk-UA"/>
          </w:rPr>
          <w:t>Операційна система: Windows 10/11, Ubuntu 20.04+ або інша сучасна ОС, що підтримує бібліотеки машинного навчання</w:t>
        </w:r>
      </w:ins>
    </w:p>
    <w:p w14:paraId="7876294F" w14:textId="77777777" w:rsidR="00B72ED7" w:rsidRPr="00774D35" w:rsidRDefault="00B72ED7">
      <w:pPr>
        <w:spacing w:after="160" w:line="360" w:lineRule="auto"/>
        <w:rPr>
          <w:ins w:id="684" w:author="Ярмола Юрій Юрійович" w:date="2025-05-27T23:19:00Z"/>
          <w:b/>
          <w:bCs/>
          <w:lang w:val="uk-UA"/>
        </w:rPr>
      </w:pPr>
      <w:ins w:id="685" w:author="Ярмола Юрій Юрійович" w:date="2025-05-27T23:19:00Z">
        <w:r w:rsidRPr="00774D35">
          <w:rPr>
            <w:b/>
            <w:bCs/>
            <w:lang w:val="uk-UA"/>
          </w:rPr>
          <w:t>Специфічні вимоги до середовища розробки:</w:t>
        </w:r>
      </w:ins>
    </w:p>
    <w:p w14:paraId="681BB109" w14:textId="77777777" w:rsidR="00B72ED7" w:rsidRPr="00774D35" w:rsidRDefault="00B72ED7">
      <w:pPr>
        <w:numPr>
          <w:ilvl w:val="0"/>
          <w:numId w:val="18"/>
        </w:numPr>
        <w:spacing w:after="160" w:line="360" w:lineRule="auto"/>
        <w:rPr>
          <w:ins w:id="686" w:author="Ярмола Юрій Юрійович" w:date="2025-05-27T23:19:00Z"/>
          <w:lang w:val="uk-UA"/>
        </w:rPr>
      </w:pPr>
      <w:ins w:id="687" w:author="Ярмола Юрій Юрійович" w:date="2025-05-27T23:19:00Z">
        <w:r w:rsidRPr="00774D35">
          <w:rPr>
            <w:lang w:val="uk-UA"/>
          </w:rPr>
          <w:t>IDE: JetBrains PyCharm Professional або Community Edition — для зручної роботи з Python-кодом, налагодженням та інтеграцією з віртуальними середовищами</w:t>
        </w:r>
      </w:ins>
    </w:p>
    <w:p w14:paraId="0963917F" w14:textId="77777777" w:rsidR="00B72ED7" w:rsidRPr="00774D35" w:rsidRDefault="00B72ED7">
      <w:pPr>
        <w:numPr>
          <w:ilvl w:val="0"/>
          <w:numId w:val="18"/>
        </w:numPr>
        <w:spacing w:after="160" w:line="360" w:lineRule="auto"/>
        <w:rPr>
          <w:ins w:id="688" w:author="Ярмола Юрій Юрійович" w:date="2025-05-27T23:19:00Z"/>
          <w:lang w:val="uk-UA"/>
        </w:rPr>
      </w:pPr>
      <w:ins w:id="689" w:author="Ярмола Юрій Юрійович" w:date="2025-05-27T23:19:00Z">
        <w:r w:rsidRPr="00774D35">
          <w:rPr>
            <w:lang w:val="uk-UA"/>
          </w:rPr>
          <w:t>Підтримка Python 3.9+, сумісність з бібліотеками OpenCV, PyTorch, Pillow тощо</w:t>
        </w:r>
      </w:ins>
    </w:p>
    <w:p w14:paraId="4BD165D7" w14:textId="77777777" w:rsidR="00B72ED7" w:rsidRPr="00774D35" w:rsidRDefault="00B72ED7">
      <w:pPr>
        <w:spacing w:after="160" w:line="360" w:lineRule="auto"/>
        <w:rPr>
          <w:ins w:id="690" w:author="Ярмола Юрій Юрійович" w:date="2025-05-27T23:19:00Z"/>
          <w:lang w:val="uk-UA"/>
        </w:rPr>
      </w:pPr>
    </w:p>
    <w:p w14:paraId="5AE0E3C7" w14:textId="2B458AAB" w:rsidR="00B72ED7" w:rsidRPr="00E73AD7" w:rsidRDefault="00B72ED7">
      <w:pPr>
        <w:spacing w:after="160" w:line="360" w:lineRule="auto"/>
        <w:ind w:firstLine="360"/>
        <w:rPr>
          <w:lang w:val="uk-UA"/>
        </w:rPr>
        <w:pPrChange w:id="691" w:author="Ярмола Юрій Юрійович" w:date="2025-05-28T00:10:00Z">
          <w:pPr>
            <w:spacing w:line="360" w:lineRule="auto"/>
          </w:pPr>
        </w:pPrChange>
      </w:pPr>
      <w:ins w:id="692" w:author="Ярмола Юрій Юрійович" w:date="2025-05-27T23:19:00Z">
        <w:r w:rsidRPr="00774D35">
          <w:rPr>
            <w:lang w:val="uk-UA"/>
          </w:rPr>
          <w:t xml:space="preserve">Таким чином, відповідність апаратного забезпечення рекомендованим характеристикам дозволяє досягти високої продуктивності, скоротити час тренування моделей та забезпечити зручну взаємодію користувача з </w:t>
        </w:r>
        <w:r w:rsidRPr="00774D35">
          <w:rPr>
            <w:lang w:val="uk-UA"/>
          </w:rPr>
          <w:lastRenderedPageBreak/>
          <w:t>інтерфейсом системи. У майбутньому, за умови розширення функціональності та масштабування обробки даних, ці вимоги можуть бути переглянуті у бік збільшення.</w:t>
        </w:r>
      </w:ins>
    </w:p>
    <w:p w14:paraId="768AB74A" w14:textId="112158A1" w:rsidR="00B17FBE" w:rsidRPr="00E73AD7" w:rsidRDefault="007D191A">
      <w:pPr>
        <w:pStyle w:val="Heading2"/>
        <w:spacing w:line="360" w:lineRule="auto"/>
        <w:rPr>
          <w:lang w:val="uk-UA"/>
        </w:rPr>
      </w:pPr>
      <w:bookmarkStart w:id="693" w:name="_Toc199283570"/>
      <w:r w:rsidRPr="00E73AD7">
        <w:rPr>
          <w:rFonts w:eastAsia="Times New Roman"/>
          <w:lang w:val="uk-UA"/>
        </w:rPr>
        <w:t xml:space="preserve">2.2. </w:t>
      </w:r>
      <w:commentRangeStart w:id="694"/>
      <w:r w:rsidR="007E5344" w:rsidRPr="00E73AD7">
        <w:rPr>
          <w:rFonts w:eastAsia="Times New Roman"/>
          <w:lang w:val="uk-UA"/>
        </w:rPr>
        <w:t>Розробка структурної схеми</w:t>
      </w:r>
      <w:r w:rsidRPr="00E73AD7">
        <w:rPr>
          <w:rFonts w:eastAsia="Times New Roman"/>
          <w:lang w:val="uk-UA"/>
        </w:rPr>
        <w:t xml:space="preserve"> програмного рішення</w:t>
      </w:r>
      <w:commentRangeEnd w:id="694"/>
      <w:r w:rsidR="007E5344" w:rsidRPr="00E73AD7">
        <w:rPr>
          <w:rStyle w:val="CommentReference"/>
          <w:rFonts w:eastAsia="Times New Roman" w:cs="Times New Roman"/>
          <w:b w:val="0"/>
          <w:lang w:val="uk-UA"/>
        </w:rPr>
        <w:commentReference w:id="694"/>
      </w:r>
      <w:bookmarkEnd w:id="693"/>
    </w:p>
    <w:p w14:paraId="6408A40E" w14:textId="461DBF3A" w:rsidR="000508F5" w:rsidRPr="00E73AD7" w:rsidRDefault="00B17FBE">
      <w:pPr>
        <w:tabs>
          <w:tab w:val="left" w:pos="1265"/>
        </w:tabs>
        <w:spacing w:line="360" w:lineRule="auto"/>
        <w:rPr>
          <w:lang w:val="uk-UA"/>
        </w:rPr>
      </w:pPr>
      <w:r w:rsidRPr="00E73AD7">
        <w:rPr>
          <w:lang w:val="uk-UA"/>
        </w:rPr>
        <w:tab/>
        <w:t>Для забезпечення ефективної реалізації програмної системи було проведено аналіз кількох варіантів архітектурного про</w:t>
      </w:r>
      <w:r w:rsidR="00820C89" w:rsidRPr="00E73AD7">
        <w:rPr>
          <w:lang w:val="uk-UA"/>
        </w:rPr>
        <w:t>е</w:t>
      </w:r>
      <w:r w:rsidRPr="00E73AD7">
        <w:rPr>
          <w:lang w:val="uk-UA"/>
        </w:rPr>
        <w:t>ктування. Серед основних кандидатів розглядалися монолітна, мікросервісна та модульна архітектура. З урахуванням специфіки завдань, масштабів про</w:t>
      </w:r>
      <w:r w:rsidR="00820C89" w:rsidRPr="00E73AD7">
        <w:rPr>
          <w:lang w:val="uk-UA"/>
        </w:rPr>
        <w:t>е</w:t>
      </w:r>
      <w:r w:rsidRPr="00E73AD7">
        <w:rPr>
          <w:lang w:val="uk-UA"/>
        </w:rPr>
        <w:t>кту та вимог до продуктивності — було прийнято рішення на користь модульної архітектури.</w:t>
      </w:r>
    </w:p>
    <w:p w14:paraId="7EDF9BB6" w14:textId="77777777" w:rsidR="00B17FBE" w:rsidRPr="00E73AD7" w:rsidRDefault="00B17FBE">
      <w:pPr>
        <w:pStyle w:val="ListParagraph"/>
        <w:numPr>
          <w:ilvl w:val="0"/>
          <w:numId w:val="3"/>
        </w:numPr>
        <w:tabs>
          <w:tab w:val="left" w:pos="1265"/>
        </w:tabs>
        <w:spacing w:line="360" w:lineRule="auto"/>
        <w:rPr>
          <w:lang w:val="uk-UA"/>
        </w:rPr>
      </w:pPr>
      <w:r w:rsidRPr="00E73AD7">
        <w:rPr>
          <w:lang w:val="uk-UA"/>
        </w:rPr>
        <w:t>Монолітна архітектура, попри простоту реалізації, характеризується тісним зчепленням компонентів, що ускладнює підтримку коду, модифікацію окремих функціональних блоків і тестування. У разі розширення системи або оновлення певного функціоналу можуть виникати труднощі, пов’язані з необхідністю зміни всього застосунку.</w:t>
      </w:r>
    </w:p>
    <w:p w14:paraId="636583B6" w14:textId="5B9674C4" w:rsidR="00B17FBE" w:rsidRPr="00E73AD7" w:rsidRDefault="00B17FBE">
      <w:pPr>
        <w:pStyle w:val="ListParagraph"/>
        <w:numPr>
          <w:ilvl w:val="0"/>
          <w:numId w:val="3"/>
        </w:numPr>
        <w:tabs>
          <w:tab w:val="left" w:pos="1265"/>
        </w:tabs>
        <w:spacing w:line="360" w:lineRule="auto"/>
        <w:rPr>
          <w:lang w:val="uk-UA"/>
        </w:rPr>
      </w:pPr>
      <w:r w:rsidRPr="00E73AD7">
        <w:rPr>
          <w:lang w:val="uk-UA"/>
        </w:rPr>
        <w:t>Мікросервісна архітектура передбачає розбиття програми на окремі сервіси, кожен з яких працює незалежно. Цей підхід є потужним і масштабованим, проте вимагає складної інфраструктури — зокрема, налаштування взаємодії між сервісами, організації мережевих запитів, а також систем моніторингу та логування. З огляду на обмежений обсяг задач та відсутність потреби у високій розподіленості системи, впровадження мікросервісної архітектури не є доцільним для даного про</w:t>
      </w:r>
      <w:r w:rsidR="00820C89" w:rsidRPr="00E73AD7">
        <w:rPr>
          <w:lang w:val="uk-UA"/>
        </w:rPr>
        <w:t>е</w:t>
      </w:r>
      <w:r w:rsidRPr="00E73AD7">
        <w:rPr>
          <w:lang w:val="uk-UA"/>
        </w:rPr>
        <w:t>кту.</w:t>
      </w:r>
    </w:p>
    <w:p w14:paraId="487ABADA" w14:textId="77777777" w:rsidR="00B17FBE" w:rsidRPr="00E73AD7" w:rsidRDefault="00B17FBE">
      <w:pPr>
        <w:pStyle w:val="ListParagraph"/>
        <w:numPr>
          <w:ilvl w:val="0"/>
          <w:numId w:val="3"/>
        </w:numPr>
        <w:tabs>
          <w:tab w:val="left" w:pos="1265"/>
        </w:tabs>
        <w:spacing w:line="360" w:lineRule="auto"/>
        <w:rPr>
          <w:lang w:val="uk-UA"/>
        </w:rPr>
      </w:pPr>
      <w:r w:rsidRPr="00E73AD7">
        <w:rPr>
          <w:lang w:val="uk-UA"/>
        </w:rPr>
        <w:t xml:space="preserve">Модульна архітектура, яка була обрана для реалізації, полягає у логічному поділі програмного забезпечення на незалежні функціональні блоки (модулі), які взаємодіють між собою через чітко визначені інтерфейси. У межах цієї архітектури кожен модуль відповідає за окремий етап обробки даних або виконання функціоналу. Такий підхід забезпечує високу </w:t>
      </w:r>
      <w:r w:rsidRPr="00E73AD7">
        <w:rPr>
          <w:lang w:val="uk-UA"/>
        </w:rPr>
        <w:lastRenderedPageBreak/>
        <w:t>гнучкість, спрощує тестування, дозволяє ізолювати помилки та реалізовувати зміни без впливу на інші компоненти системи.</w:t>
      </w:r>
    </w:p>
    <w:p w14:paraId="7359FD6E" w14:textId="77777777" w:rsidR="00B17FBE" w:rsidRPr="00E73AD7" w:rsidRDefault="00B17FBE">
      <w:pPr>
        <w:tabs>
          <w:tab w:val="left" w:pos="1265"/>
        </w:tabs>
        <w:spacing w:line="360" w:lineRule="auto"/>
        <w:rPr>
          <w:lang w:val="uk-UA"/>
        </w:rPr>
      </w:pPr>
    </w:p>
    <w:p w14:paraId="275F1FF4" w14:textId="25F7F19A" w:rsidR="00B17FBE" w:rsidRPr="00E73AD7" w:rsidRDefault="00820C89">
      <w:pPr>
        <w:tabs>
          <w:tab w:val="left" w:pos="1265"/>
        </w:tabs>
        <w:spacing w:line="360" w:lineRule="auto"/>
        <w:ind w:firstLine="709"/>
        <w:rPr>
          <w:lang w:val="uk-UA"/>
        </w:rPr>
        <w:pPrChange w:id="695" w:author="Ярмола Юрій Юрійович" w:date="2025-05-28T00:10:00Z">
          <w:pPr>
            <w:tabs>
              <w:tab w:val="left" w:pos="1265"/>
            </w:tabs>
            <w:spacing w:line="360" w:lineRule="auto"/>
          </w:pPr>
        </w:pPrChange>
      </w:pPr>
      <w:del w:id="696" w:author="Oleksiv Maksym (CY CSS ICW Integration)" w:date="2025-05-25T13:56:00Z">
        <w:r w:rsidRPr="00E73AD7" w:rsidDel="00A3478A">
          <w:rPr>
            <w:lang w:val="uk-UA"/>
          </w:rPr>
          <w:tab/>
        </w:r>
        <w:r w:rsidR="00B17FBE" w:rsidRPr="00E73AD7" w:rsidDel="00F4182E">
          <w:rPr>
            <w:lang w:val="uk-UA"/>
          </w:rPr>
          <w:delText>Конкретно в</w:delText>
        </w:r>
      </w:del>
      <w:ins w:id="697" w:author="Oleksiv Maksym (CY CSS ICW Integration)" w:date="2025-05-25T13:56:00Z">
        <w:r w:rsidR="00F4182E" w:rsidRPr="00E73AD7">
          <w:rPr>
            <w:lang w:val="uk-UA"/>
          </w:rPr>
          <w:t>У</w:t>
        </w:r>
      </w:ins>
      <w:r w:rsidR="00B17FBE" w:rsidRPr="00E73AD7">
        <w:rPr>
          <w:lang w:val="uk-UA"/>
        </w:rPr>
        <w:t xml:space="preserve"> даному програмному рішенні </w:t>
      </w:r>
      <w:del w:id="698" w:author="Oleksiv Maksym (CY CSS ICW Integration)" w:date="2025-05-25T13:56:00Z">
        <w:r w:rsidR="00B17FBE" w:rsidRPr="00E73AD7" w:rsidDel="00F4182E">
          <w:rPr>
            <w:lang w:val="uk-UA"/>
          </w:rPr>
          <w:delText xml:space="preserve">було </w:delText>
        </w:r>
      </w:del>
      <w:r w:rsidR="00B17FBE" w:rsidRPr="00E73AD7">
        <w:rPr>
          <w:lang w:val="uk-UA"/>
        </w:rPr>
        <w:t>виділено кілька основних модулів:</w:t>
      </w:r>
    </w:p>
    <w:p w14:paraId="0759968E" w14:textId="77777777" w:rsidR="00B17FBE" w:rsidRPr="00E73AD7" w:rsidRDefault="00B17FBE">
      <w:pPr>
        <w:numPr>
          <w:ilvl w:val="0"/>
          <w:numId w:val="13"/>
        </w:numPr>
        <w:tabs>
          <w:tab w:val="left" w:pos="1265"/>
        </w:tabs>
        <w:spacing w:line="360" w:lineRule="auto"/>
        <w:rPr>
          <w:lang w:val="uk-UA"/>
        </w:rPr>
      </w:pPr>
      <w:r w:rsidRPr="00E73AD7">
        <w:rPr>
          <w:lang w:val="uk-UA"/>
        </w:rPr>
        <w:t>Модуль генерації даних — відповідає за автоматичне створення зображень із заданими параметрами та їх анотування (наприклад, розміщення геометричних фігур, накладення міток тощо).</w:t>
      </w:r>
    </w:p>
    <w:p w14:paraId="12F180EF" w14:textId="77777777" w:rsidR="00B17FBE" w:rsidRPr="00E73AD7" w:rsidRDefault="00B17FBE">
      <w:pPr>
        <w:numPr>
          <w:ilvl w:val="0"/>
          <w:numId w:val="13"/>
        </w:numPr>
        <w:tabs>
          <w:tab w:val="left" w:pos="1265"/>
        </w:tabs>
        <w:spacing w:line="360" w:lineRule="auto"/>
        <w:rPr>
          <w:lang w:val="uk-UA"/>
        </w:rPr>
      </w:pPr>
      <w:r w:rsidRPr="00E73AD7">
        <w:rPr>
          <w:lang w:val="uk-UA"/>
        </w:rPr>
        <w:t>Модуль формування датасету — агрегує згенеровані зображення та створює структуру, придатну для подальшого навчання моделі (наприклад, директорії з класами).</w:t>
      </w:r>
    </w:p>
    <w:p w14:paraId="55EBFEE7" w14:textId="77777777" w:rsidR="00B17FBE" w:rsidRPr="00E73AD7" w:rsidRDefault="00B17FBE">
      <w:pPr>
        <w:numPr>
          <w:ilvl w:val="0"/>
          <w:numId w:val="13"/>
        </w:numPr>
        <w:tabs>
          <w:tab w:val="left" w:pos="1265"/>
        </w:tabs>
        <w:spacing w:line="360" w:lineRule="auto"/>
        <w:rPr>
          <w:lang w:val="uk-UA"/>
        </w:rPr>
      </w:pPr>
      <w:r w:rsidRPr="00E73AD7">
        <w:rPr>
          <w:lang w:val="uk-UA"/>
        </w:rPr>
        <w:t>Модуль навчання ШНМ — здійснює побудову та тренування штучної нейронної мережі на сформованому датасеті, з використанням бібліотеки PyTorch, збереження ваг моделі.</w:t>
      </w:r>
    </w:p>
    <w:p w14:paraId="599ED8F4" w14:textId="77777777" w:rsidR="00B17FBE" w:rsidRPr="00E73AD7" w:rsidRDefault="00B17FBE">
      <w:pPr>
        <w:numPr>
          <w:ilvl w:val="0"/>
          <w:numId w:val="13"/>
        </w:numPr>
        <w:tabs>
          <w:tab w:val="left" w:pos="1265"/>
        </w:tabs>
        <w:spacing w:line="360" w:lineRule="auto"/>
        <w:rPr>
          <w:lang w:val="uk-UA"/>
        </w:rPr>
      </w:pPr>
      <w:r w:rsidRPr="00E73AD7">
        <w:rPr>
          <w:lang w:val="uk-UA"/>
        </w:rPr>
        <w:t>Модуль класифікації — використовує навчену модель для передбачення класу нових вхідних зображень.</w:t>
      </w:r>
    </w:p>
    <w:p w14:paraId="3DF5FE34" w14:textId="7E3DF566" w:rsidR="00B17FBE" w:rsidRPr="00E73AD7" w:rsidRDefault="00B17FBE">
      <w:pPr>
        <w:numPr>
          <w:ilvl w:val="0"/>
          <w:numId w:val="13"/>
        </w:numPr>
        <w:tabs>
          <w:tab w:val="left" w:pos="1265"/>
        </w:tabs>
        <w:spacing w:line="360" w:lineRule="auto"/>
        <w:rPr>
          <w:lang w:val="uk-UA"/>
        </w:rPr>
      </w:pPr>
      <w:r w:rsidRPr="00E73AD7">
        <w:rPr>
          <w:lang w:val="uk-UA"/>
        </w:rPr>
        <w:t>Допоміжні утиліти (utils) — включають функції візуалізації, завантаження зображень, обробки результатів тощо.</w:t>
      </w:r>
    </w:p>
    <w:p w14:paraId="29FC4863" w14:textId="5E20796A" w:rsidR="000508F5" w:rsidRPr="00E73AD7" w:rsidRDefault="00E73AD7">
      <w:pPr>
        <w:tabs>
          <w:tab w:val="left" w:pos="1265"/>
        </w:tabs>
        <w:spacing w:line="360" w:lineRule="auto"/>
        <w:jc w:val="center"/>
        <w:rPr>
          <w:lang w:val="uk-UA"/>
          <w:rPrChange w:id="699" w:author="Ярмола Юрій Юрійович" w:date="2025-05-27T23:05:00Z">
            <w:rPr/>
          </w:rPrChange>
        </w:rPr>
        <w:pPrChange w:id="700" w:author="Ярмола Юрій Юрійович" w:date="2025-05-28T00:10:00Z">
          <w:pPr>
            <w:tabs>
              <w:tab w:val="left" w:pos="1265"/>
            </w:tabs>
            <w:spacing w:line="360" w:lineRule="auto"/>
          </w:pPr>
        </w:pPrChange>
      </w:pPr>
      <w:ins w:id="701" w:author="Ярмола Юрій Юрійович" w:date="2025-05-27T23:04:00Z">
        <w:r w:rsidRPr="00BD0BD7">
          <w:rPr>
            <w:lang w:val="uk-UA"/>
          </w:rPr>
          <w:object w:dxaOrig="21555" w:dyaOrig="9375" w14:anchorId="00D416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pt;height:227.55pt" o:ole="">
              <v:imagedata r:id="rId11" o:title=""/>
            </v:shape>
            <o:OLEObject Type="Embed" ProgID="Visio.Drawing.15" ShapeID="_x0000_i1025" DrawAspect="Content" ObjectID="_1809944723" r:id="rId12"/>
          </w:object>
        </w:r>
      </w:ins>
      <w:ins w:id="702" w:author="Ярмола Юрій Юрійович" w:date="2025-05-27T23:04:00Z">
        <w:r w:rsidRPr="00E73AD7" w:rsidDel="00E73AD7">
          <w:rPr>
            <w:lang w:val="uk-UA"/>
          </w:rPr>
          <w:t xml:space="preserve"> </w:t>
        </w:r>
      </w:ins>
      <w:commentRangeStart w:id="703"/>
      <w:del w:id="704" w:author="Ярмола Юрій Юрійович" w:date="2025-05-27T23:04:00Z">
        <w:r w:rsidR="000508F5" w:rsidRPr="00E73AD7" w:rsidDel="00E73AD7">
          <w:rPr>
            <w:lang w:val="uk-UA"/>
            <w:rPrChange w:id="705" w:author="Ярмола Юрій Юрійович" w:date="2025-05-27T23:05:00Z">
              <w:rPr>
                <w:lang w:val="uk-UA"/>
              </w:rPr>
            </w:rPrChange>
          </w:rPr>
          <w:object w:dxaOrig="21450" w:dyaOrig="9196" w14:anchorId="69CDECC8">
            <v:shape id="_x0000_i1026" type="#_x0000_t75" style="width:478.2pt;height:205.8pt" o:ole="">
              <v:imagedata r:id="rId13" o:title=""/>
            </v:shape>
            <o:OLEObject Type="Embed" ProgID="Visio.Drawing.15" ShapeID="_x0000_i1026" DrawAspect="Content" ObjectID="_1809944724" r:id="rId14"/>
          </w:object>
        </w:r>
      </w:del>
      <w:commentRangeEnd w:id="703"/>
      <w:r w:rsidR="00DD7C36" w:rsidRPr="00E73AD7">
        <w:rPr>
          <w:rStyle w:val="CommentReference"/>
          <w:lang w:val="uk-UA"/>
          <w:rPrChange w:id="706" w:author="Ярмола Юрій Юрійович" w:date="2025-05-27T23:05:00Z">
            <w:rPr>
              <w:rStyle w:val="CommentReference"/>
            </w:rPr>
          </w:rPrChange>
        </w:rPr>
        <w:commentReference w:id="703"/>
      </w:r>
    </w:p>
    <w:p w14:paraId="46CE9BF4" w14:textId="16C9591A" w:rsidR="000508F5" w:rsidRPr="00E73AD7" w:rsidRDefault="000508F5">
      <w:pPr>
        <w:tabs>
          <w:tab w:val="left" w:pos="1265"/>
        </w:tabs>
        <w:spacing w:line="360" w:lineRule="auto"/>
        <w:jc w:val="center"/>
        <w:rPr>
          <w:lang w:val="uk-UA"/>
        </w:rPr>
      </w:pPr>
      <w:r w:rsidRPr="00E73AD7">
        <w:rPr>
          <w:lang w:val="uk-UA"/>
        </w:rPr>
        <w:t>Рис. 2.1 – Структурна схема архітектури програмного рішення</w:t>
      </w:r>
    </w:p>
    <w:p w14:paraId="77B4860D" w14:textId="77777777" w:rsidR="00F4182E" w:rsidRPr="00E73AD7" w:rsidRDefault="00820C89">
      <w:pPr>
        <w:tabs>
          <w:tab w:val="left" w:pos="1265"/>
        </w:tabs>
        <w:spacing w:line="360" w:lineRule="auto"/>
        <w:rPr>
          <w:ins w:id="707" w:author="Oleksiv Maksym (CY CSS ICW Integration)" w:date="2025-05-25T13:58:00Z"/>
          <w:lang w:val="uk-UA"/>
        </w:rPr>
      </w:pPr>
      <w:r w:rsidRPr="00E73AD7">
        <w:rPr>
          <w:lang w:val="uk-UA"/>
        </w:rPr>
        <w:tab/>
      </w:r>
    </w:p>
    <w:p w14:paraId="2125EA82" w14:textId="63879888" w:rsidR="00B17FBE" w:rsidRPr="00E73AD7" w:rsidRDefault="00F4182E">
      <w:pPr>
        <w:tabs>
          <w:tab w:val="left" w:pos="1265"/>
        </w:tabs>
        <w:spacing w:line="360" w:lineRule="auto"/>
        <w:rPr>
          <w:lang w:val="uk-UA"/>
        </w:rPr>
      </w:pPr>
      <w:ins w:id="708" w:author="Oleksiv Maksym (CY CSS ICW Integration)" w:date="2025-05-25T13:58:00Z">
        <w:r w:rsidRPr="00E73AD7">
          <w:rPr>
            <w:lang w:val="uk-UA"/>
          </w:rPr>
          <w:lastRenderedPageBreak/>
          <w:tab/>
        </w:r>
      </w:ins>
      <w:r w:rsidR="00B17FBE" w:rsidRPr="00E73AD7">
        <w:rPr>
          <w:lang w:val="uk-UA"/>
        </w:rPr>
        <w:t>Такий підхід дозволяє розробнику швидко адаптувати систему до нових вимог. Наприклад, у разі зміни архітектури моделі нейронної мережі або бажання використовувати інші дані — достатньо змінити лише відповідний модуль, не зачіпаючи решту системи.</w:t>
      </w:r>
    </w:p>
    <w:p w14:paraId="46A239FE" w14:textId="6676A245" w:rsidR="00B17FBE" w:rsidRPr="00E73AD7" w:rsidRDefault="00820C89">
      <w:pPr>
        <w:tabs>
          <w:tab w:val="left" w:pos="1265"/>
        </w:tabs>
        <w:spacing w:line="360" w:lineRule="auto"/>
        <w:rPr>
          <w:lang w:val="uk-UA"/>
        </w:rPr>
      </w:pPr>
      <w:r w:rsidRPr="00E73AD7">
        <w:rPr>
          <w:lang w:val="uk-UA"/>
        </w:rPr>
        <w:tab/>
      </w:r>
      <w:r w:rsidR="00B17FBE" w:rsidRPr="00E73AD7">
        <w:rPr>
          <w:lang w:val="uk-UA"/>
        </w:rPr>
        <w:t xml:space="preserve">У підсумку, модульна архітектура </w:t>
      </w:r>
      <w:del w:id="709" w:author="Oleksiv Maksym (CY CSS ICW Integration)" w:date="2025-05-25T13:58:00Z">
        <w:r w:rsidR="00B17FBE" w:rsidRPr="00E73AD7" w:rsidDel="00F4182E">
          <w:rPr>
            <w:lang w:val="uk-UA"/>
          </w:rPr>
          <w:delText xml:space="preserve">виявилася </w:delText>
        </w:r>
      </w:del>
      <w:ins w:id="710" w:author="Oleksiv Maksym (CY CSS ICW Integration)" w:date="2025-05-25T13:59:00Z">
        <w:r w:rsidR="00F4182E" w:rsidRPr="00E73AD7">
          <w:rPr>
            <w:lang w:val="uk-UA"/>
          </w:rPr>
          <w:t>є</w:t>
        </w:r>
      </w:ins>
      <w:ins w:id="711" w:author="Oleksiv Maksym (CY CSS ICW Integration)" w:date="2025-05-25T13:58:00Z">
        <w:r w:rsidR="00F4182E" w:rsidRPr="00E73AD7">
          <w:rPr>
            <w:lang w:val="uk-UA"/>
          </w:rPr>
          <w:t xml:space="preserve"> </w:t>
        </w:r>
      </w:ins>
      <w:r w:rsidR="00B17FBE" w:rsidRPr="00E73AD7">
        <w:rPr>
          <w:lang w:val="uk-UA"/>
        </w:rPr>
        <w:t>най</w:t>
      </w:r>
      <w:del w:id="712" w:author="Oleksiv Maksym (CY CSS ICW Integration)" w:date="2025-05-25T13:59:00Z">
        <w:r w:rsidR="00B17FBE" w:rsidRPr="00E73AD7" w:rsidDel="00F4182E">
          <w:rPr>
            <w:lang w:val="uk-UA"/>
          </w:rPr>
          <w:delText xml:space="preserve">більш </w:delText>
        </w:r>
      </w:del>
      <w:r w:rsidR="00B17FBE" w:rsidRPr="00E73AD7">
        <w:rPr>
          <w:lang w:val="uk-UA"/>
        </w:rPr>
        <w:t>збалансован</w:t>
      </w:r>
      <w:del w:id="713" w:author="Oleksiv Maksym (CY CSS ICW Integration)" w:date="2025-05-25T13:59:00Z">
        <w:r w:rsidR="00B17FBE" w:rsidRPr="00E73AD7" w:rsidDel="00F4182E">
          <w:rPr>
            <w:lang w:val="uk-UA"/>
          </w:rPr>
          <w:delText>и</w:delText>
        </w:r>
      </w:del>
      <w:ins w:id="714" w:author="Oleksiv Maksym (CY CSS ICW Integration)" w:date="2025-05-25T13:59:00Z">
        <w:r w:rsidR="00F4182E" w:rsidRPr="00E73AD7">
          <w:rPr>
            <w:lang w:val="uk-UA"/>
          </w:rPr>
          <w:t>іши</w:t>
        </w:r>
      </w:ins>
      <w:r w:rsidR="00B17FBE" w:rsidRPr="00E73AD7">
        <w:rPr>
          <w:lang w:val="uk-UA"/>
        </w:rPr>
        <w:t>м рішенням для про</w:t>
      </w:r>
      <w:r w:rsidRPr="00E73AD7">
        <w:rPr>
          <w:lang w:val="uk-UA"/>
        </w:rPr>
        <w:t>е</w:t>
      </w:r>
      <w:r w:rsidR="00B17FBE" w:rsidRPr="00E73AD7">
        <w:rPr>
          <w:lang w:val="uk-UA"/>
        </w:rPr>
        <w:t>кту: вона забезпечує достатню продуктивність, спрощує масштабування системи в майбутньому та значно полегшує підтримку й розвиток коду.</w:t>
      </w:r>
    </w:p>
    <w:p w14:paraId="60AE4D72" w14:textId="5897AB06" w:rsidR="009C157A" w:rsidRPr="00E73AD7" w:rsidRDefault="009C157A">
      <w:pPr>
        <w:tabs>
          <w:tab w:val="left" w:pos="1265"/>
        </w:tabs>
        <w:spacing w:line="360" w:lineRule="auto"/>
        <w:rPr>
          <w:lang w:val="uk-UA"/>
        </w:rPr>
      </w:pPr>
    </w:p>
    <w:p w14:paraId="708E9D48" w14:textId="01426C97" w:rsidR="00820C89" w:rsidRPr="00E73AD7" w:rsidRDefault="007D191A">
      <w:pPr>
        <w:pStyle w:val="Heading2"/>
        <w:spacing w:line="360" w:lineRule="auto"/>
        <w:rPr>
          <w:lang w:val="uk-UA"/>
        </w:rPr>
      </w:pPr>
      <w:bookmarkStart w:id="715" w:name="_Toc199283571"/>
      <w:r w:rsidRPr="00E73AD7">
        <w:rPr>
          <w:rFonts w:eastAsia="Times New Roman"/>
          <w:lang w:val="uk-UA"/>
        </w:rPr>
        <w:t>2.3. Вибір мови програмування та технологій</w:t>
      </w:r>
      <w:bookmarkEnd w:id="715"/>
    </w:p>
    <w:p w14:paraId="4196080F" w14:textId="77777777" w:rsidR="00E73AD7" w:rsidRPr="00E73AD7" w:rsidRDefault="00E73AD7">
      <w:pPr>
        <w:spacing w:line="360" w:lineRule="auto"/>
        <w:ind w:firstLine="708"/>
        <w:rPr>
          <w:ins w:id="716" w:author="Ярмола Юрій Юрійович" w:date="2025-05-27T23:08:00Z"/>
          <w:lang w:val="uk-UA"/>
        </w:rPr>
      </w:pPr>
      <w:ins w:id="717" w:author="Ярмола Юрій Юрійович" w:date="2025-05-27T23:08:00Z">
        <w:r w:rsidRPr="00E73AD7">
          <w:rPr>
            <w:lang w:val="uk-UA"/>
          </w:rPr>
          <w:t>Вибір мови програмування є критично важливим етапом розробки платформи, оскільки він визначає гнучкість, продуктивність та зручність підтримки системи. У цьому проєкті основною мовою програмування обрано Python. Основними критеріями вибору були: простота та читабельність коду, наявність потужної екосистеми для роботи з даними та навчання моделей штучного інтелекту, кросплатформеність, активна підтримка спільноти та доступність навчальних матеріалів.</w:t>
        </w:r>
      </w:ins>
    </w:p>
    <w:p w14:paraId="33C00EED" w14:textId="77777777" w:rsidR="00E73AD7" w:rsidRPr="00E73AD7" w:rsidRDefault="00E73AD7">
      <w:pPr>
        <w:spacing w:line="360" w:lineRule="auto"/>
        <w:ind w:firstLine="708"/>
        <w:rPr>
          <w:ins w:id="718" w:author="Ярмола Юрій Юрійович" w:date="2025-05-27T23:08:00Z"/>
          <w:lang w:val="uk-UA"/>
        </w:rPr>
      </w:pPr>
      <w:ins w:id="719" w:author="Ярмола Юрій Юрійович" w:date="2025-05-27T23:08:00Z">
        <w:r w:rsidRPr="00E73AD7">
          <w:rPr>
            <w:lang w:val="uk-UA"/>
          </w:rPr>
          <w:t>Python був обраний завдяки своїй високій читабельності, широкій підтримці бібліотек для аналізу даних (NumPy, Pandas), глибокого навчання (TensorFlow, PyTorch) та візуалізації результатів (Matplotlib, Seaborn). Мова забезпечує зручність інтеграції з іншими технологіями, регулярне оновлення інструментів та масштабованість. Незважаючи на нижчу продуктивність порівняно з компільованими мовами (наприклад, C++ чи Java), це компенсується використанням оптимізованих бібліотек, що дозволяє ефективно виконувати задачі.</w:t>
        </w:r>
      </w:ins>
    </w:p>
    <w:p w14:paraId="797403F4" w14:textId="71944455" w:rsidR="00820C89" w:rsidRPr="00E73AD7" w:rsidDel="00E73AD7" w:rsidRDefault="00E73AD7">
      <w:pPr>
        <w:spacing w:line="360" w:lineRule="auto"/>
        <w:ind w:firstLine="708"/>
        <w:rPr>
          <w:del w:id="720" w:author="Ярмола Юрій Юрійович" w:date="2025-05-27T23:08:00Z"/>
          <w:lang w:val="uk-UA"/>
        </w:rPr>
      </w:pPr>
      <w:ins w:id="721" w:author="Ярмола Юрій Юрійович" w:date="2025-05-27T23:09:00Z">
        <w:r>
          <w:rPr>
            <w:lang w:val="uk-UA"/>
          </w:rPr>
          <w:tab/>
        </w:r>
      </w:ins>
      <w:del w:id="722" w:author="Ярмола Юрій Юрійович" w:date="2025-05-27T23:08:00Z">
        <w:r w:rsidR="00820C89" w:rsidRPr="00E73AD7" w:rsidDel="00E73AD7">
          <w:rPr>
            <w:lang w:val="uk-UA"/>
          </w:rPr>
          <w:delText>Вибір мови програмування та супутніх технологій є критично важливим етапом проектування програмного забезпечення, оскільки він визначає не лише технічні можливості системи, але й гнучкість, масштабованість, продуктивність та зручність подальшої підтримки коду. У межах цього проекту основною мовою програмування була обрана</w:delText>
        </w:r>
      </w:del>
      <w:ins w:id="723" w:author="Oleksiv Maksym (CY CSS ICW Integration)" w:date="2025-05-25T14:00:00Z">
        <w:del w:id="724" w:author="Ярмола Юрій Юрійович" w:date="2025-05-27T23:08:00Z">
          <w:r w:rsidR="00F4182E" w:rsidRPr="00E73AD7" w:rsidDel="00E73AD7">
            <w:rPr>
              <w:lang w:val="uk-UA"/>
            </w:rPr>
            <w:delText>обрано</w:delText>
          </w:r>
        </w:del>
      </w:ins>
      <w:del w:id="725" w:author="Ярмола Юрій Юрійович" w:date="2025-05-27T23:08:00Z">
        <w:r w:rsidR="00820C89" w:rsidRPr="00E73AD7" w:rsidDel="00E73AD7">
          <w:rPr>
            <w:lang w:val="uk-UA"/>
          </w:rPr>
          <w:delText xml:space="preserve"> </w:delText>
        </w:r>
        <w:commentRangeStart w:id="726"/>
        <w:r w:rsidR="00820C89" w:rsidRPr="00E73AD7" w:rsidDel="00E73AD7">
          <w:rPr>
            <w:lang w:val="uk-UA"/>
          </w:rPr>
          <w:delText>Python</w:delText>
        </w:r>
        <w:commentRangeEnd w:id="726"/>
        <w:r w:rsidR="001D0659" w:rsidRPr="00E73AD7" w:rsidDel="00E73AD7">
          <w:rPr>
            <w:rStyle w:val="CommentReference"/>
            <w:lang w:val="uk-UA"/>
            <w:rPrChange w:id="727" w:author="Ярмола Юрій Юрійович" w:date="2025-05-27T23:05:00Z">
              <w:rPr>
                <w:rStyle w:val="CommentReference"/>
              </w:rPr>
            </w:rPrChange>
          </w:rPr>
          <w:commentReference w:id="726"/>
        </w:r>
        <w:r w:rsidR="00820C89" w:rsidRPr="00E73AD7" w:rsidDel="00E73AD7">
          <w:rPr>
            <w:lang w:val="uk-UA"/>
          </w:rPr>
          <w:delText>, оскільки вона поєднує у собі високу читабельність, велику кількість бібліотек для роботи з даними та потужну екосистему для розробки і навчання моделей штучного інтелекту.</w:delText>
        </w:r>
      </w:del>
    </w:p>
    <w:p w14:paraId="72C8A272" w14:textId="77777777" w:rsidR="00820C89" w:rsidRPr="00E73AD7" w:rsidRDefault="00820C89">
      <w:pPr>
        <w:spacing w:line="360" w:lineRule="auto"/>
        <w:rPr>
          <w:lang w:val="uk-UA"/>
        </w:rPr>
      </w:pPr>
      <w:r w:rsidRPr="00E73AD7">
        <w:rPr>
          <w:lang w:val="uk-UA"/>
        </w:rPr>
        <w:t>Python активно використовується в наукових та дослідницьких колах, що обумовлено наявністю перевірених бібліотек, таких як:</w:t>
      </w:r>
    </w:p>
    <w:p w14:paraId="160CE488" w14:textId="77777777" w:rsidR="00820C89" w:rsidRPr="00E73AD7" w:rsidRDefault="00820C89">
      <w:pPr>
        <w:numPr>
          <w:ilvl w:val="0"/>
          <w:numId w:val="14"/>
        </w:numPr>
        <w:spacing w:line="360" w:lineRule="auto"/>
        <w:rPr>
          <w:lang w:val="uk-UA"/>
        </w:rPr>
      </w:pPr>
      <w:r w:rsidRPr="00E73AD7">
        <w:rPr>
          <w:lang w:val="uk-UA"/>
        </w:rPr>
        <w:lastRenderedPageBreak/>
        <w:t>NumPy — для виконання чисельних обчислень та роботи з багатовимірними масивами;</w:t>
      </w:r>
    </w:p>
    <w:p w14:paraId="07A7E54A" w14:textId="77777777" w:rsidR="00820C89" w:rsidRPr="00E73AD7" w:rsidRDefault="00820C89">
      <w:pPr>
        <w:numPr>
          <w:ilvl w:val="0"/>
          <w:numId w:val="14"/>
        </w:numPr>
        <w:spacing w:line="360" w:lineRule="auto"/>
        <w:rPr>
          <w:lang w:val="uk-UA"/>
        </w:rPr>
      </w:pPr>
      <w:r w:rsidRPr="00E73AD7">
        <w:rPr>
          <w:lang w:val="uk-UA"/>
        </w:rPr>
        <w:t>Matplotlib та Pillow — для візуалізації, генерації зображень та обробки графічних даних;</w:t>
      </w:r>
    </w:p>
    <w:p w14:paraId="4F13FDFB" w14:textId="77777777" w:rsidR="00820C89" w:rsidRPr="00E73AD7" w:rsidRDefault="00820C89">
      <w:pPr>
        <w:numPr>
          <w:ilvl w:val="0"/>
          <w:numId w:val="14"/>
        </w:numPr>
        <w:spacing w:line="360" w:lineRule="auto"/>
        <w:rPr>
          <w:lang w:val="uk-UA"/>
        </w:rPr>
      </w:pPr>
      <w:r w:rsidRPr="00E73AD7">
        <w:rPr>
          <w:lang w:val="uk-UA"/>
        </w:rPr>
        <w:t>PyTorch — як основний фреймворк для побудови та тренування штучної нейронної мережі, що надає гнучкий інтерфейс, динамічне обчислення графу та підтримку GPU-прискорення.</w:t>
      </w:r>
    </w:p>
    <w:p w14:paraId="4D036591" w14:textId="77777777" w:rsidR="00820C89" w:rsidRPr="00E73AD7" w:rsidRDefault="00820C89">
      <w:pPr>
        <w:spacing w:line="360" w:lineRule="auto"/>
        <w:ind w:firstLine="360"/>
        <w:rPr>
          <w:lang w:val="uk-UA"/>
        </w:rPr>
      </w:pPr>
      <w:r w:rsidRPr="00E73AD7">
        <w:rPr>
          <w:lang w:val="uk-UA"/>
        </w:rPr>
        <w:t>Крім того, Python забезпечує просту інтеграцію між модулями, можливість швидкого прототипування, активну спільноту розробників, що пришвидшує вирішення потенційних проблем, а також хорошу підтримку сучасних інструментів для аналізу та обробки зображень.</w:t>
      </w:r>
    </w:p>
    <w:p w14:paraId="165C4E49" w14:textId="6AD0E894" w:rsidR="00820C89" w:rsidRPr="00E73AD7" w:rsidRDefault="00820C89">
      <w:pPr>
        <w:spacing w:line="360" w:lineRule="auto"/>
        <w:ind w:firstLine="360"/>
        <w:rPr>
          <w:lang w:val="uk-UA"/>
        </w:rPr>
      </w:pPr>
      <w:r w:rsidRPr="00E73AD7">
        <w:rPr>
          <w:lang w:val="uk-UA"/>
        </w:rPr>
        <w:t>Для організації проектної структури та розділення відповідальностей використовувалися засоби модульного програмування. В результаті код був поділений на логічні компоненти, кожен з яких відповідає за конкретну функціональність: генерація датасету, анотація, навчання моделі та класифікація зображень.</w:t>
      </w:r>
    </w:p>
    <w:p w14:paraId="6E33FB7E" w14:textId="77777777" w:rsidR="00820C89" w:rsidRPr="00E73AD7" w:rsidRDefault="00820C89">
      <w:pPr>
        <w:spacing w:line="360" w:lineRule="auto"/>
        <w:ind w:firstLine="708"/>
        <w:rPr>
          <w:lang w:val="uk-UA"/>
        </w:rPr>
      </w:pPr>
      <w:r w:rsidRPr="00E73AD7">
        <w:rPr>
          <w:lang w:val="uk-UA"/>
        </w:rPr>
        <w:t>З точки зору сумісності з іншими платформами та розширюваності, Python дозволяє легко інтегруватися з іншими сервісами, підтримує міжплатформенну розробку та забезпечує можливість подальшого перенесення моделі на сервер або хмарну платформу (наприклад, для інференсу в режимі реального часу).</w:t>
      </w:r>
    </w:p>
    <w:p w14:paraId="5B43FAB9" w14:textId="61B48F54" w:rsidR="00820C89" w:rsidRPr="00E73AD7" w:rsidRDefault="00820C89">
      <w:pPr>
        <w:spacing w:line="360" w:lineRule="auto"/>
        <w:rPr>
          <w:lang w:val="uk-UA"/>
        </w:rPr>
      </w:pPr>
      <w:r w:rsidRPr="00E73AD7">
        <w:rPr>
          <w:lang w:val="uk-UA"/>
        </w:rPr>
        <w:t>Таким чином, обрана мова програмування та набір технологій повністю відповідають вимогам проекту — як з точки зору реалізації, так і подальшої підтримки, розширення та масштабування.</w:t>
      </w:r>
    </w:p>
    <w:p w14:paraId="42E8EF5C" w14:textId="77777777" w:rsidR="00820C89" w:rsidRPr="00E73AD7" w:rsidRDefault="00820C89">
      <w:pPr>
        <w:spacing w:line="360" w:lineRule="auto"/>
        <w:rPr>
          <w:lang w:val="uk-UA"/>
        </w:rPr>
      </w:pPr>
    </w:p>
    <w:p w14:paraId="2C4562F5" w14:textId="66EB78EF" w:rsidR="007D191A" w:rsidRPr="00E73AD7" w:rsidRDefault="007D191A">
      <w:pPr>
        <w:pStyle w:val="Heading2"/>
        <w:spacing w:line="360" w:lineRule="auto"/>
        <w:rPr>
          <w:rFonts w:eastAsia="Times New Roman"/>
          <w:lang w:val="uk-UA"/>
        </w:rPr>
      </w:pPr>
      <w:bookmarkStart w:id="728" w:name="_Toc199283572"/>
      <w:r w:rsidRPr="00E73AD7">
        <w:rPr>
          <w:rFonts w:eastAsia="Times New Roman"/>
          <w:lang w:val="uk-UA"/>
        </w:rPr>
        <w:t>2.4. Засоби розробки програмного забезпечення</w:t>
      </w:r>
      <w:bookmarkEnd w:id="728"/>
    </w:p>
    <w:p w14:paraId="0582C532" w14:textId="30403AB1" w:rsidR="00820C89" w:rsidRPr="00E73AD7" w:rsidRDefault="00820C89">
      <w:pPr>
        <w:spacing w:line="360" w:lineRule="auto"/>
        <w:ind w:firstLine="360"/>
        <w:rPr>
          <w:lang w:val="uk-UA"/>
        </w:rPr>
      </w:pPr>
      <w:r w:rsidRPr="00E73AD7">
        <w:rPr>
          <w:lang w:val="uk-UA"/>
        </w:rPr>
        <w:t xml:space="preserve">У процесі реалізації програмного забезпечення важливо забезпечити комфортні умови для розробки, тестування, налагодження та супроводу системи. Для цього використовуються спеціалізовані інструменти, що сприяють </w:t>
      </w:r>
      <w:r w:rsidRPr="00E73AD7">
        <w:rPr>
          <w:lang w:val="uk-UA"/>
        </w:rPr>
        <w:lastRenderedPageBreak/>
        <w:t>підвищенню ефективності праці, структурованості коду та якості кінцевого продукту. У даному про</w:t>
      </w:r>
      <w:r w:rsidR="007A3B1D" w:rsidRPr="00E73AD7">
        <w:rPr>
          <w:lang w:val="uk-UA"/>
        </w:rPr>
        <w:t>е</w:t>
      </w:r>
      <w:r w:rsidRPr="00E73AD7">
        <w:rPr>
          <w:lang w:val="uk-UA"/>
        </w:rPr>
        <w:t>кті обрано низку засобів, які відповідають цим критеріям.</w:t>
      </w:r>
    </w:p>
    <w:p w14:paraId="68E8968B" w14:textId="77777777" w:rsidR="00820C89" w:rsidRPr="00E73AD7" w:rsidRDefault="00820C89">
      <w:pPr>
        <w:spacing w:line="360" w:lineRule="auto"/>
        <w:rPr>
          <w:lang w:val="uk-UA"/>
        </w:rPr>
      </w:pPr>
    </w:p>
    <w:p w14:paraId="69DB51C3" w14:textId="77777777" w:rsidR="007A3B1D" w:rsidRPr="00E73AD7" w:rsidRDefault="00820C89">
      <w:pPr>
        <w:pStyle w:val="ListParagraph"/>
        <w:numPr>
          <w:ilvl w:val="0"/>
          <w:numId w:val="15"/>
        </w:numPr>
        <w:spacing w:line="360" w:lineRule="auto"/>
        <w:rPr>
          <w:b/>
          <w:bCs/>
          <w:lang w:val="uk-UA"/>
        </w:rPr>
      </w:pPr>
      <w:r w:rsidRPr="00E73AD7">
        <w:rPr>
          <w:b/>
          <w:bCs/>
          <w:lang w:val="uk-UA"/>
        </w:rPr>
        <w:t>Середовище розробки</w:t>
      </w:r>
    </w:p>
    <w:p w14:paraId="48975981" w14:textId="7DEBAB82" w:rsidR="00820C89" w:rsidRPr="00E73AD7" w:rsidRDefault="00820C89">
      <w:pPr>
        <w:pStyle w:val="ListParagraph"/>
        <w:spacing w:line="360" w:lineRule="auto"/>
        <w:ind w:left="360"/>
        <w:rPr>
          <w:b/>
          <w:bCs/>
          <w:lang w:val="uk-UA"/>
        </w:rPr>
      </w:pPr>
      <w:r w:rsidRPr="00E73AD7">
        <w:rPr>
          <w:lang w:val="uk-UA"/>
        </w:rPr>
        <w:t>Основним інструментом для написання та налагодження коду є інтегроване середовище розробки PyCharm від компанії JetBrains. Воно забезпечує зручне автодоповнення коду, інтеграцію з системами контролю версій, підтримку віртуальних середовищ, інструменти для тестування та відлагодження, а також має широкі можливості для роботи з Python-бібліотеками, що використовуються у про</w:t>
      </w:r>
      <w:r w:rsidR="008460C1" w:rsidRPr="00E73AD7">
        <w:rPr>
          <w:lang w:val="uk-UA"/>
        </w:rPr>
        <w:t>е</w:t>
      </w:r>
      <w:r w:rsidRPr="00E73AD7">
        <w:rPr>
          <w:lang w:val="uk-UA"/>
        </w:rPr>
        <w:t>кті. Крім того, PyCharm надає інструменти для аналізу якості коду та рефакторингу, що позитивно впливає на підтримку коду в довгостроковій перспективі.</w:t>
      </w:r>
    </w:p>
    <w:p w14:paraId="7C17EC47" w14:textId="77777777" w:rsidR="007A3B1D" w:rsidRPr="00E73AD7" w:rsidRDefault="007A3B1D">
      <w:pPr>
        <w:spacing w:line="360" w:lineRule="auto"/>
        <w:ind w:firstLine="708"/>
        <w:rPr>
          <w:lang w:val="uk-UA"/>
        </w:rPr>
      </w:pPr>
    </w:p>
    <w:p w14:paraId="5E199678" w14:textId="77777777" w:rsidR="007A3B1D" w:rsidRPr="00E73AD7" w:rsidRDefault="00820C89">
      <w:pPr>
        <w:pStyle w:val="ListParagraph"/>
        <w:numPr>
          <w:ilvl w:val="0"/>
          <w:numId w:val="15"/>
        </w:numPr>
        <w:spacing w:line="360" w:lineRule="auto"/>
        <w:rPr>
          <w:b/>
          <w:bCs/>
          <w:lang w:val="uk-UA"/>
        </w:rPr>
      </w:pPr>
      <w:r w:rsidRPr="00E73AD7">
        <w:rPr>
          <w:b/>
          <w:bCs/>
          <w:lang w:val="uk-UA"/>
        </w:rPr>
        <w:t>Система контролю версій</w:t>
      </w:r>
    </w:p>
    <w:p w14:paraId="5E088FA4" w14:textId="7EF0271E" w:rsidR="00820C89" w:rsidRPr="00E73AD7" w:rsidRDefault="00820C89">
      <w:pPr>
        <w:pStyle w:val="ListParagraph"/>
        <w:spacing w:line="360" w:lineRule="auto"/>
        <w:ind w:left="360"/>
        <w:rPr>
          <w:b/>
          <w:bCs/>
          <w:lang w:val="uk-UA"/>
        </w:rPr>
      </w:pPr>
      <w:r w:rsidRPr="00E73AD7">
        <w:rPr>
          <w:lang w:val="uk-UA"/>
        </w:rPr>
        <w:t>Для керування версіями програмного коду застосовувалася система Git. Усі зміни відслідковуються та документуються за допомогою репозиторію, розміщеного на платформі GitHub, що дозволяє зберігати історію змін, працювати з гілками та спрощує співпрацю в команді. Git також забезпечує захист від втрати даних та можливість відкату до попередніх стабільних версій коду.</w:t>
      </w:r>
    </w:p>
    <w:p w14:paraId="193F28FF" w14:textId="77777777" w:rsidR="007A3B1D" w:rsidRPr="00E73AD7" w:rsidRDefault="00820C89">
      <w:pPr>
        <w:pStyle w:val="ListParagraph"/>
        <w:numPr>
          <w:ilvl w:val="0"/>
          <w:numId w:val="15"/>
        </w:numPr>
        <w:spacing w:line="360" w:lineRule="auto"/>
        <w:rPr>
          <w:b/>
          <w:bCs/>
          <w:lang w:val="uk-UA"/>
        </w:rPr>
      </w:pPr>
      <w:r w:rsidRPr="00E73AD7">
        <w:rPr>
          <w:b/>
          <w:bCs/>
          <w:lang w:val="uk-UA"/>
        </w:rPr>
        <w:t>Віртуальне середовище</w:t>
      </w:r>
    </w:p>
    <w:p w14:paraId="5EBB68B2" w14:textId="6C279BB0" w:rsidR="00820C89" w:rsidRPr="00E73AD7" w:rsidRDefault="00820C89">
      <w:pPr>
        <w:pStyle w:val="ListParagraph"/>
        <w:spacing w:line="360" w:lineRule="auto"/>
        <w:ind w:left="360"/>
        <w:rPr>
          <w:b/>
          <w:bCs/>
          <w:lang w:val="uk-UA"/>
        </w:rPr>
      </w:pPr>
      <w:r w:rsidRPr="00E73AD7">
        <w:rPr>
          <w:lang w:val="uk-UA"/>
        </w:rPr>
        <w:t>Для ізоляції залежностей було створено віртуальне середовище за допомогою venv, яке дозволяє уникнути конфліктів між бібліотеками, що використовуються в про</w:t>
      </w:r>
      <w:r w:rsidR="00C06ACB" w:rsidRPr="00E73AD7">
        <w:rPr>
          <w:lang w:val="uk-UA"/>
        </w:rPr>
        <w:t>е</w:t>
      </w:r>
      <w:r w:rsidRPr="00E73AD7">
        <w:rPr>
          <w:lang w:val="uk-UA"/>
        </w:rPr>
        <w:t>кті. Всі зовнішні пакети, необхідні для виконання функціоналу, встановлюються локально в межах цього середовища. Це підвищує стабільність роботи системи та забезпечує однакові умови запуску на різних пристроях.</w:t>
      </w:r>
    </w:p>
    <w:p w14:paraId="4ADEEFF2" w14:textId="77777777" w:rsidR="007A3B1D" w:rsidRPr="00E73AD7" w:rsidRDefault="00820C89">
      <w:pPr>
        <w:pStyle w:val="ListParagraph"/>
        <w:numPr>
          <w:ilvl w:val="0"/>
          <w:numId w:val="15"/>
        </w:numPr>
        <w:spacing w:line="360" w:lineRule="auto"/>
        <w:rPr>
          <w:b/>
          <w:bCs/>
          <w:lang w:val="uk-UA"/>
        </w:rPr>
      </w:pPr>
      <w:r w:rsidRPr="00E73AD7">
        <w:rPr>
          <w:b/>
          <w:bCs/>
          <w:lang w:val="uk-UA"/>
        </w:rPr>
        <w:lastRenderedPageBreak/>
        <w:t>Бібліотеки для візуалізації та обробки зображень</w:t>
      </w:r>
    </w:p>
    <w:p w14:paraId="578C02D2" w14:textId="05633B19" w:rsidR="007A3B1D" w:rsidRPr="00E73AD7" w:rsidRDefault="00820C89">
      <w:pPr>
        <w:pStyle w:val="ListParagraph"/>
        <w:spacing w:line="360" w:lineRule="auto"/>
        <w:ind w:left="360"/>
        <w:rPr>
          <w:b/>
          <w:bCs/>
          <w:lang w:val="uk-UA"/>
        </w:rPr>
      </w:pPr>
      <w:r w:rsidRPr="00E73AD7">
        <w:rPr>
          <w:lang w:val="uk-UA"/>
        </w:rPr>
        <w:t>Під час реалізації було використано бібліотеки Matplotlib, Pillow (PIL) та інші засоби для обробки та візуалізації зображень. Вони надали широкі можливості для перегляду, анотування, попередньої обробки даних та виводу результатів роботи моделі.</w:t>
      </w:r>
    </w:p>
    <w:p w14:paraId="6719DEBE" w14:textId="77777777" w:rsidR="007A3B1D" w:rsidRPr="00E73AD7" w:rsidRDefault="00820C89">
      <w:pPr>
        <w:pStyle w:val="ListParagraph"/>
        <w:numPr>
          <w:ilvl w:val="0"/>
          <w:numId w:val="15"/>
        </w:numPr>
        <w:spacing w:line="360" w:lineRule="auto"/>
        <w:rPr>
          <w:b/>
          <w:bCs/>
          <w:lang w:val="uk-UA"/>
        </w:rPr>
      </w:pPr>
      <w:r w:rsidRPr="00E73AD7">
        <w:rPr>
          <w:b/>
          <w:bCs/>
          <w:lang w:val="uk-UA"/>
        </w:rPr>
        <w:t>Інструменти для тестування та налагодження</w:t>
      </w:r>
    </w:p>
    <w:p w14:paraId="7A3CDD26" w14:textId="45C36FFE" w:rsidR="00820C89" w:rsidRPr="00E73AD7" w:rsidRDefault="00820C89">
      <w:pPr>
        <w:pStyle w:val="ListParagraph"/>
        <w:spacing w:line="360" w:lineRule="auto"/>
        <w:ind w:left="360"/>
        <w:rPr>
          <w:lang w:val="uk-UA"/>
        </w:rPr>
      </w:pPr>
      <w:r w:rsidRPr="00E73AD7">
        <w:rPr>
          <w:lang w:val="uk-UA"/>
        </w:rPr>
        <w:t>PyCharm має вбудовану підтримку засобів для покрокового виконання коду (debugging), а також дозволяє швидко запускати окремі фрагменти коду для перевірки логіки. Це дозволяє ефективно відслідковувати помилки, працювати з точками зупину та змінними під час виконання, що значно пришвидшує цикл тестування.</w:t>
      </w:r>
    </w:p>
    <w:p w14:paraId="48B385BA" w14:textId="77777777" w:rsidR="007A3B1D" w:rsidRPr="00E73AD7" w:rsidRDefault="007A3B1D">
      <w:pPr>
        <w:spacing w:line="360" w:lineRule="auto"/>
        <w:ind w:firstLine="360"/>
        <w:rPr>
          <w:lang w:val="uk-UA"/>
        </w:rPr>
      </w:pPr>
    </w:p>
    <w:p w14:paraId="75AC3ED5" w14:textId="2645394A" w:rsidR="007A3B1D" w:rsidRPr="00E73AD7" w:rsidRDefault="007A3B1D">
      <w:pPr>
        <w:spacing w:line="360" w:lineRule="auto"/>
        <w:ind w:firstLine="360"/>
        <w:rPr>
          <w:b/>
          <w:bCs/>
          <w:lang w:val="uk-UA"/>
        </w:rPr>
      </w:pPr>
      <w:r w:rsidRPr="00E73AD7">
        <w:rPr>
          <w:lang w:val="uk-UA"/>
        </w:rPr>
        <w:t>У сукупності обрані інструменти дозволили забезпечити структурований, надійний та масштабований підхід до реалізації програмної системи, що відповідає сучасним вимогам до якості розробки інтелектуального програмного забезпечення.</w:t>
      </w:r>
    </w:p>
    <w:p w14:paraId="728B467B" w14:textId="77777777" w:rsidR="00820C89" w:rsidRPr="00E73AD7" w:rsidRDefault="00820C89">
      <w:pPr>
        <w:spacing w:line="360" w:lineRule="auto"/>
        <w:rPr>
          <w:lang w:val="uk-UA"/>
        </w:rPr>
      </w:pPr>
    </w:p>
    <w:p w14:paraId="291EA623" w14:textId="4DA22D55" w:rsidR="007D191A" w:rsidRPr="00E73AD7" w:rsidRDefault="007D191A">
      <w:pPr>
        <w:pStyle w:val="Heading2"/>
        <w:spacing w:line="360" w:lineRule="auto"/>
        <w:rPr>
          <w:rFonts w:eastAsia="Times New Roman"/>
          <w:lang w:val="uk-UA"/>
        </w:rPr>
      </w:pPr>
      <w:bookmarkStart w:id="729" w:name="_Toc199283573"/>
      <w:r w:rsidRPr="00E73AD7">
        <w:rPr>
          <w:rFonts w:eastAsia="Times New Roman"/>
          <w:lang w:val="uk-UA"/>
        </w:rPr>
        <w:t>2.5. Вибрані бібліотеки та фреймворки</w:t>
      </w:r>
      <w:bookmarkEnd w:id="729"/>
    </w:p>
    <w:p w14:paraId="0066732B" w14:textId="77777777" w:rsidR="007A3B1D" w:rsidRPr="00E73AD7" w:rsidRDefault="007A3B1D">
      <w:pPr>
        <w:spacing w:line="360" w:lineRule="auto"/>
        <w:ind w:firstLine="708"/>
        <w:rPr>
          <w:lang w:val="uk-UA"/>
        </w:rPr>
      </w:pPr>
      <w:r w:rsidRPr="00E73AD7">
        <w:rPr>
          <w:lang w:val="uk-UA"/>
        </w:rPr>
        <w:t>У процесі розробки системи були обрані різноманітні бібліотеки та фреймворки для забезпечення високої ефективності, зручності у використанні та адаптивності. Вибір цих інструментів був обумовлений особливостями завдання, зокрема необхідністю обробки зображень, побудови та тренування моделей для класифікації, а також забезпеченням гнучкості у навчанні.</w:t>
      </w:r>
    </w:p>
    <w:p w14:paraId="62B0B273" w14:textId="77777777" w:rsidR="007A3B1D" w:rsidRPr="00E73AD7" w:rsidRDefault="007A3B1D">
      <w:pPr>
        <w:spacing w:line="360" w:lineRule="auto"/>
        <w:rPr>
          <w:b/>
          <w:bCs/>
          <w:lang w:val="uk-UA"/>
        </w:rPr>
      </w:pPr>
    </w:p>
    <w:p w14:paraId="2A9F5AA7" w14:textId="098D8435" w:rsidR="007A3B1D" w:rsidRPr="00E73AD7" w:rsidRDefault="007A3B1D">
      <w:pPr>
        <w:pStyle w:val="ListParagraph"/>
        <w:numPr>
          <w:ilvl w:val="0"/>
          <w:numId w:val="15"/>
        </w:numPr>
        <w:spacing w:line="360" w:lineRule="auto"/>
        <w:rPr>
          <w:b/>
          <w:bCs/>
          <w:lang w:val="uk-UA"/>
        </w:rPr>
      </w:pPr>
      <w:r w:rsidRPr="00E73AD7">
        <w:rPr>
          <w:b/>
          <w:bCs/>
          <w:lang w:val="uk-UA"/>
        </w:rPr>
        <w:t xml:space="preserve">PyTorch </w:t>
      </w:r>
      <w:r w:rsidR="003E7643" w:rsidRPr="00E73AD7">
        <w:rPr>
          <w:b/>
          <w:bCs/>
          <w:lang w:val="uk-UA"/>
        </w:rPr>
        <w:t>–</w:t>
      </w:r>
      <w:r w:rsidRPr="00E73AD7">
        <w:rPr>
          <w:b/>
          <w:bCs/>
          <w:lang w:val="uk-UA"/>
        </w:rPr>
        <w:t xml:space="preserve"> </w:t>
      </w:r>
      <w:r w:rsidR="003E7643" w:rsidRPr="00E73AD7">
        <w:rPr>
          <w:lang w:val="uk-UA"/>
        </w:rPr>
        <w:t>Бібліотека д</w:t>
      </w:r>
      <w:r w:rsidRPr="00E73AD7">
        <w:rPr>
          <w:lang w:val="uk-UA"/>
        </w:rPr>
        <w:t>ля реалізації машинного навчання</w:t>
      </w:r>
      <w:r w:rsidR="003E7643" w:rsidRPr="00E73AD7">
        <w:rPr>
          <w:lang w:val="uk-UA"/>
        </w:rPr>
        <w:t xml:space="preserve">, </w:t>
      </w:r>
      <w:r w:rsidRPr="00E73AD7">
        <w:rPr>
          <w:lang w:val="uk-UA"/>
        </w:rPr>
        <w:t xml:space="preserve">яка є однією з найбільш популярних бібліотек для побудови та тренування моделей глибокого навчання. PyTorch має високу гнучкість, підтримує динамічні обчислювальні графи, що особливо зручно для експериментів, і надає </w:t>
      </w:r>
      <w:r w:rsidRPr="00E73AD7">
        <w:rPr>
          <w:lang w:val="uk-UA"/>
        </w:rPr>
        <w:lastRenderedPageBreak/>
        <w:t>потужні засоби для роботи з нейронними мережами. Цей фреймворк дозволяє значно спростити процес тренування та тестування моделей, а також інтеграцію з різними типами даних.</w:t>
      </w:r>
    </w:p>
    <w:p w14:paraId="551D8BAA" w14:textId="381245E2" w:rsidR="007A3B1D" w:rsidRPr="00E73AD7" w:rsidRDefault="007A3B1D">
      <w:pPr>
        <w:pStyle w:val="ListParagraph"/>
        <w:numPr>
          <w:ilvl w:val="0"/>
          <w:numId w:val="15"/>
        </w:numPr>
        <w:spacing w:line="360" w:lineRule="auto"/>
        <w:rPr>
          <w:b/>
          <w:bCs/>
          <w:lang w:val="uk-UA"/>
        </w:rPr>
      </w:pPr>
      <w:r w:rsidRPr="00E73AD7">
        <w:rPr>
          <w:b/>
          <w:bCs/>
          <w:lang w:val="uk-UA"/>
        </w:rPr>
        <w:t xml:space="preserve">OpenCV - </w:t>
      </w:r>
      <w:r w:rsidRPr="00E73AD7">
        <w:rPr>
          <w:lang w:val="uk-UA"/>
        </w:rPr>
        <w:t>Для обробки зображень на етапі підготовки даних</w:t>
      </w:r>
      <w:r w:rsidR="003E7643" w:rsidRPr="00E73AD7">
        <w:rPr>
          <w:lang w:val="uk-UA"/>
        </w:rPr>
        <w:t xml:space="preserve">. </w:t>
      </w:r>
      <w:r w:rsidRPr="00E73AD7">
        <w:rPr>
          <w:lang w:val="uk-UA"/>
        </w:rPr>
        <w:t>Вона є стандартним інструментом для комп'ютерного зору та має безліч алгоритмів для обробки та аналізу зображень, що є необхідним при роботі з візуальними даними. OpenCV забезпечує такі можливості, як зміна розміру зображень, застосування фільтрів, виявлення контурів та інші важливі функції для попередньої обробки.</w:t>
      </w:r>
    </w:p>
    <w:p w14:paraId="0024D56A" w14:textId="151597AF" w:rsidR="007A3B1D" w:rsidRPr="00E73AD7" w:rsidRDefault="007A3B1D">
      <w:pPr>
        <w:pStyle w:val="ListParagraph"/>
        <w:numPr>
          <w:ilvl w:val="0"/>
          <w:numId w:val="15"/>
        </w:numPr>
        <w:spacing w:line="360" w:lineRule="auto"/>
        <w:rPr>
          <w:b/>
          <w:bCs/>
          <w:lang w:val="uk-UA"/>
        </w:rPr>
      </w:pPr>
      <w:r w:rsidRPr="00E73AD7">
        <w:rPr>
          <w:b/>
          <w:bCs/>
          <w:lang w:val="uk-UA"/>
        </w:rPr>
        <w:t xml:space="preserve">Pillow (PIL) - </w:t>
      </w:r>
      <w:r w:rsidRPr="00E73AD7">
        <w:rPr>
          <w:lang w:val="uk-UA"/>
        </w:rPr>
        <w:t>Бібліотека, яка є форком Python Imaging Library (PIL), використовувалась для базових операцій з обробки зображень, таких як зчитування, збереження, обрізка та інші операції. Ця бібліотека дозволяє ефективно працювати з різними форматами зображень та виконувати операції, необхідні для створення анотованих датасетів.</w:t>
      </w:r>
    </w:p>
    <w:p w14:paraId="44A79EB0" w14:textId="7868D16A" w:rsidR="007A3B1D" w:rsidRPr="00E73AD7" w:rsidRDefault="007A3B1D">
      <w:pPr>
        <w:pStyle w:val="ListParagraph"/>
        <w:numPr>
          <w:ilvl w:val="0"/>
          <w:numId w:val="15"/>
        </w:numPr>
        <w:spacing w:line="360" w:lineRule="auto"/>
        <w:rPr>
          <w:b/>
          <w:bCs/>
          <w:lang w:val="uk-UA"/>
        </w:rPr>
      </w:pPr>
      <w:commentRangeStart w:id="730"/>
      <w:r w:rsidRPr="00E73AD7">
        <w:rPr>
          <w:b/>
          <w:bCs/>
          <w:lang w:val="uk-UA"/>
        </w:rPr>
        <w:t>NumPy</w:t>
      </w:r>
      <w:commentRangeEnd w:id="730"/>
      <w:r w:rsidR="00B315C9" w:rsidRPr="00E73AD7">
        <w:rPr>
          <w:rStyle w:val="CommentReference"/>
          <w:lang w:val="uk-UA"/>
          <w:rPrChange w:id="731" w:author="Ярмола Юрій Юрійович" w:date="2025-05-27T23:05:00Z">
            <w:rPr>
              <w:rStyle w:val="CommentReference"/>
            </w:rPr>
          </w:rPrChange>
        </w:rPr>
        <w:commentReference w:id="730"/>
      </w:r>
      <w:r w:rsidRPr="00E73AD7">
        <w:rPr>
          <w:b/>
          <w:bCs/>
          <w:lang w:val="uk-UA"/>
        </w:rPr>
        <w:t xml:space="preserve"> - </w:t>
      </w:r>
      <w:r w:rsidRPr="00E73AD7">
        <w:rPr>
          <w:lang w:val="uk-UA"/>
        </w:rPr>
        <w:t>Для роботи з великими масивами даних, виконання математичних операцій і векторизації алгоритмів. Вона є основним інструментом для обчислень в Python, особливо при обробці числових даних, і забезпечує високу швидкість обчислень завдяки вбудованим функціям для роботи з масивами.</w:t>
      </w:r>
    </w:p>
    <w:p w14:paraId="54FEBD01" w14:textId="014C6F55" w:rsidR="007A3B1D" w:rsidRPr="00E73AD7" w:rsidRDefault="007A3B1D">
      <w:pPr>
        <w:pStyle w:val="ListParagraph"/>
        <w:numPr>
          <w:ilvl w:val="0"/>
          <w:numId w:val="15"/>
        </w:numPr>
        <w:spacing w:line="360" w:lineRule="auto"/>
        <w:rPr>
          <w:b/>
          <w:bCs/>
          <w:lang w:val="uk-UA"/>
        </w:rPr>
      </w:pPr>
      <w:r w:rsidRPr="00E73AD7">
        <w:rPr>
          <w:b/>
          <w:bCs/>
          <w:lang w:val="uk-UA"/>
        </w:rPr>
        <w:t xml:space="preserve">Matplotlib - </w:t>
      </w:r>
      <w:r w:rsidRPr="00E73AD7">
        <w:rPr>
          <w:lang w:val="uk-UA"/>
        </w:rPr>
        <w:t>Для візуалізації результатів класифікації, процесу навчання моделі, графічного представлення метрик точності та втрат</w:t>
      </w:r>
      <w:r w:rsidR="003E7643" w:rsidRPr="00E73AD7">
        <w:rPr>
          <w:lang w:val="uk-UA"/>
        </w:rPr>
        <w:t xml:space="preserve">. </w:t>
      </w:r>
      <w:r w:rsidRPr="00E73AD7">
        <w:rPr>
          <w:lang w:val="uk-UA"/>
        </w:rPr>
        <w:t>Вона дозволяє будувати графіки, гістограми, діаграми і наочно демонструвати результати тренування моделей, що полегшує аналіз та вдосконалення роботи моделі.</w:t>
      </w:r>
    </w:p>
    <w:p w14:paraId="317AD1F9" w14:textId="126F0D84" w:rsidR="007A3B1D" w:rsidRPr="00E73AD7" w:rsidRDefault="007A3B1D">
      <w:pPr>
        <w:pStyle w:val="ListParagraph"/>
        <w:numPr>
          <w:ilvl w:val="0"/>
          <w:numId w:val="15"/>
        </w:numPr>
        <w:spacing w:line="360" w:lineRule="auto"/>
        <w:rPr>
          <w:b/>
          <w:bCs/>
          <w:lang w:val="uk-UA"/>
        </w:rPr>
      </w:pPr>
      <w:r w:rsidRPr="00E73AD7">
        <w:rPr>
          <w:b/>
          <w:bCs/>
          <w:lang w:val="uk-UA"/>
        </w:rPr>
        <w:t xml:space="preserve">Tkinter - </w:t>
      </w:r>
      <w:r w:rsidRPr="00E73AD7">
        <w:rPr>
          <w:lang w:val="uk-UA"/>
        </w:rPr>
        <w:t>Для створення інтерфейсу користувача (GUI)</w:t>
      </w:r>
      <w:r w:rsidR="003E7643" w:rsidRPr="00E73AD7">
        <w:rPr>
          <w:lang w:val="uk-UA"/>
        </w:rPr>
        <w:t xml:space="preserve">. </w:t>
      </w:r>
      <w:r w:rsidRPr="00E73AD7">
        <w:rPr>
          <w:lang w:val="uk-UA"/>
        </w:rPr>
        <w:t>Він забезпечує простоту розробки віконних додатків, які дозволяють зручно взаємодіяти з користувачем. За допомогою Tkinter був реалізований інтерфейс для завантаження зображень, запуску процесу навчання моделі, а також для перегляду результатів класифікації.</w:t>
      </w:r>
    </w:p>
    <w:p w14:paraId="61B1F663" w14:textId="49663C4C" w:rsidR="007A3B1D" w:rsidRPr="00E73AD7" w:rsidRDefault="007A3B1D">
      <w:pPr>
        <w:spacing w:line="360" w:lineRule="auto"/>
        <w:rPr>
          <w:lang w:val="uk-UA"/>
        </w:rPr>
      </w:pPr>
    </w:p>
    <w:p w14:paraId="7224040D" w14:textId="4457BD52" w:rsidR="003E7643" w:rsidRPr="00E73AD7" w:rsidRDefault="003E7643">
      <w:pPr>
        <w:spacing w:line="360" w:lineRule="auto"/>
        <w:ind w:firstLine="360"/>
        <w:rPr>
          <w:lang w:val="uk-UA"/>
        </w:rPr>
      </w:pPr>
      <w:r w:rsidRPr="00E73AD7">
        <w:rPr>
          <w:lang w:val="uk-UA"/>
        </w:rPr>
        <w:t>Таким чином, вибір цих бібліотек та фреймворків був обумовлений їх здатністю підтримувати всі етапи обробки даних — від підготовки та анотування зображень до тренування моделей машинного навчання та виведення результатів. Обрані інструменти забезпечують високу продуктивність, гнучкість та можливість масштабування, що є важливим для подальшого вдосконалення системи.</w:t>
      </w:r>
    </w:p>
    <w:p w14:paraId="4DA84D38" w14:textId="77777777" w:rsidR="007A3B1D" w:rsidRPr="00E73AD7" w:rsidDel="00B72ED7" w:rsidRDefault="007A3B1D">
      <w:pPr>
        <w:spacing w:line="360" w:lineRule="auto"/>
        <w:rPr>
          <w:del w:id="732" w:author="Ярмола Юрій Юрійович" w:date="2025-05-27T23:20:00Z"/>
          <w:lang w:val="uk-UA"/>
        </w:rPr>
      </w:pPr>
    </w:p>
    <w:p w14:paraId="135FE87A" w14:textId="010B7EB4" w:rsidR="007D191A" w:rsidRPr="00E73AD7" w:rsidDel="00B72ED7" w:rsidRDefault="007D191A">
      <w:pPr>
        <w:pStyle w:val="Heading2"/>
        <w:spacing w:line="360" w:lineRule="auto"/>
        <w:rPr>
          <w:del w:id="733" w:author="Ярмола Юрій Юрійович" w:date="2025-05-27T23:20:00Z"/>
          <w:lang w:val="uk-UA"/>
        </w:rPr>
      </w:pPr>
      <w:del w:id="734" w:author="Ярмола Юрій Юрійович" w:date="2025-05-27T23:20:00Z">
        <w:r w:rsidRPr="00E73AD7" w:rsidDel="00B72ED7">
          <w:rPr>
            <w:b w:val="0"/>
            <w:lang w:val="uk-UA"/>
          </w:rPr>
          <w:delText xml:space="preserve">2.6. </w:delText>
        </w:r>
        <w:commentRangeStart w:id="735"/>
        <w:r w:rsidRPr="00E73AD7" w:rsidDel="00B72ED7">
          <w:rPr>
            <w:b w:val="0"/>
            <w:lang w:val="uk-UA"/>
          </w:rPr>
          <w:delText>Вимоги до апаратного забезпечення</w:delText>
        </w:r>
        <w:commentRangeEnd w:id="735"/>
        <w:r w:rsidR="00B315C9" w:rsidRPr="00E73AD7" w:rsidDel="00B72ED7">
          <w:rPr>
            <w:rStyle w:val="CommentReference"/>
            <w:lang w:val="uk-UA"/>
            <w:rPrChange w:id="736" w:author="Ярмола Юрій Юрійович" w:date="2025-05-27T23:05:00Z">
              <w:rPr>
                <w:rStyle w:val="CommentReference"/>
              </w:rPr>
            </w:rPrChange>
          </w:rPr>
          <w:commentReference w:id="735"/>
        </w:r>
      </w:del>
    </w:p>
    <w:p w14:paraId="77A5C60F" w14:textId="50D3DBDC" w:rsidR="003E7643" w:rsidRPr="00E73AD7" w:rsidDel="00B72ED7" w:rsidRDefault="003E7643">
      <w:pPr>
        <w:spacing w:after="160" w:line="360" w:lineRule="auto"/>
        <w:ind w:firstLine="708"/>
        <w:rPr>
          <w:del w:id="737" w:author="Ярмола Юрій Юрійович" w:date="2025-05-27T23:19:00Z"/>
          <w:lang w:val="uk-UA"/>
        </w:rPr>
      </w:pPr>
      <w:del w:id="738" w:author="Ярмола Юрій Юрійович" w:date="2025-05-27T23:19:00Z">
        <w:r w:rsidRPr="00E73AD7" w:rsidDel="00B72ED7">
          <w:rPr>
            <w:lang w:val="uk-UA"/>
          </w:rPr>
          <w:delText xml:space="preserve">Для забезпечення коректної, ефективної та стабільної роботи програмного забезпечення, яке реалізує автоматичне формування анотованих датасетів та класифікацію зображень за допомогою </w:delText>
        </w:r>
      </w:del>
      <w:del w:id="739" w:author="Ярмола Юрій Юрійович" w:date="2025-05-27T22:38:00Z">
        <w:r w:rsidRPr="00E73AD7" w:rsidDel="00D57A56">
          <w:rPr>
            <w:lang w:val="uk-UA"/>
          </w:rPr>
          <w:delText xml:space="preserve">алгоритмів </w:delText>
        </w:r>
      </w:del>
      <w:del w:id="740" w:author="Ярмола Юрій Юрійович" w:date="2025-05-27T23:19:00Z">
        <w:r w:rsidRPr="00E73AD7" w:rsidDel="00B72ED7">
          <w:rPr>
            <w:lang w:val="uk-UA"/>
          </w:rPr>
          <w:delText>машинного навчання, висуваються певні вимоги до апаратного забезпечення. Ці вимоги залежать від обсягів оброблюваних даних, складності моделей, а також частоти запуску операцій тренування та тестування.</w:delText>
        </w:r>
      </w:del>
    </w:p>
    <w:p w14:paraId="2DAC32AC" w14:textId="0ECC08A2" w:rsidR="003E7643" w:rsidRPr="00E73AD7" w:rsidDel="00B72ED7" w:rsidRDefault="003E7643">
      <w:pPr>
        <w:spacing w:after="160" w:line="360" w:lineRule="auto"/>
        <w:rPr>
          <w:del w:id="741" w:author="Ярмола Юрій Юрійович" w:date="2025-05-27T23:19:00Z"/>
          <w:b/>
          <w:bCs/>
          <w:lang w:val="uk-UA"/>
        </w:rPr>
      </w:pPr>
      <w:del w:id="742" w:author="Ярмола Юрій Юрійович" w:date="2025-05-27T23:19:00Z">
        <w:r w:rsidRPr="00E73AD7" w:rsidDel="00B72ED7">
          <w:rPr>
            <w:b/>
            <w:bCs/>
            <w:lang w:val="uk-UA"/>
          </w:rPr>
          <w:delText>Мінімальні вимоги:</w:delText>
        </w:r>
      </w:del>
    </w:p>
    <w:p w14:paraId="4220C8D3" w14:textId="2BD88C89" w:rsidR="003E7643" w:rsidRPr="00E73AD7" w:rsidDel="00B72ED7" w:rsidRDefault="003E7643">
      <w:pPr>
        <w:spacing w:after="160" w:line="360" w:lineRule="auto"/>
        <w:ind w:firstLine="708"/>
        <w:rPr>
          <w:del w:id="743" w:author="Ярмола Юрій Юрійович" w:date="2025-05-27T23:19:00Z"/>
          <w:lang w:val="uk-UA"/>
        </w:rPr>
        <w:pPrChange w:id="744" w:author="Ярмола Юрій Юрійович" w:date="2025-05-28T00:10:00Z">
          <w:pPr>
            <w:spacing w:after="160" w:line="360" w:lineRule="auto"/>
          </w:pPr>
        </w:pPrChange>
      </w:pPr>
      <w:del w:id="745" w:author="Ярмола Юрій Юрійович" w:date="2025-05-27T23:19:00Z">
        <w:r w:rsidRPr="00E73AD7" w:rsidDel="00B72ED7">
          <w:rPr>
            <w:lang w:val="uk-UA"/>
          </w:rPr>
          <w:delText>Мінімальні характеристики дозволяють запускати систему в обмеженому режимі — з невеликим датасетом, спрощеною архітектурою моделі або використанням попередньо навченої нейромережі.</w:delText>
        </w:r>
      </w:del>
    </w:p>
    <w:p w14:paraId="7EC52668" w14:textId="653C93C1" w:rsidR="003E7643" w:rsidRPr="00E73AD7" w:rsidDel="00B72ED7" w:rsidRDefault="003E7643">
      <w:pPr>
        <w:numPr>
          <w:ilvl w:val="0"/>
          <w:numId w:val="16"/>
        </w:numPr>
        <w:spacing w:after="160" w:line="360" w:lineRule="auto"/>
        <w:rPr>
          <w:del w:id="746" w:author="Ярмола Юрій Юрійович" w:date="2025-05-27T23:19:00Z"/>
          <w:lang w:val="uk-UA"/>
        </w:rPr>
      </w:pPr>
      <w:del w:id="747" w:author="Ярмола Юрій Юрійович" w:date="2025-05-27T23:19:00Z">
        <w:r w:rsidRPr="00E73AD7" w:rsidDel="00B72ED7">
          <w:rPr>
            <w:lang w:val="uk-UA"/>
          </w:rPr>
          <w:delText>Процесор (CPU): 4-ядерний (Intel Core i5 або AMD Ryzen 5)</w:delText>
        </w:r>
      </w:del>
    </w:p>
    <w:p w14:paraId="6C5F693A" w14:textId="12305618" w:rsidR="003E7643" w:rsidRPr="00E73AD7" w:rsidDel="00B72ED7" w:rsidRDefault="003E7643">
      <w:pPr>
        <w:numPr>
          <w:ilvl w:val="0"/>
          <w:numId w:val="16"/>
        </w:numPr>
        <w:spacing w:after="160" w:line="360" w:lineRule="auto"/>
        <w:rPr>
          <w:del w:id="748" w:author="Ярмола Юрій Юрійович" w:date="2025-05-27T23:19:00Z"/>
          <w:lang w:val="uk-UA"/>
        </w:rPr>
      </w:pPr>
      <w:del w:id="749" w:author="Ярмола Юрій Юрійович" w:date="2025-05-27T23:19:00Z">
        <w:r w:rsidRPr="00E73AD7" w:rsidDel="00B72ED7">
          <w:rPr>
            <w:lang w:val="uk-UA"/>
          </w:rPr>
          <w:delText>Оперативна пам’ять (RAM): 8 ГБ</w:delText>
        </w:r>
      </w:del>
    </w:p>
    <w:p w14:paraId="2354C33E" w14:textId="000F2B6E" w:rsidR="003E7643" w:rsidRPr="00E73AD7" w:rsidDel="00B72ED7" w:rsidRDefault="003E7643">
      <w:pPr>
        <w:numPr>
          <w:ilvl w:val="0"/>
          <w:numId w:val="16"/>
        </w:numPr>
        <w:spacing w:after="160" w:line="360" w:lineRule="auto"/>
        <w:rPr>
          <w:del w:id="750" w:author="Ярмола Юрій Юрійович" w:date="2025-05-27T23:19:00Z"/>
          <w:lang w:val="uk-UA"/>
        </w:rPr>
      </w:pPr>
      <w:del w:id="751" w:author="Ярмола Юрій Юрійович" w:date="2025-05-27T23:19:00Z">
        <w:r w:rsidRPr="00E73AD7" w:rsidDel="00B72ED7">
          <w:rPr>
            <w:lang w:val="uk-UA"/>
          </w:rPr>
          <w:delText>Накопичувач (HDD/SSD): 50 ГБ вільного простору на диску (рекомендується SSD)</w:delText>
        </w:r>
      </w:del>
    </w:p>
    <w:p w14:paraId="05D2EE07" w14:textId="1DD50ACD" w:rsidR="003E7643" w:rsidRPr="00E73AD7" w:rsidDel="00B72ED7" w:rsidRDefault="003E7643">
      <w:pPr>
        <w:numPr>
          <w:ilvl w:val="0"/>
          <w:numId w:val="16"/>
        </w:numPr>
        <w:spacing w:after="160" w:line="360" w:lineRule="auto"/>
        <w:rPr>
          <w:del w:id="752" w:author="Ярмола Юрій Юрійович" w:date="2025-05-27T23:19:00Z"/>
          <w:lang w:val="uk-UA"/>
        </w:rPr>
      </w:pPr>
      <w:del w:id="753" w:author="Ярмола Юрій Юрійович" w:date="2025-05-27T23:19:00Z">
        <w:r w:rsidRPr="00E73AD7" w:rsidDel="00B72ED7">
          <w:rPr>
            <w:lang w:val="uk-UA"/>
          </w:rPr>
          <w:delText>Графічна підсистема (GPU): Необов’язково, але рекомендовано для пришвидшення обробки зображень</w:delText>
        </w:r>
      </w:del>
    </w:p>
    <w:p w14:paraId="0802477B" w14:textId="15F05D1B" w:rsidR="003E7643" w:rsidRPr="00E73AD7" w:rsidDel="00B72ED7" w:rsidRDefault="003E7643">
      <w:pPr>
        <w:spacing w:after="160" w:line="360" w:lineRule="auto"/>
        <w:rPr>
          <w:del w:id="754" w:author="Ярмола Юрій Юрійович" w:date="2025-05-27T23:19:00Z"/>
          <w:lang w:val="uk-UA"/>
        </w:rPr>
      </w:pPr>
      <w:del w:id="755" w:author="Ярмола Юрій Юрійович" w:date="2025-05-27T23:19:00Z">
        <w:r w:rsidRPr="00E73AD7" w:rsidDel="00B72ED7">
          <w:rPr>
            <w:lang w:val="uk-UA"/>
          </w:rPr>
          <w:delText>У разі відсутності графічного процесора, моделі на базі PyTorch можуть бути запущені на CPU, однак час навчання значно зростає, що робить систему менш продуктивною при роботі з великими обсягами даних.</w:delText>
        </w:r>
      </w:del>
    </w:p>
    <w:p w14:paraId="5A7CF15B" w14:textId="7FC094FA" w:rsidR="003E7643" w:rsidRPr="00E73AD7" w:rsidDel="00B72ED7" w:rsidRDefault="003E7643">
      <w:pPr>
        <w:spacing w:after="160" w:line="360" w:lineRule="auto"/>
        <w:rPr>
          <w:del w:id="756" w:author="Ярмола Юрій Юрійович" w:date="2025-05-27T23:19:00Z"/>
          <w:b/>
          <w:bCs/>
          <w:lang w:val="uk-UA"/>
        </w:rPr>
      </w:pPr>
      <w:del w:id="757" w:author="Ярмола Юрій Юрійович" w:date="2025-05-27T23:19:00Z">
        <w:r w:rsidRPr="00E73AD7" w:rsidDel="00B72ED7">
          <w:rPr>
            <w:b/>
            <w:bCs/>
            <w:lang w:val="uk-UA"/>
          </w:rPr>
          <w:delText>Рекомендовані вимоги:</w:delText>
        </w:r>
      </w:del>
    </w:p>
    <w:p w14:paraId="06440854" w14:textId="2475C9AF" w:rsidR="003E7643" w:rsidRPr="00E73AD7" w:rsidDel="00B72ED7" w:rsidRDefault="003E7643">
      <w:pPr>
        <w:spacing w:after="160" w:line="360" w:lineRule="auto"/>
        <w:rPr>
          <w:del w:id="758" w:author="Ярмола Юрій Юрійович" w:date="2025-05-27T23:19:00Z"/>
          <w:lang w:val="uk-UA"/>
        </w:rPr>
      </w:pPr>
      <w:del w:id="759" w:author="Ярмола Юрій Юрійович" w:date="2025-05-27T23:19:00Z">
        <w:r w:rsidRPr="00E73AD7" w:rsidDel="00B72ED7">
          <w:rPr>
            <w:lang w:val="uk-UA"/>
          </w:rPr>
          <w:delText>Для повноцінного функціонування системи — з можливістю обробки великих наборів зображень, тренування глибоких нейронних мереж та візуалізації процесів — рекомендуються такі характеристики:</w:delText>
        </w:r>
      </w:del>
    </w:p>
    <w:p w14:paraId="7B0030F0" w14:textId="4ED010E8" w:rsidR="003E7643" w:rsidRPr="00E73AD7" w:rsidDel="00B72ED7" w:rsidRDefault="003E7643">
      <w:pPr>
        <w:numPr>
          <w:ilvl w:val="0"/>
          <w:numId w:val="17"/>
        </w:numPr>
        <w:spacing w:after="160" w:line="360" w:lineRule="auto"/>
        <w:rPr>
          <w:del w:id="760" w:author="Ярмола Юрій Юрійович" w:date="2025-05-27T23:19:00Z"/>
          <w:lang w:val="uk-UA"/>
        </w:rPr>
      </w:pPr>
      <w:del w:id="761" w:author="Ярмола Юрій Юрійович" w:date="2025-05-27T23:19:00Z">
        <w:r w:rsidRPr="00E73AD7" w:rsidDel="00B72ED7">
          <w:rPr>
            <w:lang w:val="uk-UA"/>
          </w:rPr>
          <w:delText>Процесор (CPU): 6–8 ядер (Intel Core i7, AMD Ryzen 7 або еквівалент)</w:delText>
        </w:r>
      </w:del>
    </w:p>
    <w:p w14:paraId="516270C1" w14:textId="7CD88C15" w:rsidR="003E7643" w:rsidRPr="00E73AD7" w:rsidDel="00B72ED7" w:rsidRDefault="003E7643">
      <w:pPr>
        <w:numPr>
          <w:ilvl w:val="0"/>
          <w:numId w:val="17"/>
        </w:numPr>
        <w:spacing w:after="160" w:line="360" w:lineRule="auto"/>
        <w:rPr>
          <w:del w:id="762" w:author="Ярмола Юрій Юрійович" w:date="2025-05-27T23:19:00Z"/>
          <w:lang w:val="uk-UA"/>
        </w:rPr>
      </w:pPr>
      <w:del w:id="763" w:author="Ярмола Юрій Юрійович" w:date="2025-05-27T23:19:00Z">
        <w:r w:rsidRPr="00E73AD7" w:rsidDel="00B72ED7">
          <w:rPr>
            <w:lang w:val="uk-UA"/>
          </w:rPr>
          <w:delText>Оперативна пам’ять (RAM): 16–32 ГБ</w:delText>
        </w:r>
      </w:del>
    </w:p>
    <w:p w14:paraId="488C88D6" w14:textId="2D352DC9" w:rsidR="003E7643" w:rsidRPr="00E73AD7" w:rsidDel="00B72ED7" w:rsidRDefault="003E7643">
      <w:pPr>
        <w:numPr>
          <w:ilvl w:val="0"/>
          <w:numId w:val="17"/>
        </w:numPr>
        <w:spacing w:after="160" w:line="360" w:lineRule="auto"/>
        <w:rPr>
          <w:del w:id="764" w:author="Ярмола Юрій Юрійович" w:date="2025-05-27T23:19:00Z"/>
          <w:lang w:val="uk-UA"/>
        </w:rPr>
      </w:pPr>
      <w:del w:id="765" w:author="Ярмола Юрій Юрійович" w:date="2025-05-27T23:19:00Z">
        <w:r w:rsidRPr="00E73AD7" w:rsidDel="00B72ED7">
          <w:rPr>
            <w:lang w:val="uk-UA"/>
          </w:rPr>
          <w:delText>Накопичувач (SSD): не менше 100 ГБ вільного простору</w:delText>
        </w:r>
      </w:del>
    </w:p>
    <w:p w14:paraId="526A42B9" w14:textId="2BB077D5" w:rsidR="003E7643" w:rsidRPr="00E73AD7" w:rsidDel="00B72ED7" w:rsidRDefault="003E7643">
      <w:pPr>
        <w:numPr>
          <w:ilvl w:val="0"/>
          <w:numId w:val="17"/>
        </w:numPr>
        <w:spacing w:after="160" w:line="360" w:lineRule="auto"/>
        <w:rPr>
          <w:del w:id="766" w:author="Ярмола Юрій Юрійович" w:date="2025-05-27T23:19:00Z"/>
          <w:lang w:val="uk-UA"/>
        </w:rPr>
      </w:pPr>
      <w:del w:id="767" w:author="Ярмола Юрій Юрійович" w:date="2025-05-27T23:19:00Z">
        <w:r w:rsidRPr="00E73AD7" w:rsidDel="00B72ED7">
          <w:rPr>
            <w:lang w:val="uk-UA"/>
          </w:rPr>
          <w:delText>Графічна підсистема (GPU): NVIDIA з підтримкою CUDA (наприклад, GeForce RTX 3060 або вище) — для ефективного тренування моделей у PyTorch</w:delText>
        </w:r>
      </w:del>
    </w:p>
    <w:p w14:paraId="40CAA106" w14:textId="061EDB5F" w:rsidR="003E7643" w:rsidRPr="00E73AD7" w:rsidDel="00B72ED7" w:rsidRDefault="003E7643">
      <w:pPr>
        <w:numPr>
          <w:ilvl w:val="0"/>
          <w:numId w:val="17"/>
        </w:numPr>
        <w:spacing w:after="160" w:line="360" w:lineRule="auto"/>
        <w:rPr>
          <w:del w:id="768" w:author="Ярмола Юрій Юрійович" w:date="2025-05-27T23:19:00Z"/>
          <w:lang w:val="uk-UA"/>
        </w:rPr>
      </w:pPr>
      <w:del w:id="769" w:author="Ярмола Юрій Юрійович" w:date="2025-05-27T23:19:00Z">
        <w:r w:rsidRPr="00E73AD7" w:rsidDel="00B72ED7">
          <w:rPr>
            <w:lang w:val="uk-UA"/>
          </w:rPr>
          <w:delText>Операційна система: Windows 10/11, Ubuntu 20.04+ або інша сучасна ОС, що підтримує бібліотеки машинного навчання</w:delText>
        </w:r>
      </w:del>
    </w:p>
    <w:p w14:paraId="012F08C6" w14:textId="6C929646" w:rsidR="003E7643" w:rsidRPr="00E73AD7" w:rsidDel="00B72ED7" w:rsidRDefault="003E7643">
      <w:pPr>
        <w:spacing w:after="160" w:line="360" w:lineRule="auto"/>
        <w:rPr>
          <w:del w:id="770" w:author="Ярмола Юрій Юрійович" w:date="2025-05-27T23:19:00Z"/>
          <w:b/>
          <w:bCs/>
          <w:lang w:val="uk-UA"/>
        </w:rPr>
      </w:pPr>
      <w:del w:id="771" w:author="Ярмола Юрій Юрійович" w:date="2025-05-27T23:19:00Z">
        <w:r w:rsidRPr="00E73AD7" w:rsidDel="00B72ED7">
          <w:rPr>
            <w:b/>
            <w:bCs/>
            <w:lang w:val="uk-UA"/>
          </w:rPr>
          <w:delText>Специфічні вимоги до середовища розробки:</w:delText>
        </w:r>
      </w:del>
    </w:p>
    <w:p w14:paraId="04703F9E" w14:textId="4C543E2C" w:rsidR="003E7643" w:rsidRPr="00E73AD7" w:rsidDel="00B72ED7" w:rsidRDefault="003E7643">
      <w:pPr>
        <w:numPr>
          <w:ilvl w:val="0"/>
          <w:numId w:val="18"/>
        </w:numPr>
        <w:spacing w:after="160" w:line="360" w:lineRule="auto"/>
        <w:rPr>
          <w:del w:id="772" w:author="Ярмола Юрій Юрійович" w:date="2025-05-27T23:19:00Z"/>
          <w:lang w:val="uk-UA"/>
        </w:rPr>
      </w:pPr>
      <w:del w:id="773" w:author="Ярмола Юрій Юрійович" w:date="2025-05-27T23:19:00Z">
        <w:r w:rsidRPr="00E73AD7" w:rsidDel="00B72ED7">
          <w:rPr>
            <w:lang w:val="uk-UA"/>
          </w:rPr>
          <w:delText>IDE: JetBrains PyCharm Professional або Community Edition — для зручної роботи з Python-кодом, налагодженням та інтеграцією з віртуальними середовищами</w:delText>
        </w:r>
      </w:del>
    </w:p>
    <w:p w14:paraId="61453FE7" w14:textId="1B543672" w:rsidR="003E7643" w:rsidRPr="00E73AD7" w:rsidDel="00B72ED7" w:rsidRDefault="003E7643">
      <w:pPr>
        <w:numPr>
          <w:ilvl w:val="0"/>
          <w:numId w:val="18"/>
        </w:numPr>
        <w:spacing w:after="160" w:line="360" w:lineRule="auto"/>
        <w:rPr>
          <w:del w:id="774" w:author="Ярмола Юрій Юрійович" w:date="2025-05-27T23:19:00Z"/>
          <w:lang w:val="uk-UA"/>
        </w:rPr>
      </w:pPr>
      <w:del w:id="775" w:author="Ярмола Юрій Юрійович" w:date="2025-05-27T23:19:00Z">
        <w:r w:rsidRPr="00E73AD7" w:rsidDel="00B72ED7">
          <w:rPr>
            <w:lang w:val="uk-UA"/>
          </w:rPr>
          <w:delText>Підтримка Python 3.9+, сумісність з бібліотеками OpenCV, PyTorch, Pillow тощо</w:delText>
        </w:r>
      </w:del>
    </w:p>
    <w:p w14:paraId="0E5F9310" w14:textId="08B96ED6" w:rsidR="003E7643" w:rsidRPr="00E73AD7" w:rsidDel="00B72ED7" w:rsidRDefault="003E7643">
      <w:pPr>
        <w:spacing w:after="160" w:line="360" w:lineRule="auto"/>
        <w:rPr>
          <w:del w:id="776" w:author="Ярмола Юрій Юрійович" w:date="2025-05-27T23:19:00Z"/>
          <w:lang w:val="uk-UA"/>
        </w:rPr>
      </w:pPr>
    </w:p>
    <w:p w14:paraId="48DD9326" w14:textId="35B3938C" w:rsidR="003E7643" w:rsidRPr="00E73AD7" w:rsidDel="00B72ED7" w:rsidRDefault="003E7643">
      <w:pPr>
        <w:spacing w:after="160" w:line="360" w:lineRule="auto"/>
        <w:ind w:firstLine="360"/>
        <w:rPr>
          <w:del w:id="777" w:author="Ярмола Юрій Юрійович" w:date="2025-05-27T23:19:00Z"/>
          <w:lang w:val="uk-UA"/>
        </w:rPr>
      </w:pPr>
      <w:del w:id="778" w:author="Ярмола Юрій Юрійович" w:date="2025-05-27T23:19:00Z">
        <w:r w:rsidRPr="00E73AD7" w:rsidDel="00B72ED7">
          <w:rPr>
            <w:lang w:val="uk-UA"/>
          </w:rPr>
          <w:delText>Таким чином, відповідність апаратного забезпечення рекомендованим характеристикам дозволяє досягти високої продуктивності, скоротити час тренування моделей та забезпечити зручну взаємодію користувача з інтерфейсом системи. У майбутньому, за умови розширення функціональності та масштабування обробки даних, ці вимоги можуть бути переглянуті у бік збільшення.</w:delText>
        </w:r>
      </w:del>
    </w:p>
    <w:p w14:paraId="1A9E9987" w14:textId="77777777" w:rsidR="003E7643" w:rsidRPr="00E73AD7" w:rsidRDefault="003E7643">
      <w:pPr>
        <w:spacing w:after="160" w:line="360" w:lineRule="auto"/>
        <w:rPr>
          <w:lang w:val="uk-UA"/>
        </w:rPr>
      </w:pPr>
    </w:p>
    <w:p w14:paraId="37642827" w14:textId="3EFF02BD" w:rsidR="007D191A" w:rsidRPr="00E73AD7" w:rsidRDefault="007D191A">
      <w:pPr>
        <w:pStyle w:val="Heading2"/>
        <w:spacing w:line="360" w:lineRule="auto"/>
        <w:rPr>
          <w:lang w:val="uk-UA"/>
        </w:rPr>
      </w:pPr>
      <w:bookmarkStart w:id="779" w:name="_Toc199283574"/>
      <w:r w:rsidRPr="00E73AD7">
        <w:rPr>
          <w:rFonts w:eastAsia="Times New Roman"/>
          <w:lang w:val="uk-UA"/>
        </w:rPr>
        <w:t>Висновки до розділу</w:t>
      </w:r>
      <w:r w:rsidR="003E7643" w:rsidRPr="00E73AD7">
        <w:rPr>
          <w:rFonts w:eastAsia="Times New Roman"/>
          <w:lang w:val="uk-UA"/>
        </w:rPr>
        <w:t xml:space="preserve"> 2</w:t>
      </w:r>
      <w:bookmarkEnd w:id="779"/>
    </w:p>
    <w:p w14:paraId="5D27A971" w14:textId="5096B1E2" w:rsidR="003B00C5" w:rsidRPr="00E73AD7" w:rsidRDefault="003B00C5">
      <w:pPr>
        <w:spacing w:after="160" w:line="360" w:lineRule="auto"/>
        <w:ind w:firstLine="708"/>
        <w:rPr>
          <w:lang w:val="uk-UA"/>
        </w:rPr>
      </w:pPr>
      <w:r w:rsidRPr="00E73AD7">
        <w:rPr>
          <w:lang w:val="uk-UA"/>
        </w:rPr>
        <w:t xml:space="preserve">У другому розділі було здійснено детальний аналіз технічних вимог та обґрунтування вибору архітектурних і технологічних рішень, необхідних для розробки програмної платформи. На основі аналізу функціональних і нефункціональних вимог </w:t>
      </w:r>
      <w:del w:id="780" w:author="Oleksiv Maksym (CY CSS ICW Integration)" w:date="2025-05-25T16:07:00Z">
        <w:r w:rsidRPr="00E73AD7" w:rsidDel="00956C5C">
          <w:rPr>
            <w:lang w:val="uk-UA"/>
          </w:rPr>
          <w:delText xml:space="preserve">сформовано </w:delText>
        </w:r>
      </w:del>
      <w:ins w:id="781" w:author="Oleksiv Maksym (CY CSS ICW Integration)" w:date="2025-05-25T16:07:00Z">
        <w:r w:rsidR="00956C5C" w:rsidRPr="00E73AD7">
          <w:rPr>
            <w:lang w:val="uk-UA"/>
          </w:rPr>
          <w:t>визначено вимоги до апар</w:t>
        </w:r>
        <w:r w:rsidR="001D0659" w:rsidRPr="00E73AD7">
          <w:rPr>
            <w:lang w:val="uk-UA"/>
          </w:rPr>
          <w:t>атних ресурсів.</w:t>
        </w:r>
      </w:ins>
      <w:del w:id="782" w:author="Oleksiv Maksym (CY CSS ICW Integration)" w:date="2025-05-25T16:07:00Z">
        <w:r w:rsidRPr="00E73AD7" w:rsidDel="001D0659">
          <w:rPr>
            <w:lang w:val="uk-UA"/>
          </w:rPr>
          <w:delText>уявлення про необхідні ресурси, продуктивність та безпеку системи, що забезпечує її стабільну роботу в умовах реального навантаження.</w:delText>
        </w:r>
      </w:del>
    </w:p>
    <w:p w14:paraId="559C4664" w14:textId="77777777" w:rsidR="003B00C5" w:rsidRPr="00E73AD7" w:rsidRDefault="003B00C5">
      <w:pPr>
        <w:spacing w:after="160" w:line="360" w:lineRule="auto"/>
        <w:ind w:firstLine="708"/>
        <w:rPr>
          <w:lang w:val="uk-UA"/>
        </w:rPr>
      </w:pPr>
      <w:r w:rsidRPr="00E73AD7">
        <w:rPr>
          <w:lang w:val="uk-UA"/>
        </w:rPr>
        <w:t>Було обґрунтовано вибір модульної архітектури, яка завдяки своїй гнучкості та масштабованості дозволяє ефективно інтегрувати нові компоненти, забезпечує зрозумілу логіку взаємодії між модулями, а також сприяє зручності супроводу та тестування.</w:t>
      </w:r>
    </w:p>
    <w:p w14:paraId="67454B35" w14:textId="11E8CEC0" w:rsidR="003B00C5" w:rsidRPr="00E73AD7" w:rsidRDefault="001D0659">
      <w:pPr>
        <w:spacing w:after="160" w:line="360" w:lineRule="auto"/>
        <w:ind w:firstLine="708"/>
        <w:rPr>
          <w:lang w:val="uk-UA"/>
        </w:rPr>
      </w:pPr>
      <w:ins w:id="783" w:author="Oleksiv Maksym (CY CSS ICW Integration)" w:date="2025-05-25T16:10:00Z">
        <w:r w:rsidRPr="00E73AD7">
          <w:rPr>
            <w:lang w:val="uk-UA"/>
          </w:rPr>
          <w:t xml:space="preserve">Розробка платформи проводиться мовою </w:t>
        </w:r>
        <w:r w:rsidRPr="00E73AD7">
          <w:rPr>
            <w:lang w:val="uk-UA"/>
            <w:rPrChange w:id="784" w:author="Ярмола Юрій Юрійович" w:date="2025-05-27T23:05:00Z">
              <w:rPr>
                <w:lang w:val="en-US"/>
              </w:rPr>
            </w:rPrChange>
          </w:rPr>
          <w:t xml:space="preserve">Python. </w:t>
        </w:r>
      </w:ins>
      <w:del w:id="785" w:author="Oleksiv Maksym (CY CSS ICW Integration)" w:date="2025-05-25T16:10:00Z">
        <w:r w:rsidR="003B00C5" w:rsidRPr="00E73AD7" w:rsidDel="001D0659">
          <w:rPr>
            <w:lang w:val="uk-UA"/>
          </w:rPr>
          <w:delText>У якості основної мови програмування обрано Python, що о</w:delText>
        </w:r>
      </w:del>
      <w:ins w:id="786" w:author="Oleksiv Maksym (CY CSS ICW Integration)" w:date="2025-05-25T16:11:00Z">
        <w:r w:rsidRPr="00E73AD7">
          <w:rPr>
            <w:lang w:val="uk-UA"/>
          </w:rPr>
          <w:t>Це о</w:t>
        </w:r>
      </w:ins>
      <w:r w:rsidR="003B00C5" w:rsidRPr="00E73AD7">
        <w:rPr>
          <w:lang w:val="uk-UA"/>
        </w:rPr>
        <w:t xml:space="preserve">бумовлено її широким застосуванням у галузі машинного навчання, наявністю численних бібліотек (зокрема, PyTorch, OpenCV, Pillow) і сумісністю з сучасними інструментами розробки, такими як PyCharm. </w:t>
      </w:r>
      <w:commentRangeStart w:id="787"/>
      <w:r w:rsidR="003B00C5" w:rsidRPr="00E73AD7">
        <w:rPr>
          <w:lang w:val="uk-UA"/>
        </w:rPr>
        <w:t>Вибір бібліотек здійсн</w:t>
      </w:r>
      <w:ins w:id="788" w:author="Ярмола Юрій Юрійович" w:date="2025-05-27T23:21:00Z">
        <w:r w:rsidR="00B72ED7">
          <w:rPr>
            <w:lang w:val="uk-UA"/>
          </w:rPr>
          <w:t>юється</w:t>
        </w:r>
      </w:ins>
      <w:del w:id="789" w:author="Ярмола Юрій Юрійович" w:date="2025-05-27T23:21:00Z">
        <w:r w:rsidR="003B00C5" w:rsidRPr="00E73AD7" w:rsidDel="00B72ED7">
          <w:rPr>
            <w:lang w:val="uk-UA"/>
          </w:rPr>
          <w:delText>ено</w:delText>
        </w:r>
      </w:del>
      <w:r w:rsidR="003B00C5" w:rsidRPr="00E73AD7">
        <w:rPr>
          <w:lang w:val="uk-UA"/>
        </w:rPr>
        <w:t xml:space="preserve"> </w:t>
      </w:r>
      <w:commentRangeEnd w:id="787"/>
      <w:r w:rsidRPr="00E73AD7">
        <w:rPr>
          <w:rStyle w:val="CommentReference"/>
          <w:lang w:val="uk-UA"/>
          <w:rPrChange w:id="790" w:author="Ярмола Юрій Юрійович" w:date="2025-05-27T23:05:00Z">
            <w:rPr>
              <w:rStyle w:val="CommentReference"/>
            </w:rPr>
          </w:rPrChange>
        </w:rPr>
        <w:commentReference w:id="787"/>
      </w:r>
      <w:r w:rsidR="003B00C5" w:rsidRPr="00E73AD7">
        <w:rPr>
          <w:lang w:val="uk-UA"/>
        </w:rPr>
        <w:t>з урахуванням їхньої функціональності, продуктивності та підтримки сучасних підходів до обробки зображень і побудови моделей ШНМ.</w:t>
      </w:r>
    </w:p>
    <w:p w14:paraId="68632B22" w14:textId="77777777" w:rsidR="003B00C5" w:rsidRPr="00E73AD7" w:rsidRDefault="003B00C5">
      <w:pPr>
        <w:spacing w:after="160" w:line="360" w:lineRule="auto"/>
        <w:ind w:firstLine="708"/>
        <w:rPr>
          <w:lang w:val="uk-UA"/>
        </w:rPr>
      </w:pPr>
      <w:r w:rsidRPr="00E73AD7">
        <w:rPr>
          <w:lang w:val="uk-UA"/>
        </w:rPr>
        <w:t>Також сформульовано апаратні вимоги до системи, що враховують можливість запуску на мінімальній конфігурації, а також орієнтовані на ефективну роботу із залученням GPU для прискорення процесів навчання моделей.</w:t>
      </w:r>
    </w:p>
    <w:p w14:paraId="52357AAE" w14:textId="4FE7A269" w:rsidR="007D191A" w:rsidRPr="00E73AD7" w:rsidRDefault="003B00C5">
      <w:pPr>
        <w:spacing w:after="160" w:line="360" w:lineRule="auto"/>
        <w:ind w:firstLine="708"/>
        <w:rPr>
          <w:lang w:val="uk-UA"/>
        </w:rPr>
      </w:pPr>
      <w:r w:rsidRPr="00E73AD7">
        <w:rPr>
          <w:lang w:val="uk-UA"/>
        </w:rPr>
        <w:lastRenderedPageBreak/>
        <w:t>Загалом, прийняті рішення створюють міцну технічну основу для подальшої реалізації функціональності системи, її розвитку та адаптації до змін у вимогах користувача або середовища застосування.</w:t>
      </w:r>
      <w:bookmarkEnd w:id="537"/>
    </w:p>
    <w:p w14:paraId="6786A13B" w14:textId="018B25CB" w:rsidR="002222D5" w:rsidRPr="00E73AD7" w:rsidRDefault="002222D5">
      <w:pPr>
        <w:spacing w:after="160" w:line="360" w:lineRule="auto"/>
        <w:rPr>
          <w:lang w:val="uk-UA"/>
        </w:rPr>
      </w:pPr>
      <w:r w:rsidRPr="00E73AD7">
        <w:rPr>
          <w:lang w:val="uk-UA"/>
        </w:rPr>
        <w:br w:type="page"/>
      </w:r>
    </w:p>
    <w:p w14:paraId="62B8E5A8" w14:textId="1F4E8C53" w:rsidR="00FC2AE0" w:rsidRPr="00E73AD7" w:rsidRDefault="00FC2AE0">
      <w:pPr>
        <w:pStyle w:val="Heading1"/>
        <w:spacing w:line="360" w:lineRule="auto"/>
        <w:rPr>
          <w:lang w:val="uk-UA"/>
        </w:rPr>
      </w:pPr>
      <w:bookmarkStart w:id="791" w:name="_Toc199283575"/>
      <w:r w:rsidRPr="00E73AD7">
        <w:rPr>
          <w:lang w:val="uk-UA"/>
        </w:rPr>
        <w:lastRenderedPageBreak/>
        <w:t>Розділ 3. РЕАЛІЗАЦІЯ АЛГОРИТМУ РОЗВ’ЯЗАННЯ ЗАДАЧІ</w:t>
      </w:r>
      <w:bookmarkEnd w:id="791"/>
    </w:p>
    <w:p w14:paraId="52E87719" w14:textId="0AAAF079" w:rsidR="007B5189" w:rsidRPr="00E73AD7" w:rsidRDefault="007B5189">
      <w:pPr>
        <w:pStyle w:val="Heading2"/>
        <w:spacing w:line="360" w:lineRule="auto"/>
        <w:rPr>
          <w:lang w:val="uk-UA"/>
        </w:rPr>
      </w:pPr>
      <w:bookmarkStart w:id="792" w:name="_Toc199283576"/>
      <w:r w:rsidRPr="00E73AD7">
        <w:rPr>
          <w:lang w:val="uk-UA"/>
        </w:rPr>
        <w:t>3.1 Розробка алгоритму розв’язання задачі</w:t>
      </w:r>
      <w:bookmarkEnd w:id="792"/>
    </w:p>
    <w:p w14:paraId="5AD80C53" w14:textId="0D7EB1A8" w:rsidR="00A17E42" w:rsidRPr="00E73AD7" w:rsidRDefault="003504A7">
      <w:pPr>
        <w:spacing w:line="360" w:lineRule="auto"/>
        <w:rPr>
          <w:lang w:val="uk-UA"/>
        </w:rPr>
      </w:pPr>
      <w:r w:rsidRPr="00E73AD7">
        <w:rPr>
          <w:lang w:val="uk-UA"/>
        </w:rPr>
        <w:tab/>
        <w:t>Для розробки ШНМ найважливішим елементом є набір даних для навчання та тестування нейронної мережі, адже від якості та кількості цих даних буде залежати ефективність роботи створеної моделі. Саме тому варто виділити цей етап як один із головних при розробці ШНМ, що буде висвітлено у цьому розділі.</w:t>
      </w:r>
    </w:p>
    <w:p w14:paraId="507232E7" w14:textId="77777777" w:rsidR="00162966" w:rsidRPr="00E73AD7" w:rsidRDefault="00162966">
      <w:pPr>
        <w:spacing w:line="360" w:lineRule="auto"/>
        <w:rPr>
          <w:lang w:val="uk-UA"/>
        </w:rPr>
      </w:pPr>
    </w:p>
    <w:p w14:paraId="48B97307" w14:textId="3D953B20" w:rsidR="00162966" w:rsidRPr="00E73AD7" w:rsidRDefault="007B5189">
      <w:pPr>
        <w:pStyle w:val="Heading3"/>
        <w:spacing w:line="360" w:lineRule="auto"/>
        <w:rPr>
          <w:lang w:val="uk-UA"/>
        </w:rPr>
      </w:pPr>
      <w:bookmarkStart w:id="793" w:name="_Toc199283577"/>
      <w:r w:rsidRPr="00E73AD7">
        <w:rPr>
          <w:lang w:val="uk-UA"/>
        </w:rPr>
        <w:t xml:space="preserve">3.1.1 </w:t>
      </w:r>
      <w:commentRangeStart w:id="794"/>
      <w:ins w:id="795" w:author="Oleksiv Maksym (CY CSS ICW Integration)" w:date="2025-05-25T17:01:00Z">
        <w:r w:rsidR="00D6246B" w:rsidRPr="00E73AD7">
          <w:rPr>
            <w:lang w:val="uk-UA"/>
          </w:rPr>
          <w:t xml:space="preserve">Метод </w:t>
        </w:r>
      </w:ins>
      <w:del w:id="796" w:author="Oleksiv Maksym (CY CSS ICW Integration)" w:date="2025-05-25T17:01:00Z">
        <w:r w:rsidRPr="00E73AD7" w:rsidDel="00D6246B">
          <w:rPr>
            <w:lang w:val="uk-UA"/>
          </w:rPr>
          <w:delText>Ф</w:delText>
        </w:r>
      </w:del>
      <w:ins w:id="797" w:author="Oleksiv Maksym (CY CSS ICW Integration)" w:date="2025-05-25T17:01:00Z">
        <w:r w:rsidR="00D6246B" w:rsidRPr="00E73AD7">
          <w:rPr>
            <w:lang w:val="uk-UA"/>
          </w:rPr>
          <w:t>ф</w:t>
        </w:r>
      </w:ins>
      <w:r w:rsidRPr="00E73AD7">
        <w:rPr>
          <w:lang w:val="uk-UA"/>
        </w:rPr>
        <w:t xml:space="preserve">ормування </w:t>
      </w:r>
      <w:r w:rsidR="0097668E" w:rsidRPr="00E73AD7">
        <w:rPr>
          <w:lang w:val="uk-UA"/>
        </w:rPr>
        <w:t>структурованих даних</w:t>
      </w:r>
      <w:commentRangeEnd w:id="794"/>
      <w:r w:rsidR="00D6246B" w:rsidRPr="00E73AD7">
        <w:rPr>
          <w:rStyle w:val="CommentReference"/>
          <w:rFonts w:eastAsia="Times New Roman" w:cs="Times New Roman"/>
          <w:b w:val="0"/>
          <w:color w:val="auto"/>
          <w:lang w:val="uk-UA"/>
          <w:rPrChange w:id="798" w:author="Ярмола Юрій Юрійович" w:date="2025-05-27T23:05:00Z">
            <w:rPr>
              <w:rStyle w:val="CommentReference"/>
              <w:rFonts w:eastAsia="Times New Roman" w:cs="Times New Roman"/>
              <w:b w:val="0"/>
              <w:color w:val="auto"/>
            </w:rPr>
          </w:rPrChange>
        </w:rPr>
        <w:commentReference w:id="794"/>
      </w:r>
      <w:bookmarkEnd w:id="793"/>
    </w:p>
    <w:p w14:paraId="3200ADA4" w14:textId="2FDEE694" w:rsidR="007C4CBC" w:rsidRPr="00E73AD7" w:rsidRDefault="007C4CBC">
      <w:pPr>
        <w:spacing w:line="360" w:lineRule="auto"/>
        <w:ind w:firstLine="708"/>
        <w:rPr>
          <w:lang w:val="uk-UA"/>
        </w:rPr>
      </w:pPr>
      <w:r w:rsidRPr="00E73AD7">
        <w:rPr>
          <w:lang w:val="uk-UA"/>
        </w:rPr>
        <w:t>На етапі формування даних передбачено створення базового набору, який використовуватиметься для навчання,</w:t>
      </w:r>
      <w:r w:rsidR="00162966" w:rsidRPr="00E73AD7">
        <w:rPr>
          <w:lang w:val="uk-UA"/>
        </w:rPr>
        <w:t xml:space="preserve"> </w:t>
      </w:r>
      <w:r w:rsidRPr="00E73AD7">
        <w:rPr>
          <w:lang w:val="uk-UA"/>
        </w:rPr>
        <w:t xml:space="preserve">валідації </w:t>
      </w:r>
      <w:r w:rsidR="00162966" w:rsidRPr="00E73AD7">
        <w:rPr>
          <w:lang w:val="uk-UA"/>
        </w:rPr>
        <w:t xml:space="preserve">та тестування </w:t>
      </w:r>
      <w:r w:rsidRPr="00E73AD7">
        <w:rPr>
          <w:lang w:val="uk-UA"/>
        </w:rPr>
        <w:t>штучної нейронної мережі</w:t>
      </w:r>
      <w:r w:rsidR="00162966" w:rsidRPr="00E73AD7">
        <w:rPr>
          <w:lang w:val="uk-UA"/>
        </w:rPr>
        <w:t>. Створення алгоритму, який дозволятиме отримувати власну вибірку передбачає повний контроль над результатом та актуальністю отриманої моделі для конкретних потреб клієнта.</w:t>
      </w:r>
    </w:p>
    <w:p w14:paraId="5F1240B9" w14:textId="77777777" w:rsidR="007C4CBC" w:rsidRPr="00E73AD7" w:rsidRDefault="007C4CBC">
      <w:pPr>
        <w:spacing w:line="360" w:lineRule="auto"/>
        <w:rPr>
          <w:lang w:val="uk-UA"/>
        </w:rPr>
      </w:pPr>
      <w:r w:rsidRPr="00E73AD7">
        <w:rPr>
          <w:lang w:val="uk-UA"/>
        </w:rPr>
        <w:t>Процес формування даних включає кілька важливих підетапів:</w:t>
      </w:r>
    </w:p>
    <w:p w14:paraId="0F1A000E" w14:textId="6E88756B" w:rsidR="00A95498" w:rsidRPr="00E73AD7" w:rsidRDefault="00A95498">
      <w:pPr>
        <w:numPr>
          <w:ilvl w:val="0"/>
          <w:numId w:val="23"/>
        </w:numPr>
        <w:spacing w:line="360" w:lineRule="auto"/>
        <w:rPr>
          <w:lang w:val="uk-UA"/>
        </w:rPr>
      </w:pPr>
      <w:r w:rsidRPr="00E73AD7">
        <w:rPr>
          <w:lang w:val="uk-UA"/>
        </w:rPr>
        <w:t>Збір даних - планується створення навчального набору даних шляхом аналізу відеофайлів, наданих користувачем. Для цього передбачається використання алгоритмів трекінгу, які дозволять автоматично відстежувати заданий об'єкт на відео. Такий підхід забезпечить формування якісного і контрольованого набору даних, що відповідатиме конкретним вимогам проекту.</w:t>
      </w:r>
    </w:p>
    <w:p w14:paraId="5D186632" w14:textId="3FED70EB" w:rsidR="007C4CBC" w:rsidRPr="00E73AD7" w:rsidRDefault="007C4CBC">
      <w:pPr>
        <w:numPr>
          <w:ilvl w:val="0"/>
          <w:numId w:val="23"/>
        </w:numPr>
        <w:spacing w:line="360" w:lineRule="auto"/>
        <w:rPr>
          <w:lang w:val="uk-UA"/>
        </w:rPr>
      </w:pPr>
      <w:r w:rsidRPr="00E73AD7">
        <w:rPr>
          <w:lang w:val="uk-UA"/>
        </w:rPr>
        <w:t>Структуризація</w:t>
      </w:r>
      <w:r w:rsidR="00A95498" w:rsidRPr="00E73AD7">
        <w:rPr>
          <w:lang w:val="uk-UA"/>
        </w:rPr>
        <w:t xml:space="preserve"> - дані планується упорядкувати у форматі, зручному для обробки штучною нейронною мережею. Зокрема, кожне зображення буде доповнене міткою, яка визначає його класову належність. Усі дані будуть структуровані та розподілені за категоріями для забезпечення їх ефективного використання на етапах навчання та тестування моделі.</w:t>
      </w:r>
    </w:p>
    <w:p w14:paraId="0C156449" w14:textId="4BB642EE" w:rsidR="007C4CBC" w:rsidRPr="00E73AD7" w:rsidRDefault="007C4CBC">
      <w:pPr>
        <w:numPr>
          <w:ilvl w:val="0"/>
          <w:numId w:val="23"/>
        </w:numPr>
        <w:spacing w:line="360" w:lineRule="auto"/>
        <w:rPr>
          <w:lang w:val="uk-UA"/>
        </w:rPr>
      </w:pPr>
      <w:r w:rsidRPr="00E73AD7">
        <w:rPr>
          <w:lang w:val="uk-UA"/>
        </w:rPr>
        <w:lastRenderedPageBreak/>
        <w:t>Розподіл наборів</w:t>
      </w:r>
      <w:r w:rsidR="00A95498" w:rsidRPr="00E73AD7">
        <w:rPr>
          <w:lang w:val="uk-UA"/>
        </w:rPr>
        <w:t xml:space="preserve"> - д</w:t>
      </w:r>
      <w:r w:rsidRPr="00E73AD7">
        <w:rPr>
          <w:lang w:val="uk-UA"/>
        </w:rPr>
        <w:t>ля забезпечення коректності навчання та оцінки моделі дані були розділені на три підмножини:</w:t>
      </w:r>
    </w:p>
    <w:p w14:paraId="2BB4E903" w14:textId="22E17579" w:rsidR="007C4CBC" w:rsidRPr="00E73AD7" w:rsidRDefault="007C4CBC">
      <w:pPr>
        <w:pStyle w:val="ListParagraph"/>
        <w:numPr>
          <w:ilvl w:val="0"/>
          <w:numId w:val="24"/>
        </w:numPr>
        <w:spacing w:line="360" w:lineRule="auto"/>
        <w:rPr>
          <w:lang w:val="uk-UA"/>
        </w:rPr>
      </w:pPr>
      <w:r w:rsidRPr="00E73AD7">
        <w:rPr>
          <w:lang w:val="uk-UA"/>
        </w:rPr>
        <w:t xml:space="preserve">Навчальний набір </w:t>
      </w:r>
      <w:r w:rsidR="00162966" w:rsidRPr="00E73AD7">
        <w:rPr>
          <w:lang w:val="uk-UA"/>
        </w:rPr>
        <w:t>-</w:t>
      </w:r>
      <w:r w:rsidRPr="00E73AD7">
        <w:rPr>
          <w:lang w:val="uk-UA"/>
        </w:rPr>
        <w:t xml:space="preserve"> </w:t>
      </w:r>
      <w:r w:rsidR="00162966" w:rsidRPr="00E73AD7">
        <w:rPr>
          <w:lang w:val="uk-UA"/>
        </w:rPr>
        <w:t>в</w:t>
      </w:r>
      <w:r w:rsidRPr="00E73AD7">
        <w:rPr>
          <w:lang w:val="uk-UA"/>
        </w:rPr>
        <w:t>икористовується для безпосереднього навчання моделі.</w:t>
      </w:r>
    </w:p>
    <w:p w14:paraId="565BDD2C" w14:textId="1BACF676" w:rsidR="007C4CBC" w:rsidRPr="00E73AD7" w:rsidRDefault="007C4CBC">
      <w:pPr>
        <w:pStyle w:val="ListParagraph"/>
        <w:numPr>
          <w:ilvl w:val="0"/>
          <w:numId w:val="24"/>
        </w:numPr>
        <w:spacing w:line="360" w:lineRule="auto"/>
        <w:rPr>
          <w:lang w:val="uk-UA"/>
        </w:rPr>
      </w:pPr>
      <w:r w:rsidRPr="00E73AD7">
        <w:rPr>
          <w:lang w:val="uk-UA"/>
        </w:rPr>
        <w:t xml:space="preserve">Валідаційний набір </w:t>
      </w:r>
      <w:r w:rsidR="00162966" w:rsidRPr="00E73AD7">
        <w:rPr>
          <w:lang w:val="uk-UA"/>
        </w:rPr>
        <w:t>-</w:t>
      </w:r>
      <w:r w:rsidRPr="00E73AD7">
        <w:rPr>
          <w:lang w:val="uk-UA"/>
        </w:rPr>
        <w:t xml:space="preserve"> </w:t>
      </w:r>
      <w:r w:rsidR="00162966" w:rsidRPr="00E73AD7">
        <w:rPr>
          <w:lang w:val="uk-UA"/>
        </w:rPr>
        <w:t>з</w:t>
      </w:r>
      <w:r w:rsidRPr="00E73AD7">
        <w:rPr>
          <w:lang w:val="uk-UA"/>
        </w:rPr>
        <w:t>абезпечує перевірку якості моделі під час навчання, допомагаючи уникнути перенавчання.</w:t>
      </w:r>
    </w:p>
    <w:p w14:paraId="1D40CCF5" w14:textId="3AA6645D" w:rsidR="007C4CBC" w:rsidRPr="00E73AD7" w:rsidRDefault="007C4CBC">
      <w:pPr>
        <w:pStyle w:val="ListParagraph"/>
        <w:numPr>
          <w:ilvl w:val="0"/>
          <w:numId w:val="24"/>
        </w:numPr>
        <w:spacing w:line="360" w:lineRule="auto"/>
        <w:rPr>
          <w:lang w:val="uk-UA"/>
        </w:rPr>
      </w:pPr>
      <w:r w:rsidRPr="00E73AD7">
        <w:rPr>
          <w:lang w:val="uk-UA"/>
        </w:rPr>
        <w:t xml:space="preserve">Тестовий набір </w:t>
      </w:r>
      <w:r w:rsidR="00162966" w:rsidRPr="00E73AD7">
        <w:rPr>
          <w:lang w:val="uk-UA"/>
        </w:rPr>
        <w:t>-</w:t>
      </w:r>
      <w:r w:rsidRPr="00E73AD7">
        <w:rPr>
          <w:lang w:val="uk-UA"/>
        </w:rPr>
        <w:t xml:space="preserve"> </w:t>
      </w:r>
      <w:r w:rsidR="00162966" w:rsidRPr="00E73AD7">
        <w:rPr>
          <w:lang w:val="uk-UA"/>
        </w:rPr>
        <w:t>п</w:t>
      </w:r>
      <w:r w:rsidRPr="00E73AD7">
        <w:rPr>
          <w:lang w:val="uk-UA"/>
        </w:rPr>
        <w:t>ризначений для остаточної оцінки точності та узагальнювальної здатності моделі.</w:t>
      </w:r>
    </w:p>
    <w:p w14:paraId="6258FDD8" w14:textId="4FA19BC6" w:rsidR="007C4CBC" w:rsidRPr="00E73AD7" w:rsidRDefault="007C4CBC">
      <w:pPr>
        <w:spacing w:line="360" w:lineRule="auto"/>
        <w:ind w:firstLine="708"/>
        <w:rPr>
          <w:lang w:val="uk-UA"/>
        </w:rPr>
      </w:pPr>
      <w:r w:rsidRPr="00E73AD7">
        <w:rPr>
          <w:lang w:val="uk-UA"/>
        </w:rPr>
        <w:t>Таке структурування даних дозволяє забезпечити об'єктивність та ефективність навчального процесу.</w:t>
      </w:r>
    </w:p>
    <w:p w14:paraId="25E132E3" w14:textId="71A5D7AB" w:rsidR="007B5189" w:rsidRPr="00E73AD7" w:rsidRDefault="007B5189">
      <w:pPr>
        <w:pStyle w:val="Heading3"/>
        <w:spacing w:line="360" w:lineRule="auto"/>
        <w:rPr>
          <w:lang w:val="uk-UA"/>
        </w:rPr>
      </w:pPr>
      <w:bookmarkStart w:id="799" w:name="_Toc199283578"/>
      <w:r w:rsidRPr="00E73AD7">
        <w:rPr>
          <w:lang w:val="uk-UA"/>
        </w:rPr>
        <w:t xml:space="preserve">3.1.2 </w:t>
      </w:r>
      <w:commentRangeStart w:id="800"/>
      <w:r w:rsidRPr="00E73AD7">
        <w:rPr>
          <w:lang w:val="uk-UA"/>
        </w:rPr>
        <w:t>Попередня обробка та аугментація даних</w:t>
      </w:r>
      <w:commentRangeEnd w:id="800"/>
      <w:r w:rsidR="00464133" w:rsidRPr="00E73AD7">
        <w:rPr>
          <w:rStyle w:val="CommentReference"/>
          <w:rFonts w:eastAsia="Times New Roman" w:cs="Times New Roman"/>
          <w:b w:val="0"/>
          <w:color w:val="auto"/>
          <w:lang w:val="uk-UA"/>
          <w:rPrChange w:id="801" w:author="Ярмола Юрій Юрійович" w:date="2025-05-27T23:05:00Z">
            <w:rPr>
              <w:rStyle w:val="CommentReference"/>
              <w:rFonts w:eastAsia="Times New Roman" w:cs="Times New Roman"/>
              <w:b w:val="0"/>
              <w:color w:val="auto"/>
            </w:rPr>
          </w:rPrChange>
        </w:rPr>
        <w:commentReference w:id="800"/>
      </w:r>
      <w:bookmarkEnd w:id="799"/>
    </w:p>
    <w:p w14:paraId="43F9F7BF" w14:textId="28340E35" w:rsidR="00755C1F" w:rsidRPr="00E73AD7" w:rsidRDefault="00755C1F">
      <w:pPr>
        <w:spacing w:line="360" w:lineRule="auto"/>
        <w:rPr>
          <w:lang w:val="uk-UA"/>
        </w:rPr>
      </w:pPr>
      <w:r w:rsidRPr="00E73AD7">
        <w:rPr>
          <w:lang w:val="uk-UA"/>
        </w:rPr>
        <w:tab/>
        <w:t xml:space="preserve">Попередня обробка та </w:t>
      </w:r>
      <w:r w:rsidR="009F735F" w:rsidRPr="00E73AD7">
        <w:rPr>
          <w:lang w:val="uk-UA"/>
        </w:rPr>
        <w:t>аугментація є ключовими етапами у підготовці якісного навчального набору даних для ШНМ. Вони забезпечують підготовку даних у форматі, що максимально відповідає потребам моделі, та підвищують стійкість мережі до зовнішніх змін у вхідних даних.</w:t>
      </w:r>
    </w:p>
    <w:p w14:paraId="3640A993" w14:textId="69516617" w:rsidR="009F735F" w:rsidRPr="00E73AD7" w:rsidRDefault="009F735F">
      <w:pPr>
        <w:spacing w:line="360" w:lineRule="auto"/>
        <w:rPr>
          <w:lang w:val="uk-UA"/>
        </w:rPr>
      </w:pPr>
      <w:r w:rsidRPr="00E73AD7">
        <w:rPr>
          <w:lang w:val="uk-UA"/>
        </w:rPr>
        <w:tab/>
        <w:t xml:space="preserve">Попередня обробка даних </w:t>
      </w:r>
      <w:r w:rsidR="00F942AF" w:rsidRPr="00E73AD7">
        <w:rPr>
          <w:lang w:val="uk-UA"/>
        </w:rPr>
        <w:t xml:space="preserve">– це процес перетворення необроблених даних у структурований </w:t>
      </w:r>
      <w:r w:rsidR="00AE2794" w:rsidRPr="00E73AD7">
        <w:rPr>
          <w:lang w:val="uk-UA"/>
        </w:rPr>
        <w:t xml:space="preserve">та </w:t>
      </w:r>
      <w:r w:rsidR="00F942AF" w:rsidRPr="00E73AD7">
        <w:rPr>
          <w:lang w:val="uk-UA"/>
        </w:rPr>
        <w:t xml:space="preserve">зрозумілий для програмного забезпечення </w:t>
      </w:r>
      <w:r w:rsidR="00AE2794" w:rsidRPr="00E73AD7">
        <w:rPr>
          <w:lang w:val="uk-UA"/>
        </w:rPr>
        <w:t xml:space="preserve">вид за допомогою різних методів. У системі створення датасету для навчання ШНМ,  </w:t>
      </w:r>
      <w:r w:rsidR="00212E70" w:rsidRPr="00E73AD7">
        <w:rPr>
          <w:lang w:val="uk-UA"/>
        </w:rPr>
        <w:t xml:space="preserve">використовуються такі методи попередньої обробки даних як нормалізація розміру зображень, </w:t>
      </w:r>
      <w:r w:rsidR="003525E1" w:rsidRPr="00E73AD7">
        <w:rPr>
          <w:lang w:val="uk-UA"/>
        </w:rPr>
        <w:t xml:space="preserve">обробка кількості та глибини кольорових каналів. Завдяки цій структуризації, дані легко використовувати у подальшій обробці, а саме аугментації. </w:t>
      </w:r>
      <w:r w:rsidR="003525E1" w:rsidRPr="00E73AD7">
        <w:rPr>
          <w:lang w:val="uk-UA"/>
        </w:rPr>
        <w:br/>
      </w:r>
      <w:r w:rsidR="003525E1" w:rsidRPr="00E73AD7">
        <w:rPr>
          <w:lang w:val="uk-UA"/>
        </w:rPr>
        <w:tab/>
        <w:t xml:space="preserve">Аугментація, або ж нарощування даних – це синтетичне збільшення даних шляхом часткової зміни уже </w:t>
      </w:r>
      <w:del w:id="802" w:author="Ярмола Юрій Юрійович" w:date="2025-05-27T22:35:00Z">
        <w:r w:rsidR="003525E1" w:rsidRPr="00E73AD7" w:rsidDel="00D57A56">
          <w:rPr>
            <w:lang w:val="uk-UA"/>
          </w:rPr>
          <w:delText xml:space="preserve">існуючих </w:delText>
        </w:r>
      </w:del>
      <w:ins w:id="803" w:author="Ярмола Юрій Юрійович" w:date="2025-05-27T22:35:00Z">
        <w:r w:rsidR="00D57A56" w:rsidRPr="00E73AD7">
          <w:rPr>
            <w:lang w:val="uk-UA"/>
          </w:rPr>
          <w:t xml:space="preserve">відомих </w:t>
        </w:r>
      </w:ins>
      <w:r w:rsidR="003525E1" w:rsidRPr="00E73AD7">
        <w:rPr>
          <w:lang w:val="uk-UA"/>
        </w:rPr>
        <w:t>даних. Цей метод дозволяє збільшити кількість навчальних даних для ШНМ</w:t>
      </w:r>
      <w:r w:rsidR="005C4BF0" w:rsidRPr="00E73AD7">
        <w:rPr>
          <w:lang w:val="uk-UA"/>
        </w:rPr>
        <w:t xml:space="preserve"> у кілька разів</w:t>
      </w:r>
      <w:r w:rsidR="003525E1" w:rsidRPr="00E73AD7">
        <w:rPr>
          <w:lang w:val="uk-UA"/>
        </w:rPr>
        <w:t>, що</w:t>
      </w:r>
      <w:r w:rsidR="005C4BF0" w:rsidRPr="00E73AD7">
        <w:rPr>
          <w:lang w:val="uk-UA"/>
        </w:rPr>
        <w:t xml:space="preserve">б </w:t>
      </w:r>
      <w:r w:rsidR="003525E1" w:rsidRPr="00E73AD7">
        <w:rPr>
          <w:lang w:val="uk-UA"/>
        </w:rPr>
        <w:t xml:space="preserve">розпізнати той чи інший клас, навіть якщо </w:t>
      </w:r>
      <w:r w:rsidR="005C4BF0" w:rsidRPr="00E73AD7">
        <w:rPr>
          <w:lang w:val="uk-UA"/>
        </w:rPr>
        <w:t xml:space="preserve">вхідні дані були пошкоджені чи змінені. Як приклад можна надати – зміна кута нахилу об’єкту, інший колір фону, розмите зображення чи шум на фото. </w:t>
      </w:r>
    </w:p>
    <w:p w14:paraId="55F647C6" w14:textId="0CDC75AA" w:rsidR="007B5189" w:rsidRPr="00E73AD7" w:rsidRDefault="007B5189">
      <w:pPr>
        <w:pStyle w:val="Heading3"/>
        <w:spacing w:line="360" w:lineRule="auto"/>
        <w:rPr>
          <w:lang w:val="uk-UA"/>
        </w:rPr>
      </w:pPr>
      <w:bookmarkStart w:id="804" w:name="_Toc199283579"/>
      <w:r w:rsidRPr="00E73AD7">
        <w:rPr>
          <w:lang w:val="uk-UA"/>
        </w:rPr>
        <w:lastRenderedPageBreak/>
        <w:t xml:space="preserve">3.1.3 </w:t>
      </w:r>
      <w:commentRangeStart w:id="805"/>
      <w:r w:rsidRPr="00E73AD7">
        <w:rPr>
          <w:lang w:val="uk-UA"/>
        </w:rPr>
        <w:t>Опис архітектури штучної нейронної мережі</w:t>
      </w:r>
      <w:commentRangeEnd w:id="805"/>
      <w:r w:rsidR="00464133" w:rsidRPr="00E73AD7">
        <w:rPr>
          <w:rStyle w:val="CommentReference"/>
          <w:rFonts w:eastAsia="Times New Roman" w:cs="Times New Roman"/>
          <w:b w:val="0"/>
          <w:color w:val="auto"/>
          <w:lang w:val="uk-UA"/>
          <w:rPrChange w:id="806" w:author="Ярмола Юрій Юрійович" w:date="2025-05-27T23:05:00Z">
            <w:rPr>
              <w:rStyle w:val="CommentReference"/>
              <w:rFonts w:eastAsia="Times New Roman" w:cs="Times New Roman"/>
              <w:b w:val="0"/>
              <w:color w:val="auto"/>
            </w:rPr>
          </w:rPrChange>
        </w:rPr>
        <w:commentReference w:id="805"/>
      </w:r>
      <w:bookmarkEnd w:id="804"/>
    </w:p>
    <w:p w14:paraId="7BD4466F" w14:textId="54A3B98E" w:rsidR="005C4BF0" w:rsidRPr="00E73AD7" w:rsidRDefault="005C4BF0">
      <w:pPr>
        <w:spacing w:line="360" w:lineRule="auto"/>
        <w:rPr>
          <w:lang w:val="uk-UA"/>
        </w:rPr>
      </w:pPr>
      <w:r w:rsidRPr="00E73AD7">
        <w:rPr>
          <w:lang w:val="uk-UA"/>
        </w:rPr>
        <w:tab/>
        <w:t xml:space="preserve">У цьому підрозділі представлено детальний опис архітектури штучної нейронної мережі </w:t>
      </w:r>
      <w:commentRangeStart w:id="807"/>
      <w:r w:rsidRPr="00E73AD7">
        <w:rPr>
          <w:lang w:val="uk-UA"/>
        </w:rPr>
        <w:t>(ШНМ)</w:t>
      </w:r>
      <w:commentRangeEnd w:id="807"/>
      <w:r w:rsidR="00136CFC" w:rsidRPr="00E73AD7">
        <w:rPr>
          <w:rStyle w:val="CommentReference"/>
          <w:lang w:val="uk-UA"/>
          <w:rPrChange w:id="808" w:author="Ярмола Юрій Юрійович" w:date="2025-05-27T23:05:00Z">
            <w:rPr>
              <w:rStyle w:val="CommentReference"/>
            </w:rPr>
          </w:rPrChange>
        </w:rPr>
        <w:commentReference w:id="807"/>
      </w:r>
      <w:r w:rsidRPr="00E73AD7">
        <w:rPr>
          <w:lang w:val="uk-UA"/>
        </w:rPr>
        <w:t xml:space="preserve">, яка використовується для розв’язання поставленої задачі класифікації на основі власноруч зібраних даних. </w:t>
      </w:r>
      <w:r w:rsidR="00A9789D" w:rsidRPr="00E73AD7">
        <w:rPr>
          <w:lang w:val="uk-UA"/>
        </w:rPr>
        <w:t>А</w:t>
      </w:r>
      <w:r w:rsidRPr="00E73AD7">
        <w:rPr>
          <w:lang w:val="uk-UA"/>
        </w:rPr>
        <w:t xml:space="preserve">рхітектура побудована з урахуванням специфіки завдання, типу вхідних даних та </w:t>
      </w:r>
      <w:r w:rsidR="00A9789D" w:rsidRPr="00E73AD7">
        <w:rPr>
          <w:lang w:val="uk-UA"/>
        </w:rPr>
        <w:t>доступних</w:t>
      </w:r>
      <w:r w:rsidRPr="00E73AD7">
        <w:rPr>
          <w:lang w:val="uk-UA"/>
        </w:rPr>
        <w:t xml:space="preserve"> модел</w:t>
      </w:r>
      <w:r w:rsidR="00A9789D" w:rsidRPr="00E73AD7">
        <w:rPr>
          <w:lang w:val="uk-UA"/>
        </w:rPr>
        <w:t>ей</w:t>
      </w:r>
      <w:r w:rsidRPr="00E73AD7">
        <w:rPr>
          <w:lang w:val="uk-UA"/>
        </w:rPr>
        <w:t>. Особливістю підходу є використання сучасних архітектур, таких як ResNet50 або MobileNetV3, що дозволяє досягти балансу між точністю та ефективністю обчислень.</w:t>
      </w:r>
    </w:p>
    <w:p w14:paraId="281268A2" w14:textId="77777777" w:rsidR="00A9789D" w:rsidRPr="00E73AD7" w:rsidRDefault="00A9789D">
      <w:pPr>
        <w:spacing w:line="360" w:lineRule="auto"/>
        <w:rPr>
          <w:lang w:val="uk-UA"/>
        </w:rPr>
      </w:pPr>
    </w:p>
    <w:p w14:paraId="199F0058" w14:textId="77777777" w:rsidR="005C4BF0" w:rsidRPr="00E73AD7" w:rsidRDefault="005C4BF0">
      <w:pPr>
        <w:spacing w:line="360" w:lineRule="auto"/>
        <w:rPr>
          <w:lang w:val="uk-UA"/>
        </w:rPr>
      </w:pPr>
      <w:r w:rsidRPr="00E73AD7">
        <w:rPr>
          <w:lang w:val="uk-UA"/>
        </w:rPr>
        <w:t>Концепція архітектури</w:t>
      </w:r>
    </w:p>
    <w:p w14:paraId="03DCF8BA" w14:textId="092E7821" w:rsidR="005C4BF0" w:rsidRPr="00E73AD7" w:rsidRDefault="005C4BF0">
      <w:pPr>
        <w:spacing w:line="360" w:lineRule="auto"/>
        <w:ind w:firstLine="708"/>
        <w:rPr>
          <w:lang w:val="uk-UA"/>
        </w:rPr>
      </w:pPr>
      <w:r w:rsidRPr="00E73AD7">
        <w:rPr>
          <w:lang w:val="uk-UA"/>
        </w:rPr>
        <w:t>Обрана модель виконує задачі класифікації з використанням згорткових нейронних мереж (CNN). Такі моделі довели свою ефективність у задачах, пов’язаних із аналізом зображень. Для досягнення високої точності було вирішено застосувати підготовлені попередньо</w:t>
      </w:r>
      <w:r w:rsidR="00A9789D" w:rsidRPr="00E73AD7">
        <w:rPr>
          <w:lang w:val="uk-UA"/>
        </w:rPr>
        <w:t xml:space="preserve"> або пусті – залежно від налаштувань гіперпараметрів,  </w:t>
      </w:r>
      <w:r w:rsidRPr="00E73AD7">
        <w:rPr>
          <w:lang w:val="uk-UA"/>
        </w:rPr>
        <w:t xml:space="preserve">моделі </w:t>
      </w:r>
      <w:r w:rsidR="00A9789D" w:rsidRPr="00E73AD7">
        <w:rPr>
          <w:lang w:val="uk-UA"/>
        </w:rPr>
        <w:t xml:space="preserve">з бази даних PyTorch, </w:t>
      </w:r>
      <w:r w:rsidRPr="00E73AD7">
        <w:rPr>
          <w:lang w:val="uk-UA"/>
        </w:rPr>
        <w:t xml:space="preserve">адаптуючи їх під специфіку задачі шляхом </w:t>
      </w:r>
      <w:r w:rsidR="00A9789D" w:rsidRPr="00E73AD7">
        <w:rPr>
          <w:lang w:val="uk-UA"/>
        </w:rPr>
        <w:t>тонкого налаштування</w:t>
      </w:r>
      <w:r w:rsidRPr="00E73AD7">
        <w:rPr>
          <w:lang w:val="uk-UA"/>
        </w:rPr>
        <w:t xml:space="preserve"> (fine-tuning).</w:t>
      </w:r>
    </w:p>
    <w:p w14:paraId="4F3EB95B" w14:textId="77777777" w:rsidR="005C4BF0" w:rsidRPr="00E73AD7" w:rsidRDefault="005C4BF0">
      <w:pPr>
        <w:spacing w:line="360" w:lineRule="auto"/>
        <w:rPr>
          <w:lang w:val="uk-UA"/>
        </w:rPr>
      </w:pPr>
      <w:r w:rsidRPr="00E73AD7">
        <w:rPr>
          <w:lang w:val="uk-UA"/>
        </w:rPr>
        <w:t>Основні компоненти архітектури</w:t>
      </w:r>
    </w:p>
    <w:p w14:paraId="3459C455" w14:textId="0B8684BE" w:rsidR="005C4BF0" w:rsidRPr="00E73AD7" w:rsidRDefault="005C4BF0">
      <w:pPr>
        <w:numPr>
          <w:ilvl w:val="0"/>
          <w:numId w:val="25"/>
        </w:numPr>
        <w:spacing w:line="360" w:lineRule="auto"/>
        <w:rPr>
          <w:lang w:val="uk-UA"/>
        </w:rPr>
      </w:pPr>
      <w:r w:rsidRPr="00E73AD7">
        <w:rPr>
          <w:lang w:val="uk-UA"/>
        </w:rPr>
        <w:t>Вхідний шар</w:t>
      </w:r>
      <w:r w:rsidR="00A9789D" w:rsidRPr="00E73AD7">
        <w:rPr>
          <w:lang w:val="uk-UA"/>
        </w:rPr>
        <w:t xml:space="preserve"> </w:t>
      </w:r>
      <w:r w:rsidR="00A9789D" w:rsidRPr="00E73AD7">
        <w:rPr>
          <w:lang w:val="uk-UA"/>
        </w:rPr>
        <w:tab/>
      </w:r>
      <w:r w:rsidRPr="00E73AD7">
        <w:rPr>
          <w:lang w:val="uk-UA"/>
        </w:rPr>
        <w:br/>
        <w:t>Вхідний шар моделі приймає на вхід зображення фіксованого розміру, яке нормалізується на основі обчислених середнього значення та стандартного відхилення даних. Це забезпечує стабільність і прискорює процес навчання. Розмір зображення (128×128 пікселів) обрано для забезпечення балансу між швидкістю обчислень і якістю результату.</w:t>
      </w:r>
    </w:p>
    <w:p w14:paraId="72CDB669" w14:textId="0E3A5519" w:rsidR="005C4BF0" w:rsidRPr="00E73AD7" w:rsidRDefault="005C4BF0">
      <w:pPr>
        <w:numPr>
          <w:ilvl w:val="0"/>
          <w:numId w:val="25"/>
        </w:numPr>
        <w:spacing w:line="360" w:lineRule="auto"/>
        <w:rPr>
          <w:lang w:val="uk-UA"/>
        </w:rPr>
      </w:pPr>
      <w:r w:rsidRPr="00E73AD7">
        <w:rPr>
          <w:lang w:val="uk-UA"/>
        </w:rPr>
        <w:t>Приховані шари</w:t>
      </w:r>
      <w:r w:rsidR="00A9789D" w:rsidRPr="00E73AD7">
        <w:rPr>
          <w:lang w:val="uk-UA"/>
        </w:rPr>
        <w:tab/>
      </w:r>
      <w:r w:rsidRPr="00E73AD7">
        <w:rPr>
          <w:lang w:val="uk-UA"/>
        </w:rPr>
        <w:br/>
        <w:t>Модель складається з кількох ключових блоків:</w:t>
      </w:r>
    </w:p>
    <w:p w14:paraId="58DBC990" w14:textId="57235EB2" w:rsidR="005C4BF0" w:rsidRPr="00E73AD7" w:rsidRDefault="005C4BF0">
      <w:pPr>
        <w:pStyle w:val="ListParagraph"/>
        <w:numPr>
          <w:ilvl w:val="0"/>
          <w:numId w:val="26"/>
        </w:numPr>
        <w:spacing w:line="360" w:lineRule="auto"/>
        <w:rPr>
          <w:lang w:val="uk-UA"/>
        </w:rPr>
      </w:pPr>
      <w:r w:rsidRPr="00E73AD7">
        <w:rPr>
          <w:lang w:val="uk-UA"/>
        </w:rPr>
        <w:t>Згорткові шари</w:t>
      </w:r>
      <w:r w:rsidR="00A9789D" w:rsidRPr="00E73AD7">
        <w:rPr>
          <w:lang w:val="uk-UA"/>
        </w:rPr>
        <w:t xml:space="preserve"> - в</w:t>
      </w:r>
      <w:r w:rsidRPr="00E73AD7">
        <w:rPr>
          <w:lang w:val="uk-UA"/>
        </w:rPr>
        <w:t>итягують локальні ознаки (текстури, контури) із зображення.</w:t>
      </w:r>
    </w:p>
    <w:p w14:paraId="02D0770D" w14:textId="07BFB741" w:rsidR="005C4BF0" w:rsidRPr="00E73AD7" w:rsidRDefault="005C4BF0">
      <w:pPr>
        <w:pStyle w:val="ListParagraph"/>
        <w:numPr>
          <w:ilvl w:val="0"/>
          <w:numId w:val="26"/>
        </w:numPr>
        <w:spacing w:line="360" w:lineRule="auto"/>
        <w:rPr>
          <w:lang w:val="uk-UA"/>
        </w:rPr>
      </w:pPr>
      <w:r w:rsidRPr="00E73AD7">
        <w:rPr>
          <w:lang w:val="uk-UA"/>
        </w:rPr>
        <w:lastRenderedPageBreak/>
        <w:t>Шари нормалізації</w:t>
      </w:r>
      <w:r w:rsidR="00A9789D" w:rsidRPr="00E73AD7">
        <w:rPr>
          <w:lang w:val="uk-UA"/>
        </w:rPr>
        <w:t xml:space="preserve">  - в</w:t>
      </w:r>
      <w:r w:rsidRPr="00E73AD7">
        <w:rPr>
          <w:lang w:val="uk-UA"/>
        </w:rPr>
        <w:t>икористовуються для стандартизації ознак, що допомагає уникнути перенасичення градієнтів.</w:t>
      </w:r>
    </w:p>
    <w:p w14:paraId="1273EA1E" w14:textId="363F3A8C" w:rsidR="005C4BF0" w:rsidRPr="00E73AD7" w:rsidRDefault="005C4BF0">
      <w:pPr>
        <w:pStyle w:val="ListParagraph"/>
        <w:numPr>
          <w:ilvl w:val="0"/>
          <w:numId w:val="26"/>
        </w:numPr>
        <w:spacing w:line="360" w:lineRule="auto"/>
        <w:rPr>
          <w:lang w:val="uk-UA"/>
        </w:rPr>
      </w:pPr>
      <w:r w:rsidRPr="00E73AD7">
        <w:rPr>
          <w:lang w:val="uk-UA"/>
        </w:rPr>
        <w:t>Шари підвибірки</w:t>
      </w:r>
      <w:r w:rsidR="00A9789D" w:rsidRPr="00E73AD7">
        <w:rPr>
          <w:lang w:val="uk-UA"/>
        </w:rPr>
        <w:t xml:space="preserve"> - з</w:t>
      </w:r>
      <w:r w:rsidRPr="00E73AD7">
        <w:rPr>
          <w:lang w:val="uk-UA"/>
        </w:rPr>
        <w:t>меншують розмірність ознак, що сприяє зменшенню обчислювальних витрат і покращенню узагальнення.</w:t>
      </w:r>
    </w:p>
    <w:p w14:paraId="03E943D1" w14:textId="581BA6DD" w:rsidR="005C4BF0" w:rsidRPr="00E73AD7" w:rsidRDefault="005C4BF0">
      <w:pPr>
        <w:pStyle w:val="ListParagraph"/>
        <w:numPr>
          <w:ilvl w:val="0"/>
          <w:numId w:val="26"/>
        </w:numPr>
        <w:spacing w:line="360" w:lineRule="auto"/>
        <w:rPr>
          <w:lang w:val="uk-UA"/>
        </w:rPr>
      </w:pPr>
      <w:r w:rsidRPr="00E73AD7">
        <w:rPr>
          <w:lang w:val="uk-UA"/>
        </w:rPr>
        <w:t>Повнозв’язні шари</w:t>
      </w:r>
      <w:r w:rsidR="00A9789D" w:rsidRPr="00E73AD7">
        <w:rPr>
          <w:lang w:val="uk-UA"/>
        </w:rPr>
        <w:t xml:space="preserve"> - в</w:t>
      </w:r>
      <w:r w:rsidRPr="00E73AD7">
        <w:rPr>
          <w:lang w:val="uk-UA"/>
        </w:rPr>
        <w:t>иконують узагальнення витягнутих ознак, формуючи вихідний прогноз.</w:t>
      </w:r>
    </w:p>
    <w:p w14:paraId="26DB54E9" w14:textId="37040B9D" w:rsidR="005C4BF0" w:rsidRPr="00E73AD7" w:rsidRDefault="005C4BF0">
      <w:pPr>
        <w:numPr>
          <w:ilvl w:val="0"/>
          <w:numId w:val="25"/>
        </w:numPr>
        <w:spacing w:line="360" w:lineRule="auto"/>
        <w:rPr>
          <w:lang w:val="uk-UA"/>
        </w:rPr>
      </w:pPr>
      <w:r w:rsidRPr="00E73AD7">
        <w:rPr>
          <w:lang w:val="uk-UA"/>
        </w:rPr>
        <w:t>Вихідний шар</w:t>
      </w:r>
      <w:r w:rsidR="00A9789D" w:rsidRPr="00E73AD7">
        <w:rPr>
          <w:lang w:val="uk-UA"/>
        </w:rPr>
        <w:tab/>
      </w:r>
      <w:r w:rsidRPr="00E73AD7">
        <w:rPr>
          <w:lang w:val="uk-UA"/>
        </w:rPr>
        <w:br/>
        <w:t>Вихідний шар моделі реалізований як повнозв’язний шар із функцією активації Softmax, який повертає ймовірності приналежності зображення до одного з класів.</w:t>
      </w:r>
    </w:p>
    <w:p w14:paraId="313E698B" w14:textId="18F68DDD" w:rsidR="003F095D" w:rsidRPr="00E73AD7" w:rsidRDefault="003F095D">
      <w:pPr>
        <w:spacing w:line="360" w:lineRule="auto"/>
        <w:ind w:left="720"/>
        <w:jc w:val="center"/>
        <w:rPr>
          <w:lang w:val="uk-UA"/>
        </w:rPr>
      </w:pPr>
      <w:r w:rsidRPr="00BD0BD7">
        <w:rPr>
          <w:noProof/>
          <w:lang w:val="uk-UA"/>
        </w:rPr>
        <w:drawing>
          <wp:inline distT="0" distB="0" distL="0" distR="0" wp14:anchorId="5D66BC68" wp14:editId="178DCEE4">
            <wp:extent cx="3971290" cy="3634663"/>
            <wp:effectExtent l="0" t="0" r="0" b="4445"/>
            <wp:docPr id="1" name="Picture 1" descr="Згорткові нейронні мережі (частина 2) — IT Master - електроніка та  програмуванн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Згорткові нейронні мережі (частина 2) — IT Master - електроніка та  програмування"/>
                    <pic:cNvPicPr>
                      <a:picLocks noChangeAspect="1" noChangeArrowheads="1"/>
                    </pic:cNvPicPr>
                  </pic:nvPicPr>
                  <pic:blipFill rotWithShape="1">
                    <a:blip r:embed="rId15">
                      <a:extLst>
                        <a:ext uri="{BEBA8EAE-BF5A-486C-A8C5-ECC9F3942E4B}">
                          <a14:imgProps xmlns:a14="http://schemas.microsoft.com/office/drawing/2010/main">
                            <a14:imgLayer r:embed="rId16">
                              <a14:imgEffect>
                                <a14:saturation sat="0"/>
                              </a14:imgEffect>
                            </a14:imgLayer>
                          </a14:imgProps>
                        </a:ext>
                        <a:ext uri="{28A0092B-C50C-407E-A947-70E740481C1C}">
                          <a14:useLocalDpi xmlns:a14="http://schemas.microsoft.com/office/drawing/2010/main" val="0"/>
                        </a:ext>
                      </a:extLst>
                    </a:blip>
                    <a:srcRect t="6166"/>
                    <a:stretch/>
                  </pic:blipFill>
                  <pic:spPr bwMode="auto">
                    <a:xfrm>
                      <a:off x="0" y="0"/>
                      <a:ext cx="3974410" cy="3637519"/>
                    </a:xfrm>
                    <a:prstGeom prst="rect">
                      <a:avLst/>
                    </a:prstGeom>
                    <a:noFill/>
                    <a:ln>
                      <a:noFill/>
                    </a:ln>
                    <a:extLst>
                      <a:ext uri="{53640926-AAD7-44D8-BBD7-CCE9431645EC}">
                        <a14:shadowObscured xmlns:a14="http://schemas.microsoft.com/office/drawing/2010/main"/>
                      </a:ext>
                    </a:extLst>
                  </pic:spPr>
                </pic:pic>
              </a:graphicData>
            </a:graphic>
          </wp:inline>
        </w:drawing>
      </w:r>
    </w:p>
    <w:p w14:paraId="45AD24E9" w14:textId="3CB148A0" w:rsidR="003F095D" w:rsidRPr="00E73AD7" w:rsidRDefault="003F095D">
      <w:pPr>
        <w:spacing w:line="360" w:lineRule="auto"/>
        <w:ind w:left="720"/>
        <w:jc w:val="center"/>
        <w:rPr>
          <w:lang w:val="uk-UA"/>
        </w:rPr>
      </w:pPr>
      <w:r w:rsidRPr="00E73AD7">
        <w:rPr>
          <w:lang w:val="uk-UA"/>
        </w:rPr>
        <w:t xml:space="preserve">Рис.3.1 </w:t>
      </w:r>
      <w:r w:rsidR="00CA6947" w:rsidRPr="00E73AD7">
        <w:rPr>
          <w:lang w:val="uk-UA"/>
        </w:rPr>
        <w:t>–</w:t>
      </w:r>
      <w:r w:rsidRPr="00E73AD7">
        <w:rPr>
          <w:lang w:val="uk-UA"/>
        </w:rPr>
        <w:t xml:space="preserve"> </w:t>
      </w:r>
      <w:r w:rsidR="00CA6947" w:rsidRPr="00E73AD7">
        <w:rPr>
          <w:lang w:val="uk-UA"/>
        </w:rPr>
        <w:t>Схема згорткової нейромережі</w:t>
      </w:r>
    </w:p>
    <w:p w14:paraId="009AB0EF" w14:textId="47553A06" w:rsidR="005C4BF0" w:rsidRPr="00E73AD7" w:rsidRDefault="005C4BF0">
      <w:pPr>
        <w:spacing w:line="360" w:lineRule="auto"/>
        <w:rPr>
          <w:lang w:val="uk-UA"/>
        </w:rPr>
      </w:pPr>
    </w:p>
    <w:p w14:paraId="1E1CA9AF" w14:textId="24E1D804" w:rsidR="007B5189" w:rsidRPr="00E73AD7" w:rsidRDefault="003F095D">
      <w:pPr>
        <w:spacing w:line="360" w:lineRule="auto"/>
        <w:ind w:firstLine="360"/>
        <w:rPr>
          <w:lang w:val="uk-UA"/>
        </w:rPr>
      </w:pPr>
      <w:r w:rsidRPr="00E73AD7">
        <w:rPr>
          <w:lang w:val="uk-UA"/>
        </w:rPr>
        <w:t xml:space="preserve">Запропонована архітектура базується на сучасних підходах до розробки ШНМ, що дозволяє досягти високої точності класифікації на основі власноруч зібраних даних. Вона забезпечує адаптивність до змін у даних, ефективність </w:t>
      </w:r>
      <w:r w:rsidRPr="00E73AD7">
        <w:rPr>
          <w:lang w:val="uk-UA"/>
        </w:rPr>
        <w:lastRenderedPageBreak/>
        <w:t>обчислень і прозорість процесу навчання завдяки ретельному аналізу кожного етапу роботи.</w:t>
      </w:r>
    </w:p>
    <w:p w14:paraId="20BB584F" w14:textId="57625298" w:rsidR="00C5055F" w:rsidRPr="00E73AD7" w:rsidRDefault="007B5189">
      <w:pPr>
        <w:pStyle w:val="Heading2"/>
        <w:spacing w:line="360" w:lineRule="auto"/>
        <w:rPr>
          <w:lang w:val="uk-UA"/>
        </w:rPr>
      </w:pPr>
      <w:bookmarkStart w:id="809" w:name="_Toc199283580"/>
      <w:r w:rsidRPr="00E73AD7">
        <w:rPr>
          <w:lang w:val="uk-UA"/>
        </w:rPr>
        <w:t>3.2 Реалізація програмного забезпечення</w:t>
      </w:r>
      <w:bookmarkEnd w:id="809"/>
    </w:p>
    <w:p w14:paraId="3A2277FF" w14:textId="37FF0FB5" w:rsidR="008108F2" w:rsidRPr="00E73AD7" w:rsidRDefault="00C5055F">
      <w:pPr>
        <w:spacing w:line="360" w:lineRule="auto"/>
        <w:ind w:firstLine="708"/>
        <w:rPr>
          <w:lang w:val="uk-UA"/>
        </w:rPr>
      </w:pPr>
      <w:r w:rsidRPr="00E73AD7">
        <w:rPr>
          <w:lang w:val="uk-UA"/>
        </w:rPr>
        <w:t>У цьому підрозділі описується структура програмного забезпечення, яке реалізує процес створення, навчання та оцінювання моделей штучних нейронних мереж для класифікації зображень. Основна увага приділяється модульності та ефективності програмної архітектури, що забезпечує зручність використання, масштабованість і можливість розширення.</w:t>
      </w:r>
    </w:p>
    <w:p w14:paraId="5E1A8602" w14:textId="579696A7" w:rsidR="00C5055F" w:rsidRPr="00E73AD7" w:rsidRDefault="008108F2">
      <w:pPr>
        <w:pStyle w:val="Heading3"/>
        <w:spacing w:line="360" w:lineRule="auto"/>
        <w:rPr>
          <w:lang w:val="uk-UA"/>
        </w:rPr>
      </w:pPr>
      <w:bookmarkStart w:id="810" w:name="_Toc199283581"/>
      <w:r w:rsidRPr="00E73AD7">
        <w:rPr>
          <w:lang w:val="uk-UA"/>
        </w:rPr>
        <w:t xml:space="preserve">3.2.1 </w:t>
      </w:r>
      <w:ins w:id="811" w:author="Ярмола Юрій Юрійович" w:date="2025-05-26T23:37:00Z">
        <w:r w:rsidR="005A5B8D" w:rsidRPr="00E73AD7">
          <w:rPr>
            <w:lang w:val="uk-UA"/>
          </w:rPr>
          <w:t>Розробка а</w:t>
        </w:r>
      </w:ins>
      <w:commentRangeStart w:id="812"/>
      <w:del w:id="813" w:author="Ярмола Юрій Юрійович" w:date="2025-05-26T23:37:00Z">
        <w:r w:rsidR="00C5055F" w:rsidRPr="00E73AD7" w:rsidDel="005A5B8D">
          <w:rPr>
            <w:lang w:val="uk-UA"/>
          </w:rPr>
          <w:delText>А</w:delText>
        </w:r>
      </w:del>
      <w:r w:rsidR="00C5055F" w:rsidRPr="00E73AD7">
        <w:rPr>
          <w:lang w:val="uk-UA"/>
        </w:rPr>
        <w:t>рхітектур</w:t>
      </w:r>
      <w:ins w:id="814" w:author="Ярмола Юрій Юрійович" w:date="2025-05-26T23:37:00Z">
        <w:r w:rsidR="005A5B8D" w:rsidRPr="00E73AD7">
          <w:rPr>
            <w:lang w:val="uk-UA"/>
          </w:rPr>
          <w:t>и</w:t>
        </w:r>
      </w:ins>
      <w:del w:id="815" w:author="Ярмола Юрій Юрійович" w:date="2025-05-26T23:37:00Z">
        <w:r w:rsidR="00C5055F" w:rsidRPr="00E73AD7" w:rsidDel="005A5B8D">
          <w:rPr>
            <w:lang w:val="uk-UA"/>
          </w:rPr>
          <w:delText>а</w:delText>
        </w:r>
      </w:del>
      <w:r w:rsidR="00C5055F" w:rsidRPr="00E73AD7">
        <w:rPr>
          <w:lang w:val="uk-UA"/>
        </w:rPr>
        <w:t xml:space="preserve"> </w:t>
      </w:r>
      <w:commentRangeEnd w:id="812"/>
      <w:r w:rsidR="00464133" w:rsidRPr="00E73AD7">
        <w:rPr>
          <w:rStyle w:val="CommentReference"/>
          <w:rFonts w:eastAsia="Times New Roman" w:cs="Times New Roman"/>
          <w:b w:val="0"/>
          <w:color w:val="auto"/>
          <w:lang w:val="uk-UA"/>
          <w:rPrChange w:id="816" w:author="Ярмола Юрій Юрійович" w:date="2025-05-27T23:05:00Z">
            <w:rPr>
              <w:rStyle w:val="CommentReference"/>
              <w:rFonts w:eastAsia="Times New Roman" w:cs="Times New Roman"/>
              <w:b w:val="0"/>
              <w:color w:val="auto"/>
            </w:rPr>
          </w:rPrChange>
        </w:rPr>
        <w:commentReference w:id="812"/>
      </w:r>
      <w:r w:rsidR="00C5055F" w:rsidRPr="00E73AD7">
        <w:rPr>
          <w:lang w:val="uk-UA"/>
        </w:rPr>
        <w:t>програмного забезпечення</w:t>
      </w:r>
      <w:bookmarkEnd w:id="810"/>
    </w:p>
    <w:p w14:paraId="3A93E3DA" w14:textId="77777777" w:rsidR="00C5055F" w:rsidRPr="00E73AD7" w:rsidRDefault="00C5055F">
      <w:pPr>
        <w:spacing w:line="360" w:lineRule="auto"/>
        <w:ind w:firstLine="360"/>
        <w:rPr>
          <w:lang w:val="uk-UA"/>
        </w:rPr>
      </w:pPr>
      <w:r w:rsidRPr="00E73AD7">
        <w:rPr>
          <w:lang w:val="uk-UA"/>
        </w:rPr>
        <w:t>Програмна реалізація складається з трьох основних компонентів, які відповідають ключовим етапам роботи з моделями штучних нейронних мереж:</w:t>
      </w:r>
    </w:p>
    <w:p w14:paraId="5698F5F7" w14:textId="77777777" w:rsidR="00C5055F" w:rsidRPr="00E73AD7" w:rsidRDefault="00C5055F">
      <w:pPr>
        <w:numPr>
          <w:ilvl w:val="0"/>
          <w:numId w:val="27"/>
        </w:numPr>
        <w:spacing w:line="360" w:lineRule="auto"/>
        <w:rPr>
          <w:lang w:val="uk-UA"/>
        </w:rPr>
      </w:pPr>
      <w:r w:rsidRPr="00E73AD7">
        <w:rPr>
          <w:b/>
          <w:bCs/>
          <w:lang w:val="uk-UA"/>
        </w:rPr>
        <w:t>Модуль створення датасету</w:t>
      </w:r>
      <w:r w:rsidRPr="00E73AD7">
        <w:rPr>
          <w:lang w:val="uk-UA"/>
        </w:rPr>
        <w:t>:</w:t>
      </w:r>
    </w:p>
    <w:p w14:paraId="4520E16B" w14:textId="77777777" w:rsidR="00C5055F" w:rsidRPr="00E73AD7" w:rsidRDefault="00C5055F">
      <w:pPr>
        <w:numPr>
          <w:ilvl w:val="1"/>
          <w:numId w:val="27"/>
        </w:numPr>
        <w:spacing w:line="360" w:lineRule="auto"/>
        <w:rPr>
          <w:lang w:val="uk-UA"/>
        </w:rPr>
      </w:pPr>
      <w:r w:rsidRPr="00E73AD7">
        <w:rPr>
          <w:lang w:val="uk-UA"/>
        </w:rPr>
        <w:t>Цей модуль відповідає за генерацію зображень із заданими параметрами для формування навчальних даних. Генерація виконується з урахуванням різних трансформацій, таких як повороти, масштабування, дзеркальне відображення, регулювання яскравості та додавання шумів.</w:t>
      </w:r>
    </w:p>
    <w:p w14:paraId="197493CD" w14:textId="77777777" w:rsidR="00C5055F" w:rsidRPr="00E73AD7" w:rsidRDefault="00C5055F">
      <w:pPr>
        <w:numPr>
          <w:ilvl w:val="1"/>
          <w:numId w:val="27"/>
        </w:numPr>
        <w:spacing w:line="360" w:lineRule="auto"/>
        <w:rPr>
          <w:lang w:val="uk-UA"/>
        </w:rPr>
      </w:pPr>
      <w:r w:rsidRPr="00E73AD7">
        <w:rPr>
          <w:lang w:val="uk-UA"/>
        </w:rPr>
        <w:t>Передбачено інтерактивний інтерфейс, який дозволяє користувачу задавати бажані параметри. Це підвищує зручність налаштування та забезпечує гнучкість створення специфічних наборів даних залежно від потреб користувача.</w:t>
      </w:r>
    </w:p>
    <w:p w14:paraId="2856CF5B" w14:textId="77777777" w:rsidR="00C5055F" w:rsidRPr="00E73AD7" w:rsidRDefault="00C5055F">
      <w:pPr>
        <w:numPr>
          <w:ilvl w:val="0"/>
          <w:numId w:val="27"/>
        </w:numPr>
        <w:spacing w:line="360" w:lineRule="auto"/>
        <w:rPr>
          <w:lang w:val="uk-UA"/>
        </w:rPr>
      </w:pPr>
      <w:r w:rsidRPr="00E73AD7">
        <w:rPr>
          <w:b/>
          <w:bCs/>
          <w:lang w:val="uk-UA"/>
        </w:rPr>
        <w:t>Модуль навчання моделі</w:t>
      </w:r>
      <w:r w:rsidRPr="00E73AD7">
        <w:rPr>
          <w:lang w:val="uk-UA"/>
        </w:rPr>
        <w:t>:</w:t>
      </w:r>
    </w:p>
    <w:p w14:paraId="255D8C29" w14:textId="77777777" w:rsidR="00C5055F" w:rsidRPr="00E73AD7" w:rsidRDefault="00C5055F">
      <w:pPr>
        <w:numPr>
          <w:ilvl w:val="1"/>
          <w:numId w:val="27"/>
        </w:numPr>
        <w:spacing w:line="360" w:lineRule="auto"/>
        <w:rPr>
          <w:lang w:val="uk-UA"/>
        </w:rPr>
      </w:pPr>
      <w:r w:rsidRPr="00E73AD7">
        <w:rPr>
          <w:lang w:val="uk-UA"/>
        </w:rPr>
        <w:t>Цей компонент реалізує процес навчання нейронної мережі на основі сформованого датасету. Програмне забезпечення підтримує використання сучасних архітектур, таких як ResNet50 або MobileNetV3, які можуть бути обрані користувачем залежно від завдання.</w:t>
      </w:r>
    </w:p>
    <w:p w14:paraId="10D6B9EB" w14:textId="77777777" w:rsidR="00C5055F" w:rsidRPr="00E73AD7" w:rsidRDefault="00C5055F">
      <w:pPr>
        <w:numPr>
          <w:ilvl w:val="1"/>
          <w:numId w:val="27"/>
        </w:numPr>
        <w:spacing w:line="360" w:lineRule="auto"/>
        <w:rPr>
          <w:lang w:val="uk-UA"/>
        </w:rPr>
      </w:pPr>
      <w:r w:rsidRPr="00E73AD7">
        <w:rPr>
          <w:lang w:val="uk-UA"/>
        </w:rPr>
        <w:lastRenderedPageBreak/>
        <w:t>Модуль забезпечує автоматичний моніторинг процесу навчання. У ньому реалізовано обчислення метрик навчання та валідації, що дозволяє аналізувати якість моделі та вносити корективи за потреби.</w:t>
      </w:r>
    </w:p>
    <w:p w14:paraId="18A7289E" w14:textId="77777777" w:rsidR="00C5055F" w:rsidRPr="00E73AD7" w:rsidRDefault="00C5055F">
      <w:pPr>
        <w:numPr>
          <w:ilvl w:val="1"/>
          <w:numId w:val="27"/>
        </w:numPr>
        <w:spacing w:line="360" w:lineRule="auto"/>
        <w:rPr>
          <w:lang w:val="uk-UA"/>
        </w:rPr>
      </w:pPr>
      <w:r w:rsidRPr="00E73AD7">
        <w:rPr>
          <w:lang w:val="uk-UA"/>
        </w:rPr>
        <w:t>Результати навчання, такі як графіки втрат і точності, можна візуалізувати, що є важливим інструментом для аналізу ефективності навчання.</w:t>
      </w:r>
    </w:p>
    <w:p w14:paraId="5FCDEA5F" w14:textId="77777777" w:rsidR="00C5055F" w:rsidRPr="00E73AD7" w:rsidRDefault="00C5055F">
      <w:pPr>
        <w:numPr>
          <w:ilvl w:val="0"/>
          <w:numId w:val="27"/>
        </w:numPr>
        <w:spacing w:line="360" w:lineRule="auto"/>
        <w:rPr>
          <w:lang w:val="uk-UA"/>
        </w:rPr>
      </w:pPr>
      <w:r w:rsidRPr="00E73AD7">
        <w:rPr>
          <w:b/>
          <w:bCs/>
          <w:lang w:val="uk-UA"/>
        </w:rPr>
        <w:t>Модуль оцінювання моделі</w:t>
      </w:r>
      <w:r w:rsidRPr="00E73AD7">
        <w:rPr>
          <w:lang w:val="uk-UA"/>
        </w:rPr>
        <w:t>:</w:t>
      </w:r>
    </w:p>
    <w:p w14:paraId="79A52875" w14:textId="77777777" w:rsidR="00C5055F" w:rsidRPr="00E73AD7" w:rsidRDefault="00C5055F">
      <w:pPr>
        <w:numPr>
          <w:ilvl w:val="1"/>
          <w:numId w:val="27"/>
        </w:numPr>
        <w:spacing w:line="360" w:lineRule="auto"/>
        <w:rPr>
          <w:lang w:val="uk-UA"/>
        </w:rPr>
      </w:pPr>
      <w:r w:rsidRPr="00E73AD7">
        <w:rPr>
          <w:lang w:val="uk-UA"/>
        </w:rPr>
        <w:t>Після завершення навчання передбачено можливість тестування моделі на нових даних. Модуль оцінювання дозволяє перевіряти точність передбачення та отримувати детальну інформацію про роботу моделі на невідомих даних.</w:t>
      </w:r>
    </w:p>
    <w:p w14:paraId="500E0A90" w14:textId="77777777" w:rsidR="00C5055F" w:rsidRPr="00E73AD7" w:rsidRDefault="00C5055F">
      <w:pPr>
        <w:numPr>
          <w:ilvl w:val="1"/>
          <w:numId w:val="27"/>
        </w:numPr>
        <w:spacing w:line="360" w:lineRule="auto"/>
        <w:rPr>
          <w:lang w:val="uk-UA"/>
        </w:rPr>
      </w:pPr>
      <w:r w:rsidRPr="00E73AD7">
        <w:rPr>
          <w:lang w:val="uk-UA"/>
        </w:rPr>
        <w:t>Результати оцінювання подаються у зручному для аналізу форматі, що полегшує прийняття рішень щодо подальшого використання моделі.</w:t>
      </w:r>
    </w:p>
    <w:p w14:paraId="29201B21" w14:textId="77777777" w:rsidR="008108F2" w:rsidRPr="00E73AD7" w:rsidRDefault="008108F2">
      <w:pPr>
        <w:spacing w:line="360" w:lineRule="auto"/>
        <w:rPr>
          <w:b/>
          <w:bCs/>
          <w:lang w:val="uk-UA"/>
        </w:rPr>
      </w:pPr>
    </w:p>
    <w:p w14:paraId="45B80C1B" w14:textId="41BBB9C1" w:rsidR="00C5055F" w:rsidRPr="00E73AD7" w:rsidRDefault="00C5055F">
      <w:pPr>
        <w:spacing w:line="360" w:lineRule="auto"/>
        <w:rPr>
          <w:b/>
          <w:bCs/>
          <w:lang w:val="uk-UA"/>
        </w:rPr>
      </w:pPr>
      <w:commentRangeStart w:id="817"/>
      <w:del w:id="818" w:author="Oleksiv Maksym (CY CSS ICW Integration)" w:date="2025-05-25T16:56:00Z">
        <w:r w:rsidRPr="00E73AD7" w:rsidDel="00451828">
          <w:rPr>
            <w:b/>
            <w:bCs/>
            <w:lang w:val="uk-UA"/>
          </w:rPr>
          <w:delText>Головний п</w:delText>
        </w:r>
      </w:del>
      <w:ins w:id="819" w:author="Oleksiv Maksym (CY CSS ICW Integration)" w:date="2025-05-25T16:56:00Z">
        <w:r w:rsidR="00451828" w:rsidRPr="00E73AD7">
          <w:rPr>
            <w:b/>
            <w:bCs/>
            <w:lang w:val="uk-UA"/>
          </w:rPr>
          <w:t>П</w:t>
        </w:r>
      </w:ins>
      <w:r w:rsidRPr="00E73AD7">
        <w:rPr>
          <w:b/>
          <w:bCs/>
          <w:lang w:val="uk-UA"/>
        </w:rPr>
        <w:t>роцес та взаємодія між компонентами</w:t>
      </w:r>
      <w:commentRangeEnd w:id="817"/>
      <w:r w:rsidR="001F4BC7" w:rsidRPr="00E73AD7">
        <w:rPr>
          <w:rStyle w:val="CommentReference"/>
          <w:lang w:val="uk-UA"/>
          <w:rPrChange w:id="820" w:author="Ярмола Юрій Юрійович" w:date="2025-05-27T23:05:00Z">
            <w:rPr>
              <w:rStyle w:val="CommentReference"/>
            </w:rPr>
          </w:rPrChange>
        </w:rPr>
        <w:commentReference w:id="817"/>
      </w:r>
    </w:p>
    <w:p w14:paraId="40B540D3" w14:textId="251EBB98" w:rsidR="00C5055F" w:rsidRPr="00E73AD7" w:rsidRDefault="00C5055F">
      <w:pPr>
        <w:spacing w:line="360" w:lineRule="auto"/>
        <w:ind w:firstLine="708"/>
        <w:rPr>
          <w:lang w:val="uk-UA"/>
        </w:rPr>
      </w:pPr>
      <w:r w:rsidRPr="00E73AD7">
        <w:rPr>
          <w:lang w:val="uk-UA"/>
        </w:rPr>
        <w:t xml:space="preserve">Для забезпечення зручності використання програмного забезпечення всі три компоненти об'єднані в одну логічну систему. </w:t>
      </w:r>
      <w:commentRangeStart w:id="821"/>
      <w:del w:id="822" w:author="Ярмола Юрій Юрійович" w:date="2025-05-27T23:03:00Z">
        <w:r w:rsidRPr="00E73AD7" w:rsidDel="00E73AD7">
          <w:rPr>
            <w:lang w:val="uk-UA"/>
          </w:rPr>
          <w:delText xml:space="preserve">Головний </w:delText>
        </w:r>
      </w:del>
      <w:commentRangeEnd w:id="821"/>
      <w:r w:rsidR="00464133" w:rsidRPr="00E73AD7">
        <w:rPr>
          <w:rStyle w:val="CommentReference"/>
          <w:lang w:val="uk-UA"/>
          <w:rPrChange w:id="823" w:author="Ярмола Юрій Юрійович" w:date="2025-05-27T23:05:00Z">
            <w:rPr>
              <w:rStyle w:val="CommentReference"/>
            </w:rPr>
          </w:rPrChange>
        </w:rPr>
        <w:commentReference w:id="821"/>
      </w:r>
      <w:ins w:id="824" w:author="Ярмола Юрій Юрійович" w:date="2025-05-27T23:03:00Z">
        <w:r w:rsidR="00E73AD7" w:rsidRPr="00E73AD7">
          <w:rPr>
            <w:lang w:val="uk-UA"/>
          </w:rPr>
          <w:t>М</w:t>
        </w:r>
      </w:ins>
      <w:del w:id="825" w:author="Ярмола Юрій Юрійович" w:date="2025-05-27T23:03:00Z">
        <w:r w:rsidRPr="00E73AD7" w:rsidDel="00E73AD7">
          <w:rPr>
            <w:lang w:val="uk-UA"/>
          </w:rPr>
          <w:delText>м</w:delText>
        </w:r>
      </w:del>
      <w:r w:rsidRPr="00E73AD7">
        <w:rPr>
          <w:lang w:val="uk-UA"/>
        </w:rPr>
        <w:t xml:space="preserve">одуль </w:t>
      </w:r>
      <w:ins w:id="826" w:author="Ярмола Юрій Юрійович" w:date="2025-05-27T23:03:00Z">
        <w:r w:rsidR="00E73AD7" w:rsidRPr="00E73AD7">
          <w:rPr>
            <w:lang w:val="uk-UA"/>
          </w:rPr>
          <w:t xml:space="preserve">керування </w:t>
        </w:r>
      </w:ins>
      <w:r w:rsidRPr="00E73AD7">
        <w:rPr>
          <w:lang w:val="uk-UA"/>
        </w:rPr>
        <w:t>надає користувачу можливість обирати між створенням датасету, навчанням або оцінюванням моделі за допомогою простого інтерфейсу. Користувачеві не потрібно заглиблюватися у внутрішню структуру програми – достатньо лише вибрати необхідну дію, і система автоматично виконає всі необхідні операції.</w:t>
      </w:r>
    </w:p>
    <w:p w14:paraId="30F8AAEA" w14:textId="77777777" w:rsidR="00AB46BD" w:rsidRPr="00E73AD7" w:rsidRDefault="00AB46BD">
      <w:pPr>
        <w:spacing w:line="360" w:lineRule="auto"/>
        <w:rPr>
          <w:b/>
          <w:bCs/>
          <w:lang w:val="uk-UA"/>
        </w:rPr>
      </w:pPr>
    </w:p>
    <w:p w14:paraId="0484B067" w14:textId="2A238D83" w:rsidR="00C5055F" w:rsidRPr="00E73AD7" w:rsidRDefault="00C5055F">
      <w:pPr>
        <w:spacing w:line="360" w:lineRule="auto"/>
        <w:rPr>
          <w:b/>
          <w:bCs/>
          <w:lang w:val="uk-UA"/>
        </w:rPr>
      </w:pPr>
      <w:r w:rsidRPr="00E73AD7">
        <w:rPr>
          <w:b/>
          <w:bCs/>
          <w:lang w:val="uk-UA"/>
        </w:rPr>
        <w:t>Особливості реалізації</w:t>
      </w:r>
    </w:p>
    <w:p w14:paraId="748BC19C" w14:textId="5957A2DB" w:rsidR="00C5055F" w:rsidRPr="00E73AD7" w:rsidRDefault="008108F2">
      <w:pPr>
        <w:numPr>
          <w:ilvl w:val="0"/>
          <w:numId w:val="28"/>
        </w:numPr>
        <w:spacing w:line="360" w:lineRule="auto"/>
        <w:rPr>
          <w:lang w:val="uk-UA"/>
        </w:rPr>
      </w:pPr>
      <w:r w:rsidRPr="00E73AD7">
        <w:rPr>
          <w:b/>
          <w:bCs/>
          <w:lang w:val="uk-UA"/>
        </w:rPr>
        <w:t>г</w:t>
      </w:r>
      <w:r w:rsidR="00C5055F" w:rsidRPr="00E73AD7">
        <w:rPr>
          <w:b/>
          <w:bCs/>
          <w:lang w:val="uk-UA"/>
        </w:rPr>
        <w:t>нучкість параметризації</w:t>
      </w:r>
      <w:r w:rsidRPr="00E73AD7">
        <w:rPr>
          <w:lang w:val="uk-UA"/>
        </w:rPr>
        <w:t xml:space="preserve"> - д</w:t>
      </w:r>
      <w:r w:rsidR="00C5055F" w:rsidRPr="00E73AD7">
        <w:rPr>
          <w:lang w:val="uk-UA"/>
        </w:rPr>
        <w:t>ля налаштування програми передбачено використання параметрів, які легко змінюються через конфігураційні файли або командний рядок. Наприклад, можна задати розмір пакета даних, кількість епох, швидкість навчання тощо</w:t>
      </w:r>
      <w:r w:rsidRPr="00E73AD7">
        <w:rPr>
          <w:lang w:val="uk-UA"/>
        </w:rPr>
        <w:t>;</w:t>
      </w:r>
    </w:p>
    <w:p w14:paraId="09D1A3AA" w14:textId="79C7FCDA" w:rsidR="00C5055F" w:rsidRPr="00E73AD7" w:rsidRDefault="008108F2">
      <w:pPr>
        <w:numPr>
          <w:ilvl w:val="0"/>
          <w:numId w:val="28"/>
        </w:numPr>
        <w:spacing w:line="360" w:lineRule="auto"/>
        <w:rPr>
          <w:lang w:val="uk-UA"/>
        </w:rPr>
      </w:pPr>
      <w:r w:rsidRPr="00E73AD7">
        <w:rPr>
          <w:b/>
          <w:bCs/>
          <w:lang w:val="uk-UA"/>
        </w:rPr>
        <w:lastRenderedPageBreak/>
        <w:t>з</w:t>
      </w:r>
      <w:r w:rsidR="00C5055F" w:rsidRPr="00E73AD7">
        <w:rPr>
          <w:b/>
          <w:bCs/>
          <w:lang w:val="uk-UA"/>
        </w:rPr>
        <w:t>береження результатів</w:t>
      </w:r>
      <w:r w:rsidRPr="00E73AD7">
        <w:rPr>
          <w:b/>
          <w:bCs/>
          <w:lang w:val="uk-UA"/>
        </w:rPr>
        <w:t xml:space="preserve"> - </w:t>
      </w:r>
      <w:r w:rsidRPr="00E73AD7">
        <w:rPr>
          <w:lang w:val="uk-UA"/>
        </w:rPr>
        <w:t>п</w:t>
      </w:r>
      <w:r w:rsidR="00C5055F" w:rsidRPr="00E73AD7">
        <w:rPr>
          <w:lang w:val="uk-UA"/>
        </w:rPr>
        <w:t>ісля навчання модель та метадані (наприклад, статистичні параметри даних і список класів) зберігаються у спеціальному форматі, що дозволяє повторно використовувати модель без необхідності повторного навчання</w:t>
      </w:r>
      <w:r w:rsidRPr="00E73AD7">
        <w:rPr>
          <w:lang w:val="uk-UA"/>
        </w:rPr>
        <w:t>;</w:t>
      </w:r>
    </w:p>
    <w:p w14:paraId="38F715F7" w14:textId="46890AE1" w:rsidR="00C5055F" w:rsidRPr="00E73AD7" w:rsidRDefault="008108F2">
      <w:pPr>
        <w:numPr>
          <w:ilvl w:val="0"/>
          <w:numId w:val="28"/>
        </w:numPr>
        <w:spacing w:line="360" w:lineRule="auto"/>
        <w:rPr>
          <w:lang w:val="uk-UA"/>
        </w:rPr>
      </w:pPr>
      <w:r w:rsidRPr="00E73AD7">
        <w:rPr>
          <w:b/>
          <w:bCs/>
          <w:lang w:val="uk-UA"/>
        </w:rPr>
        <w:t>і</w:t>
      </w:r>
      <w:r w:rsidR="00C5055F" w:rsidRPr="00E73AD7">
        <w:rPr>
          <w:b/>
          <w:bCs/>
          <w:lang w:val="uk-UA"/>
        </w:rPr>
        <w:t>нтерактивність</w:t>
      </w:r>
      <w:r w:rsidRPr="00E73AD7">
        <w:rPr>
          <w:lang w:val="uk-UA"/>
        </w:rPr>
        <w:t xml:space="preserve"> - м</w:t>
      </w:r>
      <w:r w:rsidR="00C5055F" w:rsidRPr="00E73AD7">
        <w:rPr>
          <w:lang w:val="uk-UA"/>
        </w:rPr>
        <w:t>одуль створення датасету має графічний інтерфейс, що значно спрощує роботу для користувачів, які не мають технічної підготовки. Інтерфейс дозволяє швидко задавати параметри генерації зображень і отримувати результат у реальному часі</w:t>
      </w:r>
      <w:r w:rsidRPr="00E73AD7">
        <w:rPr>
          <w:lang w:val="uk-UA"/>
        </w:rPr>
        <w:t>;</w:t>
      </w:r>
    </w:p>
    <w:p w14:paraId="127331C8" w14:textId="6849898A" w:rsidR="008C5088" w:rsidRPr="00E73AD7" w:rsidRDefault="008C5088">
      <w:pPr>
        <w:spacing w:line="360" w:lineRule="auto"/>
        <w:rPr>
          <w:lang w:val="uk-UA"/>
        </w:rPr>
      </w:pPr>
    </w:p>
    <w:p w14:paraId="682E62B3" w14:textId="70F9AFC7" w:rsidR="008C5088" w:rsidRPr="00E73AD7" w:rsidRDefault="008C5088">
      <w:pPr>
        <w:spacing w:line="360" w:lineRule="auto"/>
        <w:jc w:val="center"/>
        <w:rPr>
          <w:lang w:val="uk-UA"/>
        </w:rPr>
      </w:pPr>
      <w:r w:rsidRPr="00BD0BD7">
        <w:rPr>
          <w:lang w:val="uk-UA"/>
        </w:rPr>
        <w:object w:dxaOrig="22455" w:dyaOrig="11955" w14:anchorId="25B40BC0">
          <v:shape id="_x0000_i1027" type="#_x0000_t75" style="width:543.4pt;height:289.35pt" o:ole="">
            <v:imagedata r:id="rId17" o:title=""/>
          </v:shape>
          <o:OLEObject Type="Embed" ProgID="Visio.Drawing.15" ShapeID="_x0000_i1027" DrawAspect="Content" ObjectID="_1809944725" r:id="rId18"/>
        </w:object>
      </w:r>
    </w:p>
    <w:p w14:paraId="12F56AAE" w14:textId="5446094A" w:rsidR="008108F2" w:rsidRPr="00E73AD7" w:rsidRDefault="00440D39">
      <w:pPr>
        <w:spacing w:line="360" w:lineRule="auto"/>
        <w:jc w:val="center"/>
        <w:rPr>
          <w:lang w:val="uk-UA"/>
        </w:rPr>
      </w:pPr>
      <w:r w:rsidRPr="00E73AD7">
        <w:rPr>
          <w:lang w:val="uk-UA"/>
        </w:rPr>
        <w:t xml:space="preserve">Рис. 3.1 – Діаграма послідовностей </w:t>
      </w:r>
      <w:commentRangeStart w:id="827"/>
      <w:r w:rsidRPr="00E73AD7">
        <w:rPr>
          <w:lang w:val="uk-UA"/>
        </w:rPr>
        <w:t>взаємодії</w:t>
      </w:r>
      <w:ins w:id="828" w:author="Ярмола Юрій Юрійович" w:date="2025-05-27T23:04:00Z">
        <w:r w:rsidR="00E73AD7" w:rsidRPr="00E73AD7">
          <w:rPr>
            <w:lang w:val="uk-UA"/>
          </w:rPr>
          <w:t xml:space="preserve"> модулів системи між</w:t>
        </w:r>
      </w:ins>
      <w:r w:rsidRPr="00E73AD7">
        <w:rPr>
          <w:lang w:val="uk-UA"/>
        </w:rPr>
        <w:t xml:space="preserve"> </w:t>
      </w:r>
      <w:commentRangeEnd w:id="827"/>
      <w:r w:rsidR="00136CFC" w:rsidRPr="00E73AD7">
        <w:rPr>
          <w:rStyle w:val="CommentReference"/>
          <w:lang w:val="uk-UA"/>
          <w:rPrChange w:id="829" w:author="Ярмола Юрій Юрійович" w:date="2025-05-27T23:05:00Z">
            <w:rPr>
              <w:rStyle w:val="CommentReference"/>
            </w:rPr>
          </w:rPrChange>
        </w:rPr>
        <w:commentReference w:id="827"/>
      </w:r>
      <w:ins w:id="830" w:author="Ярмола Юрій Юрійович" w:date="2025-05-27T23:04:00Z">
        <w:r w:rsidR="00E73AD7" w:rsidRPr="00E73AD7">
          <w:rPr>
            <w:lang w:val="uk-UA"/>
          </w:rPr>
          <w:t>собою</w:t>
        </w:r>
      </w:ins>
      <w:del w:id="831" w:author="Ярмола Юрій Юрійович" w:date="2025-05-27T23:04:00Z">
        <w:r w:rsidRPr="00E73AD7" w:rsidDel="00E73AD7">
          <w:rPr>
            <w:lang w:val="uk-UA"/>
          </w:rPr>
          <w:delText>системи</w:delText>
        </w:r>
      </w:del>
      <w:r w:rsidRPr="00E73AD7">
        <w:rPr>
          <w:lang w:val="uk-UA"/>
        </w:rPr>
        <w:t xml:space="preserve"> </w:t>
      </w:r>
    </w:p>
    <w:p w14:paraId="0D3C6C98" w14:textId="77777777" w:rsidR="00440D39" w:rsidRPr="00E73AD7" w:rsidRDefault="00440D39">
      <w:pPr>
        <w:spacing w:line="360" w:lineRule="auto"/>
        <w:rPr>
          <w:lang w:val="uk-UA"/>
        </w:rPr>
      </w:pPr>
    </w:p>
    <w:p w14:paraId="4A398493" w14:textId="2E450F21" w:rsidR="00C5055F" w:rsidRPr="00E73AD7" w:rsidRDefault="00440D39">
      <w:pPr>
        <w:spacing w:line="360" w:lineRule="auto"/>
        <w:rPr>
          <w:lang w:val="uk-UA"/>
        </w:rPr>
      </w:pPr>
      <w:r w:rsidRPr="00E73AD7">
        <w:rPr>
          <w:lang w:val="uk-UA"/>
        </w:rPr>
        <w:t>Реалізована</w:t>
      </w:r>
      <w:r w:rsidR="00C5055F" w:rsidRPr="00E73AD7">
        <w:rPr>
          <w:lang w:val="uk-UA"/>
        </w:rPr>
        <w:t xml:space="preserve"> структура програмного забезпечення має низку переваг:</w:t>
      </w:r>
    </w:p>
    <w:p w14:paraId="1B9FE979" w14:textId="18097F90" w:rsidR="00C5055F" w:rsidRPr="00E73AD7" w:rsidRDefault="00440D39">
      <w:pPr>
        <w:numPr>
          <w:ilvl w:val="0"/>
          <w:numId w:val="29"/>
        </w:numPr>
        <w:spacing w:line="360" w:lineRule="auto"/>
        <w:rPr>
          <w:lang w:val="uk-UA"/>
        </w:rPr>
      </w:pPr>
      <w:r w:rsidRPr="00E73AD7">
        <w:rPr>
          <w:lang w:val="uk-UA"/>
        </w:rPr>
        <w:t>ч</w:t>
      </w:r>
      <w:r w:rsidR="00C5055F" w:rsidRPr="00E73AD7">
        <w:rPr>
          <w:lang w:val="uk-UA"/>
        </w:rPr>
        <w:t>ітке розділення функціональності між модулями забезпечує простоту обслуговування та масштабованість</w:t>
      </w:r>
      <w:r w:rsidRPr="00E73AD7">
        <w:rPr>
          <w:lang w:val="uk-UA"/>
        </w:rPr>
        <w:t>;</w:t>
      </w:r>
    </w:p>
    <w:p w14:paraId="60CC9A47" w14:textId="3254C28E" w:rsidR="00C5055F" w:rsidRPr="00E73AD7" w:rsidRDefault="00440D39">
      <w:pPr>
        <w:numPr>
          <w:ilvl w:val="0"/>
          <w:numId w:val="29"/>
        </w:numPr>
        <w:spacing w:line="360" w:lineRule="auto"/>
        <w:rPr>
          <w:lang w:val="uk-UA"/>
        </w:rPr>
      </w:pPr>
      <w:r w:rsidRPr="00E73AD7">
        <w:rPr>
          <w:lang w:val="uk-UA"/>
        </w:rPr>
        <w:t>і</w:t>
      </w:r>
      <w:r w:rsidR="00C5055F" w:rsidRPr="00E73AD7">
        <w:rPr>
          <w:lang w:val="uk-UA"/>
        </w:rPr>
        <w:t>нтерактивний інтерфейс полегшує використання системи навіть для користувачів без спеціальних технічних знань</w:t>
      </w:r>
      <w:r w:rsidRPr="00E73AD7">
        <w:rPr>
          <w:lang w:val="uk-UA"/>
        </w:rPr>
        <w:t>;</w:t>
      </w:r>
    </w:p>
    <w:p w14:paraId="24476F09" w14:textId="5924A4D3" w:rsidR="00C5055F" w:rsidRPr="00E73AD7" w:rsidRDefault="00440D39">
      <w:pPr>
        <w:numPr>
          <w:ilvl w:val="0"/>
          <w:numId w:val="29"/>
        </w:numPr>
        <w:spacing w:line="360" w:lineRule="auto"/>
        <w:rPr>
          <w:lang w:val="uk-UA"/>
        </w:rPr>
      </w:pPr>
      <w:r w:rsidRPr="00E73AD7">
        <w:rPr>
          <w:lang w:val="uk-UA"/>
        </w:rPr>
        <w:lastRenderedPageBreak/>
        <w:t>в</w:t>
      </w:r>
      <w:r w:rsidR="00C5055F" w:rsidRPr="00E73AD7">
        <w:rPr>
          <w:lang w:val="uk-UA"/>
        </w:rPr>
        <w:t>икористання сучасних архітектур та можливість налаштування параметрів робить програму універсальним інструментом для вирішення завдань класифікації зображень</w:t>
      </w:r>
      <w:r w:rsidRPr="00E73AD7">
        <w:rPr>
          <w:lang w:val="uk-UA"/>
        </w:rPr>
        <w:t>;</w:t>
      </w:r>
    </w:p>
    <w:p w14:paraId="637B6C8E" w14:textId="77777777" w:rsidR="00C5055F" w:rsidRPr="00E73AD7" w:rsidRDefault="00C5055F">
      <w:pPr>
        <w:spacing w:line="360" w:lineRule="auto"/>
        <w:rPr>
          <w:lang w:val="uk-UA"/>
        </w:rPr>
      </w:pPr>
      <w:r w:rsidRPr="00E73AD7">
        <w:rPr>
          <w:lang w:val="uk-UA"/>
        </w:rPr>
        <w:t>Таким чином, організація програмного забезпечення забезпечує високу продуктивність, зручність використання та адаптивність до потреб різних завдань.</w:t>
      </w:r>
    </w:p>
    <w:p w14:paraId="66405636" w14:textId="00A727D7" w:rsidR="001C65EE" w:rsidRPr="00E73AD7" w:rsidRDefault="00F12526">
      <w:pPr>
        <w:pStyle w:val="Heading3"/>
        <w:spacing w:line="360" w:lineRule="auto"/>
        <w:rPr>
          <w:lang w:val="uk-UA" w:eastAsia="uk-UA"/>
        </w:rPr>
      </w:pPr>
      <w:bookmarkStart w:id="832" w:name="_Toc199283582"/>
      <w:r w:rsidRPr="00E73AD7">
        <w:rPr>
          <w:lang w:val="uk-UA" w:eastAsia="uk-UA"/>
        </w:rPr>
        <w:t>3.2.2 Реалізація модуля генерації датасету</w:t>
      </w:r>
      <w:bookmarkEnd w:id="832"/>
      <w:r w:rsidRPr="00E73AD7">
        <w:rPr>
          <w:lang w:val="uk-UA" w:eastAsia="uk-UA"/>
        </w:rPr>
        <w:tab/>
      </w:r>
      <w:r w:rsidRPr="00E73AD7">
        <w:rPr>
          <w:lang w:val="uk-UA" w:eastAsia="uk-UA"/>
        </w:rPr>
        <w:br/>
      </w:r>
    </w:p>
    <w:p w14:paraId="307FB54A" w14:textId="0ADA3764" w:rsidR="004535E1" w:rsidRPr="00E73AD7" w:rsidRDefault="004535E1">
      <w:pPr>
        <w:spacing w:line="360" w:lineRule="auto"/>
        <w:ind w:firstLine="708"/>
        <w:rPr>
          <w:lang w:val="uk-UA" w:eastAsia="uk-UA"/>
        </w:rPr>
      </w:pPr>
      <w:r w:rsidRPr="00E73AD7">
        <w:rPr>
          <w:lang w:val="uk-UA" w:eastAsia="uk-UA"/>
        </w:rPr>
        <w:t xml:space="preserve">Генератор даних для </w:t>
      </w:r>
      <w:r w:rsidR="003D627D" w:rsidRPr="00E73AD7">
        <w:rPr>
          <w:lang w:val="uk-UA" w:eastAsia="uk-UA"/>
        </w:rPr>
        <w:t>навчання ШНМ</w:t>
      </w:r>
      <w:r w:rsidRPr="00E73AD7">
        <w:rPr>
          <w:lang w:val="uk-UA" w:eastAsia="uk-UA"/>
        </w:rPr>
        <w:t xml:space="preserve">, представлений у цьому </w:t>
      </w:r>
      <w:r w:rsidR="003D627D" w:rsidRPr="00E73AD7">
        <w:rPr>
          <w:lang w:val="uk-UA" w:eastAsia="uk-UA"/>
        </w:rPr>
        <w:t>модулі</w:t>
      </w:r>
      <w:r w:rsidRPr="00E73AD7">
        <w:rPr>
          <w:lang w:val="uk-UA" w:eastAsia="uk-UA"/>
        </w:rPr>
        <w:t>, є багатофункціональним інструментом для створення зображень із різними аугментаціями, а також для формування відповідних анотацій. Цей інструмент створено з урахуванням вимог до машинного навчання, зокрема для задач комп’ютерного зору, таких як обробка відео чи розпізнавання об’єктів. У цій роботі наведено детальний опис структури, функціоналу, алгоритмів роботи та використаних технологій.</w:t>
      </w:r>
    </w:p>
    <w:p w14:paraId="708BBDC2" w14:textId="0107E22F" w:rsidR="003D627D" w:rsidRPr="00E73AD7" w:rsidRDefault="003D627D">
      <w:pPr>
        <w:spacing w:line="360" w:lineRule="auto"/>
        <w:ind w:firstLine="708"/>
        <w:rPr>
          <w:lang w:val="uk-UA"/>
        </w:rPr>
      </w:pPr>
      <w:r w:rsidRPr="00E73AD7">
        <w:rPr>
          <w:lang w:val="uk-UA"/>
        </w:rPr>
        <w:t>Модуль генератора побудовано з використанням функціоального підходу, що дозволяє легко змінювати та масштабувати функціонал. Основними компонентами є:</w:t>
      </w:r>
    </w:p>
    <w:p w14:paraId="00629225" w14:textId="76604067" w:rsidR="003D627D" w:rsidRPr="00E73AD7" w:rsidRDefault="003D627D">
      <w:pPr>
        <w:pStyle w:val="ListParagraph"/>
        <w:numPr>
          <w:ilvl w:val="0"/>
          <w:numId w:val="34"/>
        </w:numPr>
        <w:spacing w:line="360" w:lineRule="auto"/>
        <w:rPr>
          <w:lang w:val="uk-UA"/>
        </w:rPr>
      </w:pPr>
      <w:r w:rsidRPr="00E73AD7">
        <w:rPr>
          <w:lang w:val="uk-UA"/>
        </w:rPr>
        <w:t>інтерфейс користувача - для інтерактивного налаштування параметрів використовується бібліотека tkinter. Вікна для вибору відео, параметрів аугментації та класу об’єкта забезпечують зручність роботи користувача.</w:t>
      </w:r>
    </w:p>
    <w:p w14:paraId="43E8EA98" w14:textId="77777777" w:rsidR="003D627D" w:rsidRPr="00E73AD7" w:rsidRDefault="003D627D">
      <w:pPr>
        <w:pStyle w:val="ListParagraph"/>
        <w:numPr>
          <w:ilvl w:val="0"/>
          <w:numId w:val="34"/>
        </w:numPr>
        <w:spacing w:line="360" w:lineRule="auto"/>
        <w:rPr>
          <w:lang w:val="uk-UA"/>
        </w:rPr>
      </w:pPr>
      <w:r w:rsidRPr="00E73AD7">
        <w:rPr>
          <w:lang w:val="uk-UA"/>
        </w:rPr>
        <w:t>алгоритм відслідковування об’єктів - для визначення області інтересу (ROI – Region of Interest) і подальшого трекінгу об’єктів використовується трекер TrackerCSRT, який належить до сімейства трекерів OpenCV. Його перевагою є точність та стабільність при обробці складних кадрів.</w:t>
      </w:r>
    </w:p>
    <w:p w14:paraId="743EA1DE" w14:textId="69FA3044" w:rsidR="003D627D" w:rsidRPr="00E73AD7" w:rsidRDefault="003D627D">
      <w:pPr>
        <w:pStyle w:val="ListParagraph"/>
        <w:numPr>
          <w:ilvl w:val="0"/>
          <w:numId w:val="34"/>
        </w:numPr>
        <w:spacing w:line="360" w:lineRule="auto"/>
        <w:rPr>
          <w:lang w:val="uk-UA"/>
        </w:rPr>
      </w:pPr>
      <w:r w:rsidRPr="00E73AD7">
        <w:rPr>
          <w:lang w:val="uk-UA"/>
        </w:rPr>
        <w:lastRenderedPageBreak/>
        <w:t>аугментація зображень - реалізовано модуль для обробки зображень, який підтримує такі види аугментації, як:</w:t>
      </w:r>
    </w:p>
    <w:p w14:paraId="21D4BD82" w14:textId="77777777" w:rsidR="003D627D" w:rsidRPr="00E73AD7" w:rsidRDefault="003D627D">
      <w:pPr>
        <w:numPr>
          <w:ilvl w:val="0"/>
          <w:numId w:val="36"/>
        </w:numPr>
        <w:tabs>
          <w:tab w:val="num" w:pos="720"/>
        </w:tabs>
        <w:spacing w:line="360" w:lineRule="auto"/>
        <w:rPr>
          <w:lang w:val="uk-UA"/>
        </w:rPr>
      </w:pPr>
      <w:r w:rsidRPr="00E73AD7">
        <w:rPr>
          <w:lang w:val="uk-UA"/>
        </w:rPr>
        <w:t>Обертання;</w:t>
      </w:r>
    </w:p>
    <w:p w14:paraId="7976E171" w14:textId="77777777" w:rsidR="003D627D" w:rsidRPr="00E73AD7" w:rsidRDefault="003D627D">
      <w:pPr>
        <w:numPr>
          <w:ilvl w:val="0"/>
          <w:numId w:val="36"/>
        </w:numPr>
        <w:tabs>
          <w:tab w:val="num" w:pos="720"/>
        </w:tabs>
        <w:spacing w:line="360" w:lineRule="auto"/>
        <w:rPr>
          <w:lang w:val="uk-UA"/>
        </w:rPr>
      </w:pPr>
      <w:r w:rsidRPr="00E73AD7">
        <w:rPr>
          <w:lang w:val="uk-UA"/>
        </w:rPr>
        <w:t>Дзеркальне відображення;</w:t>
      </w:r>
    </w:p>
    <w:p w14:paraId="60B39540" w14:textId="77777777" w:rsidR="003D627D" w:rsidRPr="00E73AD7" w:rsidRDefault="003D627D">
      <w:pPr>
        <w:numPr>
          <w:ilvl w:val="0"/>
          <w:numId w:val="36"/>
        </w:numPr>
        <w:tabs>
          <w:tab w:val="num" w:pos="720"/>
        </w:tabs>
        <w:spacing w:line="360" w:lineRule="auto"/>
        <w:rPr>
          <w:lang w:val="uk-UA"/>
        </w:rPr>
      </w:pPr>
      <w:r w:rsidRPr="00E73AD7">
        <w:rPr>
          <w:lang w:val="uk-UA"/>
        </w:rPr>
        <w:t>Додавання шуму;</w:t>
      </w:r>
    </w:p>
    <w:p w14:paraId="647192FC" w14:textId="77777777" w:rsidR="003D627D" w:rsidRPr="00E73AD7" w:rsidRDefault="003D627D">
      <w:pPr>
        <w:numPr>
          <w:ilvl w:val="0"/>
          <w:numId w:val="36"/>
        </w:numPr>
        <w:tabs>
          <w:tab w:val="num" w:pos="720"/>
        </w:tabs>
        <w:spacing w:line="360" w:lineRule="auto"/>
        <w:rPr>
          <w:lang w:val="uk-UA"/>
        </w:rPr>
      </w:pPr>
      <w:r w:rsidRPr="00E73AD7">
        <w:rPr>
          <w:lang w:val="uk-UA"/>
        </w:rPr>
        <w:t>Розмиття;</w:t>
      </w:r>
    </w:p>
    <w:p w14:paraId="7420CC79" w14:textId="3E1A9F2F" w:rsidR="003D627D" w:rsidRPr="00E73AD7" w:rsidRDefault="003D627D">
      <w:pPr>
        <w:numPr>
          <w:ilvl w:val="0"/>
          <w:numId w:val="36"/>
        </w:numPr>
        <w:tabs>
          <w:tab w:val="num" w:pos="720"/>
        </w:tabs>
        <w:spacing w:line="360" w:lineRule="auto"/>
        <w:rPr>
          <w:lang w:val="uk-UA"/>
        </w:rPr>
      </w:pPr>
      <w:r w:rsidRPr="00E73AD7">
        <w:rPr>
          <w:lang w:val="uk-UA"/>
        </w:rPr>
        <w:t>Зміна яскравості та контрастності.</w:t>
      </w:r>
    </w:p>
    <w:p w14:paraId="1E5998EE" w14:textId="6C43F011" w:rsidR="003D627D" w:rsidRPr="00E73AD7" w:rsidRDefault="003D627D">
      <w:pPr>
        <w:spacing w:line="360" w:lineRule="auto"/>
        <w:ind w:firstLine="708"/>
        <w:rPr>
          <w:lang w:val="uk-UA"/>
        </w:rPr>
      </w:pPr>
      <w:r w:rsidRPr="00E73AD7">
        <w:rPr>
          <w:lang w:val="uk-UA"/>
        </w:rPr>
        <w:t>4. збереження даних - оброблені зображення та відповідні анотації зберігаються у форматі JSON із нормалізованими координатами.</w:t>
      </w:r>
    </w:p>
    <w:p w14:paraId="427B181A" w14:textId="41937A1D" w:rsidR="003D627D" w:rsidRPr="00E73AD7" w:rsidRDefault="003D627D">
      <w:pPr>
        <w:spacing w:line="360" w:lineRule="auto"/>
        <w:ind w:left="1068"/>
        <w:rPr>
          <w:lang w:val="uk-UA"/>
        </w:rPr>
      </w:pPr>
    </w:p>
    <w:p w14:paraId="7AF526A0" w14:textId="516C44FD" w:rsidR="00246349" w:rsidRPr="00E73AD7" w:rsidRDefault="00ED19B6">
      <w:pPr>
        <w:spacing w:line="360" w:lineRule="auto"/>
        <w:ind w:left="1068"/>
        <w:jc w:val="center"/>
        <w:rPr>
          <w:lang w:val="uk-UA"/>
        </w:rPr>
      </w:pPr>
      <w:r w:rsidRPr="00BD0BD7">
        <w:rPr>
          <w:lang w:val="uk-UA"/>
        </w:rPr>
        <w:object w:dxaOrig="9465" w:dyaOrig="14640" w14:anchorId="6A23A50A">
          <v:shape id="_x0000_i1028" type="#_x0000_t75" style="width:291.4pt;height:451.7pt" o:ole="">
            <v:imagedata r:id="rId19" o:title=""/>
          </v:shape>
          <o:OLEObject Type="Embed" ProgID="Visio.Drawing.15" ShapeID="_x0000_i1028" DrawAspect="Content" ObjectID="_1809944726" r:id="rId20"/>
        </w:object>
      </w:r>
    </w:p>
    <w:p w14:paraId="7BAA4384" w14:textId="319809C9" w:rsidR="00246349" w:rsidRPr="00E73AD7" w:rsidRDefault="00246349">
      <w:pPr>
        <w:spacing w:line="360" w:lineRule="auto"/>
        <w:jc w:val="center"/>
        <w:rPr>
          <w:lang w:val="uk-UA"/>
        </w:rPr>
      </w:pPr>
      <w:r w:rsidRPr="00E73AD7">
        <w:rPr>
          <w:lang w:val="uk-UA"/>
        </w:rPr>
        <w:lastRenderedPageBreak/>
        <w:t xml:space="preserve">Рис. 3.2 – Блок схема алгоритму роботи модуля генерації датасету </w:t>
      </w:r>
    </w:p>
    <w:p w14:paraId="3B8CA1EE" w14:textId="1D2CFE4E" w:rsidR="00246349" w:rsidRPr="00E73AD7" w:rsidRDefault="00246349">
      <w:pPr>
        <w:spacing w:line="360" w:lineRule="auto"/>
        <w:rPr>
          <w:lang w:val="uk-UA"/>
        </w:rPr>
      </w:pPr>
    </w:p>
    <w:p w14:paraId="6755457A" w14:textId="77777777" w:rsidR="00246349" w:rsidRPr="00E73AD7" w:rsidRDefault="00246349">
      <w:pPr>
        <w:spacing w:line="360" w:lineRule="auto"/>
        <w:ind w:firstLine="708"/>
        <w:rPr>
          <w:lang w:val="uk-UA"/>
        </w:rPr>
      </w:pPr>
      <w:r w:rsidRPr="00E73AD7">
        <w:rPr>
          <w:lang w:val="uk-UA"/>
        </w:rPr>
        <w:t>Алгоритм роботи модуля генерації датасету побудований таким чином, щоб забезпечити автоматизацію процесу виділення об’єктів з відео, їхнього трекінгу та подальшої генерації аугментованих зображень із відповідними анотаціями. Робота починається з ініціалізації програми, під час якої користувачеві пропонується вибрати відеофайл для обробки. Цей файл є джерелом зображень, які згодом будуть аналізуватися та оброблятися.</w:t>
      </w:r>
    </w:p>
    <w:p w14:paraId="4D57534E" w14:textId="77777777" w:rsidR="00246349" w:rsidRPr="00E73AD7" w:rsidRDefault="00246349">
      <w:pPr>
        <w:spacing w:line="360" w:lineRule="auto"/>
        <w:ind w:firstLine="708"/>
        <w:rPr>
          <w:lang w:val="uk-UA"/>
        </w:rPr>
      </w:pPr>
      <w:r w:rsidRPr="00E73AD7">
        <w:rPr>
          <w:lang w:val="uk-UA"/>
        </w:rPr>
        <w:t>Після завантаження відеофайлу відкривається графічний інтерфейс, де користувач може задати параметри генерації датасету. До цих параметрів входять налаштування аугментацій, такі як повороти зображень, їхнє дзеркальне відображення, зміна яскравості, контрасту, розмиття та додавання шуму. Окрім цього, користувач задає розміри зображень, які будуть використовуватися у вихідному датасеті, максимальну кількість кадрів для обробки, а також режим перезапису наявних файлів, якщо така ситуація виникає.</w:t>
      </w:r>
    </w:p>
    <w:p w14:paraId="2A23A616" w14:textId="77777777" w:rsidR="00246349" w:rsidRPr="00E73AD7" w:rsidRDefault="00246349">
      <w:pPr>
        <w:spacing w:line="360" w:lineRule="auto"/>
        <w:ind w:firstLine="708"/>
        <w:rPr>
          <w:lang w:val="uk-UA"/>
        </w:rPr>
      </w:pPr>
      <w:r w:rsidRPr="00E73AD7">
        <w:rPr>
          <w:lang w:val="uk-UA"/>
        </w:rPr>
        <w:t>Далі програма зчитує відео та пропонує користувачеві вибрати область інтересу (ROI) на першому кадрі. Вибір здійснюється за допомогою графічного інтерфейсу, де користувач може виділити область прямокутником. Область, обрана користувачем, слугуватиме базою для трекінгу в наступних кадрах. Після підтвердження вибору ініціалізується алгоритм трекінгу, який використовує методику CSRT для точного відстеження об’єкта.</w:t>
      </w:r>
    </w:p>
    <w:p w14:paraId="34A77029" w14:textId="77777777" w:rsidR="00246349" w:rsidRPr="00E73AD7" w:rsidRDefault="00246349">
      <w:pPr>
        <w:spacing w:line="360" w:lineRule="auto"/>
        <w:ind w:firstLine="708"/>
        <w:rPr>
          <w:lang w:val="uk-UA"/>
        </w:rPr>
      </w:pPr>
      <w:r w:rsidRPr="00E73AD7">
        <w:rPr>
          <w:lang w:val="uk-UA"/>
        </w:rPr>
        <w:t>На кожному кадрі програма зчитує поточну область інтересу, коригуючи її, якщо вона виходить за межі зображення. Потім ця область вирізається з кадру та масштабується до заданих параметрів. Отримане зображення зберігається в папці, що була створена для поточного запуску програми. Крім цього, до кожного зображення застосовуються задані користувачем аугментації. Це дозволяє створювати різноманітні варіації вихідного зображення, що підвищує якість та надійність отриманого датасету.</w:t>
      </w:r>
    </w:p>
    <w:p w14:paraId="1686AA64" w14:textId="77777777" w:rsidR="00246349" w:rsidRPr="00E73AD7" w:rsidRDefault="00246349">
      <w:pPr>
        <w:spacing w:line="360" w:lineRule="auto"/>
        <w:ind w:firstLine="708"/>
        <w:rPr>
          <w:lang w:val="uk-UA"/>
        </w:rPr>
      </w:pPr>
      <w:r w:rsidRPr="00E73AD7">
        <w:rPr>
          <w:lang w:val="uk-UA"/>
        </w:rPr>
        <w:lastRenderedPageBreak/>
        <w:t>Після збереження кожного кадру та відповідних аугментованих варіацій програма формує JSON-файл із анотаціями. У цьому файлі вказуються координати виділеної області в нормалізованому вигляді (центр та розміри у відносних значеннях до ширини та висоти зображення). Усі анотації збираються в один загальний файл, який містить метаінформацію про кожен кадр та його модифікації.</w:t>
      </w:r>
    </w:p>
    <w:p w14:paraId="1C8736C6" w14:textId="140214B9" w:rsidR="004535E1" w:rsidRPr="00E73AD7" w:rsidRDefault="00246349">
      <w:pPr>
        <w:spacing w:line="360" w:lineRule="auto"/>
        <w:ind w:firstLine="708"/>
        <w:rPr>
          <w:lang w:val="uk-UA"/>
        </w:rPr>
      </w:pPr>
      <w:r w:rsidRPr="00E73AD7">
        <w:rPr>
          <w:lang w:val="uk-UA"/>
        </w:rPr>
        <w:t>Робота програми завершується, коли оброблено задану кількість кадрів або коли користувач вручну завершує процес. Програма також передбачає обробку можливих помилок, таких як некоректний вибір області інтересу чи помилки зчитування кадрів із відео. Для підвищення ефективності обробки використовується багатопоточність, що дозволяє одночасно виконувати кілька завдань, таких як збереження кадрів і виконання аугментацій. У підсумку користувач отримує повноцінний датасет із зображеннями, які готові до використання для тренування нейронних мереж чи інших задач комп’ютерного зору.</w:t>
      </w:r>
    </w:p>
    <w:p w14:paraId="16E07A96" w14:textId="3679940F" w:rsidR="001C65EE" w:rsidRPr="00E73AD7" w:rsidRDefault="001C65EE">
      <w:pPr>
        <w:pStyle w:val="Heading3"/>
        <w:spacing w:line="360" w:lineRule="auto"/>
        <w:rPr>
          <w:lang w:val="uk-UA"/>
        </w:rPr>
      </w:pPr>
      <w:bookmarkStart w:id="833" w:name="_Toc199283583"/>
      <w:r w:rsidRPr="00E73AD7">
        <w:rPr>
          <w:lang w:val="uk-UA"/>
        </w:rPr>
        <w:t>3.2.</w:t>
      </w:r>
      <w:r w:rsidR="0041016F" w:rsidRPr="00E73AD7">
        <w:rPr>
          <w:lang w:val="uk-UA"/>
        </w:rPr>
        <w:t>3</w:t>
      </w:r>
      <w:r w:rsidR="004535E1" w:rsidRPr="00E73AD7">
        <w:rPr>
          <w:lang w:val="uk-UA"/>
        </w:rPr>
        <w:t xml:space="preserve"> Реалізація модуля навчання моделі</w:t>
      </w:r>
      <w:bookmarkEnd w:id="833"/>
    </w:p>
    <w:p w14:paraId="5F1E569C" w14:textId="77777777" w:rsidR="00794F99" w:rsidRPr="00E73AD7" w:rsidRDefault="00794F99">
      <w:pPr>
        <w:spacing w:line="360" w:lineRule="auto"/>
        <w:ind w:firstLine="708"/>
        <w:rPr>
          <w:lang w:val="uk-UA"/>
        </w:rPr>
      </w:pPr>
      <w:r w:rsidRPr="00E73AD7">
        <w:rPr>
          <w:lang w:val="uk-UA"/>
        </w:rPr>
        <w:t xml:space="preserve">Модуль навчання моделі розроблено з метою автоматизації процесу тренування нейронної мережі для класифікації зображень. Основна увага приділяється обробці вхідних даних, створенню ефективної архітектури моделі, а також налаштуванню гіперпараметрів для досягнення високої точності. </w:t>
      </w:r>
    </w:p>
    <w:p w14:paraId="7131C575" w14:textId="71150103" w:rsidR="004535E1" w:rsidRPr="00E73AD7" w:rsidRDefault="00AB46BD">
      <w:pPr>
        <w:spacing w:line="360" w:lineRule="auto"/>
        <w:jc w:val="center"/>
        <w:rPr>
          <w:lang w:val="uk-UA"/>
        </w:rPr>
      </w:pPr>
      <w:r w:rsidRPr="00BD0BD7">
        <w:rPr>
          <w:lang w:val="uk-UA"/>
        </w:rPr>
        <w:object w:dxaOrig="11340" w:dyaOrig="14925" w14:anchorId="46AA1CE8">
          <v:shape id="_x0000_i1029" type="#_x0000_t75" style="width:420.45pt;height:553.6pt" o:ole="">
            <v:imagedata r:id="rId21" o:title=""/>
          </v:shape>
          <o:OLEObject Type="Embed" ProgID="Visio.Drawing.15" ShapeID="_x0000_i1029" DrawAspect="Content" ObjectID="_1809944727" r:id="rId22"/>
        </w:object>
      </w:r>
    </w:p>
    <w:p w14:paraId="4DD4CCEB" w14:textId="6EEC0EFA" w:rsidR="00AB46BD" w:rsidRPr="00E73AD7" w:rsidRDefault="00AB46BD">
      <w:pPr>
        <w:spacing w:line="360" w:lineRule="auto"/>
        <w:jc w:val="center"/>
        <w:rPr>
          <w:lang w:val="uk-UA"/>
        </w:rPr>
      </w:pPr>
      <w:r w:rsidRPr="00E73AD7">
        <w:rPr>
          <w:lang w:val="uk-UA"/>
        </w:rPr>
        <w:t>Рис.3.4 – Блок схема алгоритму навчання ШНМ</w:t>
      </w:r>
    </w:p>
    <w:p w14:paraId="47950E06" w14:textId="58B239C8" w:rsidR="00AB46BD" w:rsidRPr="00E73AD7" w:rsidRDefault="00AB46BD">
      <w:pPr>
        <w:spacing w:line="360" w:lineRule="auto"/>
        <w:ind w:firstLine="708"/>
        <w:rPr>
          <w:lang w:val="uk-UA"/>
        </w:rPr>
      </w:pPr>
      <w:r w:rsidRPr="00E73AD7">
        <w:rPr>
          <w:lang w:val="uk-UA"/>
        </w:rPr>
        <w:t xml:space="preserve">Робота модуля починається з ініціалізації основних параметрів, таких як розмір батчу - набір даних, які передаються моделі для обробки одночасно під час однієї ітерації навчання, кількість епох, швидкість навчання, розмір </w:t>
      </w:r>
      <w:r w:rsidRPr="00E73AD7">
        <w:rPr>
          <w:lang w:val="uk-UA"/>
        </w:rPr>
        <w:lastRenderedPageBreak/>
        <w:t>зображень та вибір архітектури моделі. Використання GPU автоматично визначається, якщо воно доступне, що значно прискорює навчання.</w:t>
      </w:r>
    </w:p>
    <w:p w14:paraId="3C47D7D1" w14:textId="77777777" w:rsidR="00AB46BD" w:rsidRPr="00E73AD7" w:rsidRDefault="00AB46BD">
      <w:pPr>
        <w:spacing w:line="360" w:lineRule="auto"/>
        <w:ind w:firstLine="708"/>
        <w:rPr>
          <w:lang w:val="uk-UA"/>
        </w:rPr>
      </w:pPr>
      <w:r w:rsidRPr="00E73AD7">
        <w:rPr>
          <w:lang w:val="uk-UA"/>
        </w:rPr>
        <w:t>Далі, на першому етапі, завантажується датасет, де перевіряється наявність та коректність даних. Якщо датасет порожній, програма видає відповідне повідомлення про помилку. Обчислюються середнє значення (mean) та стандартне відхилення (std) для нормалізації вхідних даних.</w:t>
      </w:r>
    </w:p>
    <w:p w14:paraId="2B2F4C63" w14:textId="77777777" w:rsidR="00AB46BD" w:rsidRPr="00E73AD7" w:rsidRDefault="00AB46BD">
      <w:pPr>
        <w:spacing w:line="360" w:lineRule="auto"/>
        <w:ind w:firstLine="708"/>
        <w:rPr>
          <w:lang w:val="uk-UA"/>
        </w:rPr>
      </w:pPr>
      <w:r w:rsidRPr="00E73AD7">
        <w:rPr>
          <w:lang w:val="uk-UA"/>
        </w:rPr>
        <w:t>Після цього виконується поділ вибірки на тренувальну та валідаційну. Використовується стратифікація за класами, що гарантує рівномірний розподіл даних між підвибірками. Для поділу використовується функція train_test_split, яка формує індекси для підвибірок.</w:t>
      </w:r>
    </w:p>
    <w:p w14:paraId="5092352D" w14:textId="77777777" w:rsidR="00AB46BD" w:rsidRPr="00E73AD7" w:rsidRDefault="00AB46BD">
      <w:pPr>
        <w:spacing w:line="360" w:lineRule="auto"/>
        <w:ind w:firstLine="708"/>
        <w:rPr>
          <w:lang w:val="uk-UA"/>
        </w:rPr>
      </w:pPr>
      <w:r w:rsidRPr="00E73AD7">
        <w:rPr>
          <w:lang w:val="uk-UA"/>
        </w:rPr>
        <w:t>На наступному етапі створюються завантажувачі даних (DataLoader), які відповідають за подачу зображень до моделі. Батчі формуються з урахуванням обраних індексів для тренувальної та валідаційної вибірки.</w:t>
      </w:r>
    </w:p>
    <w:p w14:paraId="140ED691" w14:textId="77777777" w:rsidR="00AB46BD" w:rsidRPr="00E73AD7" w:rsidRDefault="00AB46BD">
      <w:pPr>
        <w:spacing w:line="360" w:lineRule="auto"/>
        <w:ind w:firstLine="708"/>
        <w:rPr>
          <w:lang w:val="uk-UA"/>
        </w:rPr>
      </w:pPr>
      <w:r w:rsidRPr="00E73AD7">
        <w:rPr>
          <w:lang w:val="uk-UA"/>
        </w:rPr>
        <w:t>Далі ініціалізується архітектура моделі на основі параметра MODEL_TYPE. Обраний тип моделі, наприклад ResNet50 або MobileNetV3, завантажується з відповідних бібліотек та адаптується до кількості класів у датасеті.</w:t>
      </w:r>
    </w:p>
    <w:p w14:paraId="184A3CA3" w14:textId="77777777" w:rsidR="00AB46BD" w:rsidRPr="00E73AD7" w:rsidRDefault="00AB46BD">
      <w:pPr>
        <w:spacing w:line="360" w:lineRule="auto"/>
        <w:ind w:firstLine="708"/>
        <w:rPr>
          <w:lang w:val="uk-UA"/>
        </w:rPr>
      </w:pPr>
      <w:r w:rsidRPr="00E73AD7">
        <w:rPr>
          <w:lang w:val="uk-UA"/>
        </w:rPr>
        <w:t>Паралельно налаштовуються функція втрат (крос-ентропія) та оптимізатор (Adam), що використовуються для навчання. Модель переводиться в режим тренування.</w:t>
      </w:r>
    </w:p>
    <w:p w14:paraId="73050963" w14:textId="77777777" w:rsidR="00AB46BD" w:rsidRPr="00E73AD7" w:rsidRDefault="00AB46BD">
      <w:pPr>
        <w:spacing w:line="360" w:lineRule="auto"/>
        <w:rPr>
          <w:lang w:val="uk-UA"/>
        </w:rPr>
      </w:pPr>
      <w:r w:rsidRPr="00E73AD7">
        <w:rPr>
          <w:lang w:val="uk-UA"/>
        </w:rPr>
        <w:t>В процесі навчання, яке триває визначену кількість епох, виконується:</w:t>
      </w:r>
    </w:p>
    <w:p w14:paraId="23460271" w14:textId="77777777" w:rsidR="00AB46BD" w:rsidRPr="00E73AD7" w:rsidRDefault="00AB46BD">
      <w:pPr>
        <w:numPr>
          <w:ilvl w:val="0"/>
          <w:numId w:val="37"/>
        </w:numPr>
        <w:spacing w:line="360" w:lineRule="auto"/>
        <w:rPr>
          <w:lang w:val="uk-UA"/>
        </w:rPr>
      </w:pPr>
      <w:r w:rsidRPr="00E73AD7">
        <w:rPr>
          <w:lang w:val="uk-UA"/>
        </w:rPr>
        <w:t>Прямий прохід даних через модель (forward pass), обчислення втрат та зворотній прохід (backpropagation) з оновленням вагів.</w:t>
      </w:r>
    </w:p>
    <w:p w14:paraId="4FD87D0B" w14:textId="77777777" w:rsidR="00AB46BD" w:rsidRPr="00E73AD7" w:rsidRDefault="00AB46BD">
      <w:pPr>
        <w:numPr>
          <w:ilvl w:val="0"/>
          <w:numId w:val="37"/>
        </w:numPr>
        <w:spacing w:line="360" w:lineRule="auto"/>
        <w:rPr>
          <w:lang w:val="uk-UA"/>
        </w:rPr>
      </w:pPr>
      <w:r w:rsidRPr="00E73AD7">
        <w:rPr>
          <w:lang w:val="uk-UA"/>
        </w:rPr>
        <w:t>Обчислення точності для тренувальної та валідаційної вибірки після кожної епохи.</w:t>
      </w:r>
    </w:p>
    <w:p w14:paraId="3F420096" w14:textId="77777777" w:rsidR="00AB46BD" w:rsidRPr="00E73AD7" w:rsidRDefault="00AB46BD">
      <w:pPr>
        <w:numPr>
          <w:ilvl w:val="0"/>
          <w:numId w:val="37"/>
        </w:numPr>
        <w:spacing w:line="360" w:lineRule="auto"/>
        <w:rPr>
          <w:lang w:val="uk-UA"/>
        </w:rPr>
      </w:pPr>
      <w:r w:rsidRPr="00E73AD7">
        <w:rPr>
          <w:lang w:val="uk-UA"/>
        </w:rPr>
        <w:t>Візуалізація результатів навчання шляхом побудови графіків втрат та точності.</w:t>
      </w:r>
    </w:p>
    <w:p w14:paraId="621D626A" w14:textId="77777777" w:rsidR="00AB46BD" w:rsidRPr="00E73AD7" w:rsidRDefault="00AB46BD">
      <w:pPr>
        <w:numPr>
          <w:ilvl w:val="0"/>
          <w:numId w:val="37"/>
        </w:numPr>
        <w:spacing w:line="360" w:lineRule="auto"/>
        <w:rPr>
          <w:lang w:val="uk-UA"/>
        </w:rPr>
      </w:pPr>
      <w:r w:rsidRPr="00E73AD7">
        <w:rPr>
          <w:lang w:val="uk-UA"/>
        </w:rPr>
        <w:t>Дострокова зупинка навчання при досягненні заданого критерію точності.</w:t>
      </w:r>
    </w:p>
    <w:p w14:paraId="6AB1EA85" w14:textId="3F1F8795" w:rsidR="00794F99" w:rsidRPr="00E73AD7" w:rsidRDefault="00AB46BD">
      <w:pPr>
        <w:spacing w:line="360" w:lineRule="auto"/>
        <w:ind w:firstLine="360"/>
        <w:rPr>
          <w:lang w:val="uk-UA"/>
        </w:rPr>
      </w:pPr>
      <w:r w:rsidRPr="00E73AD7">
        <w:rPr>
          <w:lang w:val="uk-UA"/>
        </w:rPr>
        <w:lastRenderedPageBreak/>
        <w:t xml:space="preserve">Після завершення тренування модель разом із метаданими зберігається у файл. Також зберігаються результати навчання у JSON-форматі, включаючи час навчання, втрати, точність та іншу інформацію, яку можна використати для порівняння </w:t>
      </w:r>
    </w:p>
    <w:p w14:paraId="765499EA" w14:textId="1D711AAF" w:rsidR="004535E1" w:rsidRPr="00E73AD7" w:rsidRDefault="004535E1">
      <w:pPr>
        <w:pStyle w:val="Heading3"/>
        <w:spacing w:line="360" w:lineRule="auto"/>
        <w:rPr>
          <w:lang w:val="uk-UA"/>
        </w:rPr>
      </w:pPr>
      <w:bookmarkStart w:id="834" w:name="_Toc199283584"/>
      <w:r w:rsidRPr="00E73AD7">
        <w:rPr>
          <w:lang w:val="uk-UA"/>
        </w:rPr>
        <w:t>3.2.4 Реалізація модуля перевірки моделі</w:t>
      </w:r>
      <w:bookmarkEnd w:id="834"/>
    </w:p>
    <w:p w14:paraId="171964BF" w14:textId="7E763862" w:rsidR="004535E1" w:rsidRPr="00E73AD7" w:rsidRDefault="000508F5">
      <w:pPr>
        <w:spacing w:line="360" w:lineRule="auto"/>
        <w:ind w:firstLine="708"/>
        <w:rPr>
          <w:lang w:val="uk-UA"/>
        </w:rPr>
      </w:pPr>
      <w:r w:rsidRPr="00E73AD7">
        <w:rPr>
          <w:lang w:val="uk-UA"/>
        </w:rPr>
        <w:t>Модуль перевірки моделі розроблено для оцінювання продуктивності нейронної мережі на нових, раніше невідомих даних. Основна мета – підтвердити здатність моделі коректно класифікувати зображення із тестового набору. Робота модуля охоплює завантаження навченої моделі, підготовку даних і проведення передбачень із подальшим аналізом результатів.</w:t>
      </w:r>
    </w:p>
    <w:p w14:paraId="185DF3A7" w14:textId="6758FE72" w:rsidR="000508F5" w:rsidRPr="00E73AD7" w:rsidRDefault="000508F5">
      <w:pPr>
        <w:spacing w:line="360" w:lineRule="auto"/>
        <w:rPr>
          <w:lang w:val="uk-UA"/>
        </w:rPr>
      </w:pPr>
    </w:p>
    <w:p w14:paraId="5C263EC5" w14:textId="5AC7B60D" w:rsidR="000508F5" w:rsidRPr="00E73AD7" w:rsidRDefault="000508F5">
      <w:pPr>
        <w:spacing w:line="360" w:lineRule="auto"/>
        <w:jc w:val="center"/>
        <w:rPr>
          <w:lang w:val="uk-UA"/>
        </w:rPr>
      </w:pPr>
      <w:r w:rsidRPr="00BD0BD7">
        <w:rPr>
          <w:lang w:val="uk-UA"/>
        </w:rPr>
        <w:object w:dxaOrig="2581" w:dyaOrig="9990" w14:anchorId="7CB2D262">
          <v:shape id="_x0000_i1030" type="#_x0000_t75" style="width:115.45pt;height:445.6pt" o:ole="">
            <v:imagedata r:id="rId23" o:title=""/>
          </v:shape>
          <o:OLEObject Type="Embed" ProgID="Visio.Drawing.15" ShapeID="_x0000_i1030" DrawAspect="Content" ObjectID="_1809944728" r:id="rId24"/>
        </w:object>
      </w:r>
    </w:p>
    <w:p w14:paraId="775EC802" w14:textId="58D18756" w:rsidR="000508F5" w:rsidRPr="00E73AD7" w:rsidRDefault="000508F5">
      <w:pPr>
        <w:spacing w:line="360" w:lineRule="auto"/>
        <w:jc w:val="center"/>
        <w:rPr>
          <w:lang w:val="uk-UA"/>
        </w:rPr>
      </w:pPr>
      <w:r w:rsidRPr="00E73AD7">
        <w:rPr>
          <w:lang w:val="uk-UA"/>
        </w:rPr>
        <w:t>Рис. 3.5 – Блок схема алгоритму роботи модуля перевірки моделі</w:t>
      </w:r>
    </w:p>
    <w:p w14:paraId="19FD861B" w14:textId="2E0E8470" w:rsidR="000508F5" w:rsidRPr="00E73AD7" w:rsidRDefault="000508F5">
      <w:pPr>
        <w:spacing w:line="360" w:lineRule="auto"/>
        <w:ind w:firstLine="360"/>
        <w:rPr>
          <w:lang w:val="uk-UA"/>
          <w:rPrChange w:id="835" w:author="Ярмола Юрій Юрійович" w:date="2025-05-27T23:05:00Z">
            <w:rPr/>
          </w:rPrChange>
        </w:rPr>
      </w:pPr>
      <w:r w:rsidRPr="00E73AD7">
        <w:rPr>
          <w:lang w:val="uk-UA"/>
          <w:rPrChange w:id="836" w:author="Ярмола Юрій Юрійович" w:date="2025-05-27T23:05:00Z">
            <w:rPr/>
          </w:rPrChange>
        </w:rPr>
        <w:t>Реалізація модуля перевірки моделі дозволяє оцінити її реальну продуктивність у класифікації зображень. Завдяки цьому модулю користувачі можуть швидко перевірити, наскільки добре модель справляється зі своїм завданням, і за потреби вдосконалити її.</w:t>
      </w:r>
    </w:p>
    <w:p w14:paraId="4E8F5906" w14:textId="14BFBC78" w:rsidR="000508F5" w:rsidRPr="00E73AD7" w:rsidRDefault="000508F5">
      <w:pPr>
        <w:pStyle w:val="ListParagraph"/>
        <w:numPr>
          <w:ilvl w:val="0"/>
          <w:numId w:val="39"/>
        </w:numPr>
        <w:spacing w:line="360" w:lineRule="auto"/>
        <w:rPr>
          <w:lang w:val="uk-UA"/>
        </w:rPr>
      </w:pPr>
      <w:r w:rsidRPr="00E73AD7">
        <w:rPr>
          <w:lang w:val="uk-UA"/>
        </w:rPr>
        <w:t>завантаження моделі та метаданих</w:t>
      </w:r>
      <w:r w:rsidRPr="00E73AD7">
        <w:rPr>
          <w:lang w:val="uk-UA"/>
        </w:rPr>
        <w:tab/>
        <w:t>- завантажується файл із попередньо навченою моделлю, який також містить метадані: назви класів, розмір зображень для обробки, середнє значення та стандартне відхилення для нормалізації вхідних даних. Ці метадані забезпечують сумісність моделі з новими даними</w:t>
      </w:r>
      <w:r w:rsidRPr="00E73AD7">
        <w:rPr>
          <w:lang w:val="uk-UA"/>
          <w:rPrChange w:id="837" w:author="Ярмола Юрій Юрійович" w:date="2025-05-27T23:05:00Z">
            <w:rPr>
              <w:lang w:val="en-US"/>
            </w:rPr>
          </w:rPrChange>
        </w:rPr>
        <w:t>;</w:t>
      </w:r>
    </w:p>
    <w:p w14:paraId="6C57123E" w14:textId="1FB69104" w:rsidR="000508F5" w:rsidRPr="00E73AD7" w:rsidRDefault="000508F5">
      <w:pPr>
        <w:pStyle w:val="ListParagraph"/>
        <w:numPr>
          <w:ilvl w:val="0"/>
          <w:numId w:val="39"/>
        </w:numPr>
        <w:spacing w:line="360" w:lineRule="auto"/>
        <w:rPr>
          <w:lang w:val="uk-UA"/>
        </w:rPr>
      </w:pPr>
      <w:r w:rsidRPr="00E73AD7">
        <w:rPr>
          <w:lang w:val="uk-UA"/>
        </w:rPr>
        <w:lastRenderedPageBreak/>
        <w:t>ініціалізація моделі - на основі метаданих ініціалізується структура моделі. Це дозволяє адаптувати модель до специфіки конкретної задачі класифікації</w:t>
      </w:r>
      <w:r w:rsidRPr="00E73AD7">
        <w:rPr>
          <w:lang w:val="uk-UA"/>
          <w:rPrChange w:id="838" w:author="Ярмола Юрій Юрійович" w:date="2025-05-27T23:05:00Z">
            <w:rPr>
              <w:lang w:val="en-US"/>
            </w:rPr>
          </w:rPrChange>
        </w:rPr>
        <w:t>;</w:t>
      </w:r>
    </w:p>
    <w:p w14:paraId="5A36E375" w14:textId="77777777" w:rsidR="000508F5" w:rsidRPr="00E73AD7" w:rsidRDefault="000508F5">
      <w:pPr>
        <w:pStyle w:val="ListParagraph"/>
        <w:numPr>
          <w:ilvl w:val="0"/>
          <w:numId w:val="39"/>
        </w:numPr>
        <w:spacing w:line="360" w:lineRule="auto"/>
        <w:rPr>
          <w:lang w:val="uk-UA"/>
        </w:rPr>
      </w:pPr>
      <w:r w:rsidRPr="00E73AD7">
        <w:rPr>
          <w:lang w:val="uk-UA"/>
        </w:rPr>
        <w:t>підготовка тестових даних - кожне зображення із тестового набору проходить попередню обробку:</w:t>
      </w:r>
    </w:p>
    <w:p w14:paraId="1E779BC5" w14:textId="6EBE7560" w:rsidR="000508F5" w:rsidRPr="00E73AD7" w:rsidRDefault="000508F5">
      <w:pPr>
        <w:pStyle w:val="ListParagraph"/>
        <w:numPr>
          <w:ilvl w:val="2"/>
          <w:numId w:val="39"/>
        </w:numPr>
        <w:spacing w:line="360" w:lineRule="auto"/>
        <w:rPr>
          <w:lang w:val="uk-UA"/>
        </w:rPr>
      </w:pPr>
      <w:r w:rsidRPr="00E73AD7">
        <w:rPr>
          <w:lang w:val="uk-UA"/>
        </w:rPr>
        <w:t>Зміна розміру до стандартного (визначеного в метаданих);</w:t>
      </w:r>
    </w:p>
    <w:p w14:paraId="03BC75A7" w14:textId="5D88FD11" w:rsidR="000508F5" w:rsidRPr="00E73AD7" w:rsidRDefault="000508F5">
      <w:pPr>
        <w:pStyle w:val="ListParagraph"/>
        <w:numPr>
          <w:ilvl w:val="2"/>
          <w:numId w:val="39"/>
        </w:numPr>
        <w:spacing w:line="360" w:lineRule="auto"/>
        <w:rPr>
          <w:lang w:val="uk-UA"/>
        </w:rPr>
      </w:pPr>
      <w:r w:rsidRPr="00E73AD7">
        <w:rPr>
          <w:lang w:val="uk-UA"/>
        </w:rPr>
        <w:t>Конвертація до формату тензора</w:t>
      </w:r>
      <w:r w:rsidRPr="00E73AD7">
        <w:rPr>
          <w:lang w:val="uk-UA"/>
          <w:rPrChange w:id="839" w:author="Ярмола Юрій Юрійович" w:date="2025-05-27T23:05:00Z">
            <w:rPr>
              <w:lang w:val="en-US"/>
            </w:rPr>
          </w:rPrChange>
        </w:rPr>
        <w:t>;</w:t>
      </w:r>
    </w:p>
    <w:p w14:paraId="3BCE24F7" w14:textId="77777777" w:rsidR="000508F5" w:rsidRPr="00E73AD7" w:rsidRDefault="000508F5">
      <w:pPr>
        <w:pStyle w:val="ListParagraph"/>
        <w:numPr>
          <w:ilvl w:val="2"/>
          <w:numId w:val="39"/>
        </w:numPr>
        <w:spacing w:line="360" w:lineRule="auto"/>
        <w:rPr>
          <w:lang w:val="uk-UA"/>
        </w:rPr>
      </w:pPr>
      <w:r w:rsidRPr="00E73AD7">
        <w:rPr>
          <w:lang w:val="uk-UA"/>
        </w:rPr>
        <w:t>Нормалізація піксельних значень на основі середнього значення та стандартного відхилення;</w:t>
      </w:r>
    </w:p>
    <w:p w14:paraId="3A9BE7A8" w14:textId="77777777" w:rsidR="000508F5" w:rsidRPr="00E73AD7" w:rsidRDefault="000508F5">
      <w:pPr>
        <w:pStyle w:val="ListParagraph"/>
        <w:numPr>
          <w:ilvl w:val="0"/>
          <w:numId w:val="39"/>
        </w:numPr>
        <w:spacing w:line="360" w:lineRule="auto"/>
        <w:rPr>
          <w:lang w:val="uk-UA"/>
        </w:rPr>
      </w:pPr>
      <w:r w:rsidRPr="00E73AD7">
        <w:rPr>
          <w:lang w:val="uk-UA"/>
        </w:rPr>
        <w:t>передбачення класу - оброблене зображення подається на вхід моделі для проведення передбачення. Модель повертає набір імовірностей для кожного класу, після чого вибирається клас із найбільшою імовірністю;</w:t>
      </w:r>
    </w:p>
    <w:p w14:paraId="6EE07CB3" w14:textId="77777777" w:rsidR="000508F5" w:rsidRPr="00E73AD7" w:rsidRDefault="000508F5">
      <w:pPr>
        <w:pStyle w:val="ListParagraph"/>
        <w:numPr>
          <w:ilvl w:val="0"/>
          <w:numId w:val="39"/>
        </w:numPr>
        <w:spacing w:line="360" w:lineRule="auto"/>
        <w:rPr>
          <w:lang w:val="uk-UA"/>
        </w:rPr>
      </w:pPr>
      <w:r w:rsidRPr="00E73AD7">
        <w:rPr>
          <w:lang w:val="uk-UA"/>
        </w:rPr>
        <w:t>обчислення точності - результати передбачення порівнюються з реальними мітками класів. На основі кількості правильних передбачень розраховується загальна точність моделі на тестовому наборі;</w:t>
      </w:r>
    </w:p>
    <w:p w14:paraId="5B33B691" w14:textId="0B73A729" w:rsidR="000508F5" w:rsidRPr="00E73AD7" w:rsidRDefault="000508F5">
      <w:pPr>
        <w:pStyle w:val="ListParagraph"/>
        <w:numPr>
          <w:ilvl w:val="0"/>
          <w:numId w:val="39"/>
        </w:numPr>
        <w:spacing w:line="360" w:lineRule="auto"/>
        <w:rPr>
          <w:lang w:val="uk-UA"/>
        </w:rPr>
      </w:pPr>
      <w:r w:rsidRPr="00E73AD7">
        <w:rPr>
          <w:lang w:val="uk-UA"/>
        </w:rPr>
        <w:t>виведення результатів</w:t>
      </w:r>
      <w:r w:rsidRPr="00E73AD7">
        <w:rPr>
          <w:lang w:val="uk-UA"/>
        </w:rPr>
        <w:tab/>
        <w:t>- для кожного зображення відображається передбачений клас, реальний клас і коректність передбачення. У кінці підраховується загальна точність моделі, що дозволяє оцінити її якість.</w:t>
      </w:r>
    </w:p>
    <w:p w14:paraId="64FB1C12" w14:textId="77777777" w:rsidR="000508F5" w:rsidRPr="00E73AD7" w:rsidRDefault="000508F5">
      <w:pPr>
        <w:spacing w:line="360" w:lineRule="auto"/>
        <w:rPr>
          <w:lang w:val="uk-UA"/>
        </w:rPr>
      </w:pPr>
    </w:p>
    <w:p w14:paraId="482488CE" w14:textId="3911E2B2" w:rsidR="00D6246B" w:rsidRPr="00E73AD7" w:rsidRDefault="00D6246B">
      <w:pPr>
        <w:pStyle w:val="Heading2"/>
        <w:spacing w:line="360" w:lineRule="auto"/>
        <w:rPr>
          <w:moveTo w:id="840" w:author="Oleksiv Maksym (CY CSS ICW Integration)" w:date="2025-05-25T17:00:00Z"/>
          <w:lang w:val="uk-UA"/>
        </w:rPr>
      </w:pPr>
      <w:bookmarkStart w:id="841" w:name="_Toc199283585"/>
      <w:moveToRangeStart w:id="842" w:author="Oleksiv Maksym (CY CSS ICW Integration)" w:date="2025-05-25T17:00:00Z" w:name="move199084845"/>
      <w:moveTo w:id="843" w:author="Oleksiv Maksym (CY CSS ICW Integration)" w:date="2025-05-25T17:00:00Z">
        <w:r w:rsidRPr="00E73AD7">
          <w:rPr>
            <w:lang w:val="uk-UA"/>
          </w:rPr>
          <w:t>3.</w:t>
        </w:r>
      </w:moveTo>
      <w:ins w:id="844" w:author="Ярмола Юрій Юрійович" w:date="2025-05-26T23:29:00Z">
        <w:r w:rsidR="005A5B8D" w:rsidRPr="00E73AD7">
          <w:rPr>
            <w:lang w:val="uk-UA"/>
          </w:rPr>
          <w:t>3</w:t>
        </w:r>
      </w:ins>
      <w:moveTo w:id="845" w:author="Oleksiv Maksym (CY CSS ICW Integration)" w:date="2025-05-25T17:00:00Z">
        <w:del w:id="846" w:author="Ярмола Юрій Юрійович" w:date="2025-05-26T23:29:00Z">
          <w:r w:rsidRPr="00E73AD7" w:rsidDel="005A5B8D">
            <w:rPr>
              <w:lang w:val="uk-UA"/>
            </w:rPr>
            <w:delText>4</w:delText>
          </w:r>
        </w:del>
        <w:r w:rsidRPr="00E73AD7">
          <w:rPr>
            <w:lang w:val="uk-UA"/>
          </w:rPr>
          <w:t xml:space="preserve"> Інтеграція та сценарії використання</w:t>
        </w:r>
        <w:bookmarkEnd w:id="841"/>
      </w:moveTo>
    </w:p>
    <w:p w14:paraId="54A5BD6C" w14:textId="7E328D65" w:rsidR="001C65EE" w:rsidRPr="00E73AD7" w:rsidRDefault="00D6246B">
      <w:pPr>
        <w:pStyle w:val="Heading3"/>
        <w:spacing w:line="360" w:lineRule="auto"/>
        <w:rPr>
          <w:ins w:id="847" w:author="Ярмола Юрій Юрійович" w:date="2025-05-26T23:29:00Z"/>
          <w:lang w:val="uk-UA"/>
        </w:rPr>
        <w:pPrChange w:id="848" w:author="Ярмола Юрій Юрійович" w:date="2025-05-28T00:10:00Z">
          <w:pPr>
            <w:pStyle w:val="Heading3"/>
          </w:pPr>
        </w:pPrChange>
      </w:pPr>
      <w:bookmarkStart w:id="849" w:name="_Toc199283586"/>
      <w:moveTo w:id="850" w:author="Oleksiv Maksym (CY CSS ICW Integration)" w:date="2025-05-25T17:00:00Z">
        <w:r w:rsidRPr="00E73AD7">
          <w:rPr>
            <w:lang w:val="uk-UA"/>
          </w:rPr>
          <w:t>3.</w:t>
        </w:r>
      </w:moveTo>
      <w:ins w:id="851" w:author="Ярмола Юрій Юрійович" w:date="2025-05-26T23:29:00Z">
        <w:r w:rsidR="005A5B8D" w:rsidRPr="00E73AD7">
          <w:rPr>
            <w:lang w:val="uk-UA"/>
          </w:rPr>
          <w:t>3</w:t>
        </w:r>
      </w:ins>
      <w:moveTo w:id="852" w:author="Oleksiv Maksym (CY CSS ICW Integration)" w:date="2025-05-25T17:00:00Z">
        <w:del w:id="853" w:author="Ярмола Юрій Юрійович" w:date="2025-05-26T23:29:00Z">
          <w:r w:rsidRPr="00E73AD7" w:rsidDel="005A5B8D">
            <w:rPr>
              <w:lang w:val="uk-UA"/>
            </w:rPr>
            <w:delText>4</w:delText>
          </w:r>
        </w:del>
        <w:r w:rsidRPr="00E73AD7">
          <w:rPr>
            <w:lang w:val="uk-UA"/>
          </w:rPr>
          <w:t>.1 Інтеграція алгоритму в кінцевий продукт</w:t>
        </w:r>
      </w:moveTo>
      <w:bookmarkEnd w:id="849"/>
      <w:moveToRangeEnd w:id="842"/>
    </w:p>
    <w:p w14:paraId="1C2BBE0D" w14:textId="618BE612" w:rsidR="005A5B8D" w:rsidRPr="00E73AD7" w:rsidRDefault="005A5B8D">
      <w:pPr>
        <w:spacing w:line="360" w:lineRule="auto"/>
        <w:rPr>
          <w:ins w:id="854" w:author="Ярмола Юрій Юрійович" w:date="2025-05-26T23:29:00Z"/>
          <w:lang w:val="uk-UA"/>
        </w:rPr>
        <w:pPrChange w:id="855" w:author="Ярмола Юрій Юрійович" w:date="2025-05-28T00:10:00Z">
          <w:pPr/>
        </w:pPrChange>
      </w:pPr>
    </w:p>
    <w:p w14:paraId="4F06204C" w14:textId="77777777" w:rsidR="005A5B8D" w:rsidRPr="00E73AD7" w:rsidRDefault="005A5B8D">
      <w:pPr>
        <w:spacing w:line="360" w:lineRule="auto"/>
        <w:rPr>
          <w:lang w:val="uk-UA"/>
        </w:rPr>
      </w:pPr>
    </w:p>
    <w:p w14:paraId="41E836D0" w14:textId="42F001AF" w:rsidR="005A5B8D" w:rsidRPr="00E73AD7" w:rsidRDefault="005A5B8D">
      <w:pPr>
        <w:pStyle w:val="Heading2"/>
        <w:spacing w:line="360" w:lineRule="auto"/>
        <w:rPr>
          <w:ins w:id="856" w:author="Ярмола Юрій Юрійович" w:date="2025-05-26T23:28:00Z"/>
          <w:lang w:val="uk-UA"/>
        </w:rPr>
      </w:pPr>
      <w:bookmarkStart w:id="857" w:name="_Toc199283587"/>
      <w:ins w:id="858" w:author="Ярмола Юрій Юрійович" w:date="2025-05-26T23:29:00Z">
        <w:r w:rsidRPr="00E73AD7">
          <w:rPr>
            <w:lang w:val="uk-UA"/>
          </w:rPr>
          <w:t xml:space="preserve">3.4 </w:t>
        </w:r>
      </w:ins>
      <w:ins w:id="859" w:author="Ярмола Юрій Юрійович" w:date="2025-05-26T23:28:00Z">
        <w:r w:rsidRPr="00E73AD7">
          <w:rPr>
            <w:lang w:val="uk-UA"/>
          </w:rPr>
          <w:t>Валідація</w:t>
        </w:r>
        <w:bookmarkEnd w:id="857"/>
      </w:ins>
    </w:p>
    <w:p w14:paraId="048BB158" w14:textId="77777777" w:rsidR="005A5B8D" w:rsidRPr="00E73AD7" w:rsidRDefault="005A5B8D">
      <w:pPr>
        <w:spacing w:line="360" w:lineRule="auto"/>
        <w:ind w:firstLine="708"/>
        <w:rPr>
          <w:ins w:id="860" w:author="Ярмола Юрій Юрійович" w:date="2025-05-26T23:28:00Z"/>
          <w:lang w:val="uk-UA"/>
        </w:rPr>
      </w:pPr>
      <w:ins w:id="861" w:author="Ярмола Юрій Юрійович" w:date="2025-05-26T23:28:00Z">
        <w:r w:rsidRPr="00E73AD7">
          <w:rPr>
            <w:lang w:val="uk-UA"/>
          </w:rPr>
          <w:t xml:space="preserve">Тестування та оцінювання моделей штучних нейронних мереж (ШНМ) є важливим етапом розробки програмного забезпечення. Воно охоплює не лише перевірку якості самої моделі, але й тестування коду, який забезпечує її </w:t>
        </w:r>
        <w:r w:rsidRPr="00E73AD7">
          <w:rPr>
            <w:lang w:val="uk-UA"/>
          </w:rPr>
          <w:lastRenderedPageBreak/>
          <w:t>функціонування, інтеграцію та взаємодію із зовнішніми системами. Комплексний підхід до тестування дозволяє досягти високої якості програмного забезпечення, мінімізувати помилки та забезпечити його стійкість у реальних умовах.</w:t>
        </w:r>
      </w:ins>
    </w:p>
    <w:p w14:paraId="7E1F2008" w14:textId="77777777" w:rsidR="005A5B8D" w:rsidRPr="00E73AD7" w:rsidRDefault="005A5B8D">
      <w:pPr>
        <w:spacing w:line="360" w:lineRule="auto"/>
        <w:rPr>
          <w:ins w:id="862" w:author="Ярмола Юрій Юрійович" w:date="2025-05-26T23:28:00Z"/>
          <w:lang w:val="uk-UA"/>
        </w:rPr>
      </w:pPr>
    </w:p>
    <w:p w14:paraId="0B1CD369" w14:textId="40744507" w:rsidR="005A5B8D" w:rsidRPr="00E73AD7" w:rsidRDefault="005A5B8D">
      <w:pPr>
        <w:pStyle w:val="Heading3"/>
        <w:spacing w:line="360" w:lineRule="auto"/>
        <w:rPr>
          <w:ins w:id="863" w:author="Ярмола Юрій Юрійович" w:date="2025-05-26T23:28:00Z"/>
          <w:lang w:val="uk-UA"/>
        </w:rPr>
      </w:pPr>
      <w:bookmarkStart w:id="864" w:name="_Toc199283588"/>
      <w:ins w:id="865" w:author="Ярмола Юрій Юрійович" w:date="2025-05-26T23:28:00Z">
        <w:r w:rsidRPr="00E73AD7">
          <w:rPr>
            <w:lang w:val="uk-UA"/>
          </w:rPr>
          <w:t>3.</w:t>
        </w:r>
      </w:ins>
      <w:ins w:id="866" w:author="Ярмола Юрій Юрійович" w:date="2025-05-26T23:29:00Z">
        <w:r w:rsidRPr="00E73AD7">
          <w:rPr>
            <w:lang w:val="uk-UA"/>
          </w:rPr>
          <w:t>4</w:t>
        </w:r>
      </w:ins>
      <w:ins w:id="867" w:author="Ярмола Юрій Юрійович" w:date="2025-05-26T23:28:00Z">
        <w:r w:rsidRPr="00E73AD7">
          <w:rPr>
            <w:lang w:val="uk-UA"/>
          </w:rPr>
          <w:t>.1 Аналіз методів тестування та оцінювання</w:t>
        </w:r>
        <w:bookmarkEnd w:id="864"/>
      </w:ins>
    </w:p>
    <w:p w14:paraId="6BE72A66" w14:textId="77777777" w:rsidR="005A5B8D" w:rsidRPr="00E73AD7" w:rsidRDefault="005A5B8D">
      <w:pPr>
        <w:spacing w:line="360" w:lineRule="auto"/>
        <w:ind w:firstLine="708"/>
        <w:rPr>
          <w:ins w:id="868" w:author="Ярмола Юрій Юрійович" w:date="2025-05-26T23:28:00Z"/>
          <w:bCs/>
          <w:lang w:val="uk-UA"/>
        </w:rPr>
      </w:pPr>
      <w:ins w:id="869" w:author="Ярмола Юрій Юрійович" w:date="2025-05-26T23:28:00Z">
        <w:r w:rsidRPr="00E73AD7">
          <w:rPr>
            <w:bCs/>
            <w:lang w:val="uk-UA"/>
          </w:rPr>
          <w:t>Основне завдання тестування моделі полягає у перевірці її здатності правильно обробляти невідомі дані. Для цього використовується тестовий набір даних, який повинен бути незалежним від навчального і валідаційного наборів. Тестування проводиться за допомогою таких метрик, як точність (accuracy), precision, recall, F1-міра, AUC-ROC у задачах класифікації або середнє абсолютне відхилення (Mean Absolute Error, MAE), середньоквадратична помилка (Mean Squared Error, MSE) та коефіцієнт детермінації (R²) у задачах регресії.</w:t>
        </w:r>
      </w:ins>
    </w:p>
    <w:p w14:paraId="1E52814B" w14:textId="77777777" w:rsidR="005A5B8D" w:rsidRPr="00E73AD7" w:rsidRDefault="005A5B8D">
      <w:pPr>
        <w:spacing w:line="360" w:lineRule="auto"/>
        <w:ind w:firstLine="708"/>
        <w:rPr>
          <w:ins w:id="870" w:author="Ярмола Юрій Юрійович" w:date="2025-05-26T23:28:00Z"/>
          <w:bCs/>
          <w:lang w:val="uk-UA"/>
        </w:rPr>
      </w:pPr>
      <w:ins w:id="871" w:author="Ярмола Юрій Юрійович" w:date="2025-05-26T23:28:00Z">
        <w:r w:rsidRPr="00E73AD7">
          <w:rPr>
            <w:bCs/>
            <w:lang w:val="uk-UA"/>
          </w:rPr>
          <w:t>Також важливим є тестування моделі на змінених даних. Для цього застосовуються аугментації, такі як зміна яскравості, поворот зображень чи додавання шуму. Такий підхід дозволяє оцінити стійкість моделі до змін у входах і виявити можливі слабкі сторони.</w:t>
        </w:r>
      </w:ins>
    </w:p>
    <w:p w14:paraId="5E36E5FF" w14:textId="77777777" w:rsidR="005A5B8D" w:rsidRPr="00E73AD7" w:rsidRDefault="005A5B8D">
      <w:pPr>
        <w:spacing w:line="360" w:lineRule="auto"/>
        <w:rPr>
          <w:ins w:id="872" w:author="Ярмола Юрій Юрійович" w:date="2025-05-26T23:28:00Z"/>
          <w:bCs/>
          <w:lang w:val="uk-UA"/>
        </w:rPr>
      </w:pPr>
    </w:p>
    <w:p w14:paraId="7B2259F9" w14:textId="77777777" w:rsidR="005A5B8D" w:rsidRPr="00E73AD7" w:rsidRDefault="005A5B8D">
      <w:pPr>
        <w:spacing w:line="360" w:lineRule="auto"/>
        <w:rPr>
          <w:ins w:id="873" w:author="Ярмола Юрій Юрійович" w:date="2025-05-26T23:28:00Z"/>
          <w:b/>
          <w:bCs/>
          <w:lang w:val="uk-UA"/>
        </w:rPr>
      </w:pPr>
      <w:ins w:id="874" w:author="Ярмола Юрій Юрійович" w:date="2025-05-26T23:28:00Z">
        <w:r w:rsidRPr="00E73AD7">
          <w:rPr>
            <w:b/>
            <w:bCs/>
            <w:lang w:val="uk-UA"/>
          </w:rPr>
          <w:t>Тестування коду</w:t>
        </w:r>
      </w:ins>
    </w:p>
    <w:p w14:paraId="6FE2ACB3" w14:textId="77777777" w:rsidR="005A5B8D" w:rsidRPr="00E73AD7" w:rsidRDefault="005A5B8D">
      <w:pPr>
        <w:spacing w:line="360" w:lineRule="auto"/>
        <w:rPr>
          <w:ins w:id="875" w:author="Ярмола Юрій Юрійович" w:date="2025-05-26T23:28:00Z"/>
          <w:bCs/>
          <w:lang w:val="uk-UA"/>
        </w:rPr>
      </w:pPr>
      <w:ins w:id="876" w:author="Ярмола Юрій Юрійович" w:date="2025-05-26T23:28:00Z">
        <w:r w:rsidRPr="00E73AD7">
          <w:rPr>
            <w:bCs/>
            <w:lang w:val="uk-UA"/>
          </w:rPr>
          <w:t>Якість програмного забезпечення, що забезпечує функціонування моделі, також потребує ретельної перевірки. Для цього застосовуються різні види тестування, які включають:</w:t>
        </w:r>
      </w:ins>
    </w:p>
    <w:p w14:paraId="660849FC" w14:textId="77777777" w:rsidR="005A5B8D" w:rsidRPr="00E73AD7" w:rsidRDefault="005A5B8D">
      <w:pPr>
        <w:numPr>
          <w:ilvl w:val="0"/>
          <w:numId w:val="44"/>
        </w:numPr>
        <w:spacing w:line="360" w:lineRule="auto"/>
        <w:rPr>
          <w:ins w:id="877" w:author="Ярмола Юрій Юрійович" w:date="2025-05-26T23:28:00Z"/>
          <w:b/>
          <w:bCs/>
          <w:lang w:val="uk-UA"/>
        </w:rPr>
      </w:pPr>
      <w:ins w:id="878" w:author="Ярмола Юрій Юрійович" w:date="2025-05-26T23:28:00Z">
        <w:r w:rsidRPr="00E73AD7">
          <w:rPr>
            <w:b/>
            <w:bCs/>
            <w:lang w:val="uk-UA"/>
          </w:rPr>
          <w:t>Unit-тестування</w:t>
        </w:r>
      </w:ins>
    </w:p>
    <w:p w14:paraId="670B253B" w14:textId="77777777" w:rsidR="005A5B8D" w:rsidRPr="00E73AD7" w:rsidRDefault="005A5B8D">
      <w:pPr>
        <w:spacing w:line="360" w:lineRule="auto"/>
        <w:ind w:left="720"/>
        <w:rPr>
          <w:ins w:id="879" w:author="Ярмола Юрій Юрійович" w:date="2025-05-26T23:28:00Z"/>
          <w:bCs/>
          <w:lang w:val="uk-UA"/>
        </w:rPr>
      </w:pPr>
      <w:ins w:id="880" w:author="Ярмола Юрій Юрійович" w:date="2025-05-26T23:28:00Z">
        <w:r w:rsidRPr="00E73AD7">
          <w:rPr>
            <w:bCs/>
            <w:lang w:val="uk-UA"/>
          </w:rPr>
          <w:t xml:space="preserve">Unit-тести (модульні тести) дозволяють перевірити правильність роботи окремих компонентів програмного забезпечення, таких як функції, методи чи класи. Наприклад, можна тестувати функції для попередньої обробки даних, обчислення метрик, реалізації аугментації чи інших важливих </w:t>
        </w:r>
        <w:r w:rsidRPr="00E73AD7">
          <w:rPr>
            <w:bCs/>
            <w:lang w:val="uk-UA"/>
          </w:rPr>
          <w:lastRenderedPageBreak/>
          <w:t>процесів. Модульне тестування дозволяє виявити потенційні дефекти на ранніх етапах розробки, що значно підвищує стабільність та якість програмного забезпечення. Завдяки автоматизації тестування зменшується ризик людських помилок, а можливість повторного виконання тестів забезпечує надійність у разі внесення змін до коду. У перспективі це також сприяє скороченню витрат на підтримку та розвиток системи.</w:t>
        </w:r>
      </w:ins>
    </w:p>
    <w:p w14:paraId="31A03CB9" w14:textId="77777777" w:rsidR="005A5B8D" w:rsidRPr="00E73AD7" w:rsidRDefault="005A5B8D">
      <w:pPr>
        <w:numPr>
          <w:ilvl w:val="0"/>
          <w:numId w:val="44"/>
        </w:numPr>
        <w:spacing w:line="360" w:lineRule="auto"/>
        <w:rPr>
          <w:ins w:id="881" w:author="Ярмола Юрій Юрійович" w:date="2025-05-26T23:28:00Z"/>
          <w:b/>
          <w:bCs/>
          <w:lang w:val="uk-UA"/>
        </w:rPr>
      </w:pPr>
      <w:ins w:id="882" w:author="Ярмола Юрій Юрійович" w:date="2025-05-26T23:28:00Z">
        <w:r w:rsidRPr="00E73AD7">
          <w:rPr>
            <w:b/>
            <w:bCs/>
            <w:lang w:val="uk-UA"/>
          </w:rPr>
          <w:t>Тестування продуктивності</w:t>
        </w:r>
      </w:ins>
    </w:p>
    <w:p w14:paraId="6B465B72" w14:textId="77777777" w:rsidR="005A5B8D" w:rsidRPr="00E73AD7" w:rsidRDefault="005A5B8D">
      <w:pPr>
        <w:spacing w:line="360" w:lineRule="auto"/>
        <w:ind w:left="720"/>
        <w:rPr>
          <w:ins w:id="883" w:author="Ярмола Юрій Юрійович" w:date="2025-05-26T23:28:00Z"/>
          <w:b/>
          <w:bCs/>
          <w:lang w:val="uk-UA"/>
        </w:rPr>
      </w:pPr>
      <w:ins w:id="884" w:author="Ярмола Юрій Юрійович" w:date="2025-05-26T23:28:00Z">
        <w:r w:rsidRPr="00E73AD7">
          <w:rPr>
            <w:bCs/>
            <w:lang w:val="uk-UA"/>
          </w:rPr>
          <w:t>Цей тип тестування спрямований на оцінювання швидкодії програми, її здатності обробляти великі обсяги даних, працювати під високим навантаженням та витримувати стресові ситуації. Для цього застосовуються інструменти, які дозволяють імітувати різні сценарії роботи системи.</w:t>
        </w:r>
      </w:ins>
    </w:p>
    <w:p w14:paraId="052F273E" w14:textId="77777777" w:rsidR="005A5B8D" w:rsidRPr="00E73AD7" w:rsidRDefault="005A5B8D">
      <w:pPr>
        <w:numPr>
          <w:ilvl w:val="0"/>
          <w:numId w:val="44"/>
        </w:numPr>
        <w:spacing w:line="360" w:lineRule="auto"/>
        <w:rPr>
          <w:ins w:id="885" w:author="Ярмола Юрій Юрійович" w:date="2025-05-26T23:28:00Z"/>
          <w:b/>
          <w:bCs/>
          <w:lang w:val="uk-UA"/>
        </w:rPr>
      </w:pPr>
      <w:ins w:id="886" w:author="Ярмола Юрій Юрійович" w:date="2025-05-26T23:28:00Z">
        <w:r w:rsidRPr="00E73AD7">
          <w:rPr>
            <w:b/>
            <w:bCs/>
            <w:lang w:val="uk-UA"/>
          </w:rPr>
          <w:t>End-to-end тестування</w:t>
        </w:r>
      </w:ins>
    </w:p>
    <w:p w14:paraId="7D012EB1" w14:textId="77777777" w:rsidR="005A5B8D" w:rsidRPr="00E73AD7" w:rsidRDefault="005A5B8D">
      <w:pPr>
        <w:spacing w:line="360" w:lineRule="auto"/>
        <w:ind w:left="720"/>
        <w:rPr>
          <w:ins w:id="887" w:author="Ярмола Юрій Юрійович" w:date="2025-05-26T23:28:00Z"/>
          <w:b/>
          <w:bCs/>
          <w:lang w:val="uk-UA"/>
        </w:rPr>
      </w:pPr>
      <w:ins w:id="888" w:author="Ярмола Юрій Юрійович" w:date="2025-05-26T23:28:00Z">
        <w:r w:rsidRPr="00E73AD7">
          <w:rPr>
            <w:bCs/>
            <w:lang w:val="uk-UA"/>
          </w:rPr>
          <w:t>Цей тип тестування охоплює всі аспекти роботи програми – від введення даних до отримання кінцевого результату. Наприклад, end-to-end тестування може включати перевірку повного циклу роботи з даними: завантаження зображення, його аугментація, обробка моделлю та збереження результатів.</w:t>
        </w:r>
      </w:ins>
    </w:p>
    <w:p w14:paraId="31692CD8" w14:textId="77777777" w:rsidR="005A5B8D" w:rsidRPr="00E73AD7" w:rsidRDefault="005A5B8D">
      <w:pPr>
        <w:numPr>
          <w:ilvl w:val="0"/>
          <w:numId w:val="44"/>
        </w:numPr>
        <w:spacing w:line="360" w:lineRule="auto"/>
        <w:rPr>
          <w:ins w:id="889" w:author="Ярмола Юрій Юрійович" w:date="2025-05-26T23:28:00Z"/>
          <w:b/>
          <w:bCs/>
          <w:lang w:val="uk-UA"/>
        </w:rPr>
      </w:pPr>
      <w:ins w:id="890" w:author="Ярмола Юрій Юрійович" w:date="2025-05-26T23:28:00Z">
        <w:r w:rsidRPr="00E73AD7">
          <w:rPr>
            <w:b/>
            <w:bCs/>
            <w:lang w:val="uk-UA"/>
          </w:rPr>
          <w:t>Методи автоматизації тестування</w:t>
        </w:r>
      </w:ins>
    </w:p>
    <w:p w14:paraId="2AEA2DB7" w14:textId="77777777" w:rsidR="005A5B8D" w:rsidRPr="00E73AD7" w:rsidRDefault="005A5B8D">
      <w:pPr>
        <w:spacing w:line="360" w:lineRule="auto"/>
        <w:ind w:left="720"/>
        <w:rPr>
          <w:ins w:id="891" w:author="Ярмола Юрій Юрійович" w:date="2025-05-26T23:28:00Z"/>
          <w:b/>
          <w:bCs/>
          <w:lang w:val="uk-UA"/>
        </w:rPr>
      </w:pPr>
      <w:ins w:id="892" w:author="Ярмола Юрій Юрійович" w:date="2025-05-26T23:28:00Z">
        <w:r w:rsidRPr="00E73AD7">
          <w:rPr>
            <w:bCs/>
            <w:lang w:val="uk-UA"/>
          </w:rPr>
          <w:t>У сучасній розробці програмного забезпечення значна увага приділяється автоматизації тестування. Це дозволяє зменшити вплив людського фактора, підвищити швидкість перевірки та забезпечити стабільність результатів. Для цього використовуються інструменти, такі як PyTest або Unittest для Python. Автоматизовані тести можуть бути інтегровані у процес розробки за допомогою інструментів CI/CD (наприклад, GitHub Actions, Jenkins), що забезпечує регулярну перевірку кожного нового внесеного коду.</w:t>
        </w:r>
      </w:ins>
    </w:p>
    <w:p w14:paraId="74E897C0" w14:textId="77777777" w:rsidR="005A5B8D" w:rsidRPr="00E73AD7" w:rsidRDefault="005A5B8D">
      <w:pPr>
        <w:spacing w:line="360" w:lineRule="auto"/>
        <w:rPr>
          <w:ins w:id="893" w:author="Ярмола Юрій Юрійович" w:date="2025-05-26T23:28:00Z"/>
          <w:b/>
          <w:bCs/>
          <w:lang w:val="uk-UA"/>
        </w:rPr>
      </w:pPr>
    </w:p>
    <w:p w14:paraId="1A128B87" w14:textId="77777777" w:rsidR="005A5B8D" w:rsidRPr="00E73AD7" w:rsidRDefault="005A5B8D">
      <w:pPr>
        <w:spacing w:line="360" w:lineRule="auto"/>
        <w:rPr>
          <w:ins w:id="894" w:author="Ярмола Юрій Юрійович" w:date="2025-05-26T23:28:00Z"/>
          <w:bCs/>
          <w:lang w:val="uk-UA"/>
        </w:rPr>
      </w:pPr>
      <w:ins w:id="895" w:author="Ярмола Юрій Юрійович" w:date="2025-05-26T23:28:00Z">
        <w:r w:rsidRPr="00E73AD7">
          <w:rPr>
            <w:bCs/>
            <w:lang w:val="uk-UA"/>
          </w:rPr>
          <w:t>Різні методи тестування забезпечують перевірку програмного забезпечення з різних сторін, і їх поєднання є найефективнішим підходом. Наприклад, unit-тести забезпечують базову стабільність окремих компонентів, інтеграційні тести перевіряють їх взаємодію, а енд-то-енд тести гарантують функціональність системи в цілому.</w:t>
        </w:r>
      </w:ins>
    </w:p>
    <w:p w14:paraId="547F6760" w14:textId="08A07CFB" w:rsidR="005A5B8D" w:rsidRPr="00E73AD7" w:rsidRDefault="005A5B8D">
      <w:pPr>
        <w:pStyle w:val="Heading3"/>
        <w:spacing w:line="360" w:lineRule="auto"/>
        <w:rPr>
          <w:ins w:id="896" w:author="Ярмола Юрій Юрійович" w:date="2025-05-26T23:28:00Z"/>
          <w:lang w:val="uk-UA"/>
        </w:rPr>
      </w:pPr>
      <w:bookmarkStart w:id="897" w:name="_Toc199283589"/>
      <w:ins w:id="898" w:author="Ярмола Юрій Юрійович" w:date="2025-05-26T23:28:00Z">
        <w:r w:rsidRPr="00E73AD7">
          <w:rPr>
            <w:lang w:val="uk-UA"/>
          </w:rPr>
          <w:t>3.</w:t>
        </w:r>
      </w:ins>
      <w:ins w:id="899" w:author="Ярмола Юрій Юрійович" w:date="2025-05-26T23:29:00Z">
        <w:r w:rsidRPr="00E73AD7">
          <w:rPr>
            <w:lang w:val="uk-UA"/>
          </w:rPr>
          <w:t>4</w:t>
        </w:r>
      </w:ins>
      <w:ins w:id="900" w:author="Ярмола Юрій Юрійович" w:date="2025-05-26T23:28:00Z">
        <w:r w:rsidRPr="00E73AD7">
          <w:rPr>
            <w:lang w:val="uk-UA"/>
          </w:rPr>
          <w:t>.2 Тестування програмного забезпечення</w:t>
        </w:r>
        <w:bookmarkEnd w:id="897"/>
      </w:ins>
    </w:p>
    <w:p w14:paraId="36ADA398" w14:textId="77777777" w:rsidR="005A5B8D" w:rsidRPr="00E73AD7" w:rsidRDefault="005A5B8D">
      <w:pPr>
        <w:spacing w:line="360" w:lineRule="auto"/>
        <w:ind w:firstLine="708"/>
        <w:rPr>
          <w:ins w:id="901" w:author="Ярмола Юрій Юрійович" w:date="2025-05-26T23:28:00Z"/>
          <w:lang w:val="uk-UA"/>
        </w:rPr>
      </w:pPr>
      <w:ins w:id="902" w:author="Ярмола Юрій Юрійович" w:date="2025-05-26T23:28:00Z">
        <w:r w:rsidRPr="00E73AD7">
          <w:rPr>
            <w:lang w:val="uk-UA"/>
          </w:rPr>
          <w:t>У процесі розробки програмного забезпечення тестування відіграє ключову роль у забезпеченні його функціональності, ефективності та стійкості. Використання різних підходів до тестування дозволяє перевірити як окремі модулі системи, так і їхню інтеграцію. У цій роботі були реалізовані методи модульного, інтеграційного, системного та автоматизованого тестування для досягнення високої якості кінцевого продукту.</w:t>
        </w:r>
      </w:ins>
    </w:p>
    <w:p w14:paraId="3E69D044" w14:textId="77777777" w:rsidR="005A5B8D" w:rsidRPr="00E73AD7" w:rsidRDefault="005A5B8D">
      <w:pPr>
        <w:spacing w:line="360" w:lineRule="auto"/>
        <w:rPr>
          <w:ins w:id="903" w:author="Ярмола Юрій Юрійович" w:date="2025-05-26T23:28:00Z"/>
          <w:lang w:val="uk-UA"/>
        </w:rPr>
      </w:pPr>
    </w:p>
    <w:p w14:paraId="7C679691" w14:textId="77777777" w:rsidR="005A5B8D" w:rsidRPr="00E73AD7" w:rsidRDefault="005A5B8D">
      <w:pPr>
        <w:spacing w:line="360" w:lineRule="auto"/>
        <w:rPr>
          <w:ins w:id="904" w:author="Ярмола Юрій Юрійович" w:date="2025-05-26T23:28:00Z"/>
          <w:lang w:val="uk-UA"/>
        </w:rPr>
      </w:pPr>
      <w:ins w:id="905" w:author="Ярмола Юрій Юрійович" w:date="2025-05-26T23:28:00Z">
        <w:r w:rsidRPr="00E73AD7">
          <w:rPr>
            <w:b/>
            <w:bCs/>
            <w:lang w:val="uk-UA"/>
          </w:rPr>
          <w:t>Модульне тестування (Unit Testing)</w:t>
        </w:r>
      </w:ins>
    </w:p>
    <w:p w14:paraId="2D083F06" w14:textId="77777777" w:rsidR="005A5B8D" w:rsidRPr="00E73AD7" w:rsidRDefault="005A5B8D">
      <w:pPr>
        <w:spacing w:line="360" w:lineRule="auto"/>
        <w:ind w:firstLine="708"/>
        <w:rPr>
          <w:ins w:id="906" w:author="Ярмола Юрій Юрійович" w:date="2025-05-26T23:28:00Z"/>
          <w:lang w:val="uk-UA"/>
        </w:rPr>
      </w:pPr>
      <w:ins w:id="907" w:author="Ярмола Юрій Юрійович" w:date="2025-05-26T23:28:00Z">
        <w:r w:rsidRPr="00E73AD7">
          <w:rPr>
            <w:lang w:val="uk-UA"/>
          </w:rPr>
          <w:t>Модульне тестування є важливою складовою процесу розробки програмного забезпечення, яка спрямована на забезпечення коректності роботи окремих компонентів системи. Цей вид тестування дозволяє перевірити функціональність кожного модуля незалежно від інших, що дає змогу виявляти помилки на ранніх етапах розробки, знижуючи витрати на їх виправлення в майбутньому.</w:t>
        </w:r>
      </w:ins>
    </w:p>
    <w:p w14:paraId="306696E2" w14:textId="77777777" w:rsidR="005A5B8D" w:rsidRPr="00E73AD7" w:rsidRDefault="005A5B8D">
      <w:pPr>
        <w:spacing w:line="360" w:lineRule="auto"/>
        <w:ind w:firstLine="360"/>
        <w:rPr>
          <w:ins w:id="908" w:author="Ярмола Юрій Юрійович" w:date="2025-05-26T23:28:00Z"/>
          <w:lang w:val="uk-UA"/>
        </w:rPr>
      </w:pPr>
      <w:ins w:id="909" w:author="Ярмола Юрій Юрійович" w:date="2025-05-26T23:28:00Z">
        <w:r w:rsidRPr="00E73AD7">
          <w:rPr>
            <w:lang w:val="uk-UA"/>
          </w:rPr>
          <w:t>У даному проекті програмне забезпечення складається з трьох основних модулів, кожен з яких відповідає за конкретну функціональність:</w:t>
        </w:r>
      </w:ins>
    </w:p>
    <w:p w14:paraId="6AB71D70" w14:textId="77777777" w:rsidR="005A5B8D" w:rsidRPr="00E73AD7" w:rsidRDefault="005A5B8D">
      <w:pPr>
        <w:numPr>
          <w:ilvl w:val="0"/>
          <w:numId w:val="45"/>
        </w:numPr>
        <w:spacing w:line="360" w:lineRule="auto"/>
        <w:rPr>
          <w:ins w:id="910" w:author="Ярмола Юрій Юрійович" w:date="2025-05-26T23:28:00Z"/>
          <w:lang w:val="uk-UA"/>
        </w:rPr>
      </w:pPr>
      <w:ins w:id="911" w:author="Ярмола Юрій Юрійович" w:date="2025-05-26T23:28:00Z">
        <w:r w:rsidRPr="00E73AD7">
          <w:rPr>
            <w:lang w:val="uk-UA"/>
          </w:rPr>
          <w:t>Модуль обробки відео (Video Processing Module)</w:t>
        </w:r>
        <w:r w:rsidRPr="00E73AD7">
          <w:rPr>
            <w:lang w:val="uk-UA"/>
          </w:rPr>
          <w:tab/>
        </w:r>
        <w:r w:rsidRPr="00E73AD7">
          <w:rPr>
            <w:lang w:val="uk-UA"/>
          </w:rPr>
          <w:br/>
          <w:t>Цей модуль відповідає за прийом, обробку та аугментацію відео-кадрів. Основними завданнями цього модуля є вибір області інтересу (ROI), застосування серії трансформацій (поворот, зміна яскравості, додавання шуму тощо) та збереження результатів разом з відповідними анотаціями.</w:t>
        </w:r>
        <w:r w:rsidRPr="00E73AD7">
          <w:rPr>
            <w:lang w:val="uk-UA"/>
          </w:rPr>
          <w:br/>
        </w:r>
        <w:r w:rsidRPr="00E73AD7">
          <w:rPr>
            <w:lang w:val="uk-UA"/>
          </w:rPr>
          <w:lastRenderedPageBreak/>
          <w:t>Для цього модуля створені тести, які перевіряють функціональність основних компонентів, таких як функція apply_augmentations для застосування трансформацій до зображень та функція save_augmented_images для збереження результатів. Зокрема, перевіряється коректність розмірів зображень, правильність генерації анотацій та реакція системи на крайні значення налаштувань.</w:t>
        </w:r>
      </w:ins>
    </w:p>
    <w:p w14:paraId="0DF13A84" w14:textId="77777777" w:rsidR="005A5B8D" w:rsidRPr="00E73AD7" w:rsidRDefault="005A5B8D">
      <w:pPr>
        <w:numPr>
          <w:ilvl w:val="0"/>
          <w:numId w:val="45"/>
        </w:numPr>
        <w:spacing w:line="360" w:lineRule="auto"/>
        <w:rPr>
          <w:ins w:id="912" w:author="Ярмола Юрій Юрійович" w:date="2025-05-26T23:28:00Z"/>
          <w:lang w:val="uk-UA"/>
        </w:rPr>
      </w:pPr>
      <w:ins w:id="913" w:author="Ярмола Юрій Юрійович" w:date="2025-05-26T23:28:00Z">
        <w:r w:rsidRPr="00E73AD7">
          <w:rPr>
            <w:lang w:val="uk-UA"/>
          </w:rPr>
          <w:t>Модуль класифікації об’єктів (Object Classification Module)</w:t>
        </w:r>
        <w:r w:rsidRPr="00E73AD7">
          <w:rPr>
            <w:lang w:val="uk-UA"/>
          </w:rPr>
          <w:tab/>
        </w:r>
        <w:r w:rsidRPr="00E73AD7">
          <w:rPr>
            <w:lang w:val="uk-UA"/>
          </w:rPr>
          <w:br/>
          <w:t>Цей модуль забезпечує класифікацію зображень на основі заздалегідь навчених моделей нейронних мереж. Основними завданнями цього модуля є завантаження збережених контрольних точок (checkpoint) моделі, її ініціалізація відповідно до метаданих та подальше передбачення класів для зображень.</w:t>
        </w:r>
        <w:r w:rsidRPr="00E73AD7">
          <w:rPr>
            <w:lang w:val="uk-UA"/>
          </w:rPr>
          <w:tab/>
        </w:r>
        <w:r w:rsidRPr="00E73AD7">
          <w:rPr>
            <w:lang w:val="uk-UA"/>
          </w:rPr>
          <w:br/>
          <w:t>У цьому модулі тести перевіряють коректність завантаження метаданих та конфігурації моделі, правильність роботи трансформацій для підготовки вхідних даних, а також адекватність результатів класифікації для вхідних зображень. Додатково тестується функціональність обчислення точності класифікації для окремих папок з даними.</w:t>
        </w:r>
      </w:ins>
    </w:p>
    <w:p w14:paraId="7A5E91D9" w14:textId="77777777" w:rsidR="005A5B8D" w:rsidRPr="00E73AD7" w:rsidRDefault="005A5B8D">
      <w:pPr>
        <w:numPr>
          <w:ilvl w:val="0"/>
          <w:numId w:val="45"/>
        </w:numPr>
        <w:spacing w:line="360" w:lineRule="auto"/>
        <w:rPr>
          <w:ins w:id="914" w:author="Ярмола Юрій Юрійович" w:date="2025-05-26T23:28:00Z"/>
          <w:lang w:val="uk-UA"/>
        </w:rPr>
      </w:pPr>
      <w:ins w:id="915" w:author="Ярмола Юрій Юрійович" w:date="2025-05-26T23:28:00Z">
        <w:r w:rsidRPr="00E73AD7">
          <w:rPr>
            <w:lang w:val="uk-UA"/>
          </w:rPr>
          <w:t>Модуль тренування нейронної мережі (Model Training Module)</w:t>
        </w:r>
        <w:r w:rsidRPr="00E73AD7">
          <w:rPr>
            <w:lang w:val="uk-UA"/>
          </w:rPr>
          <w:tab/>
        </w:r>
        <w:r w:rsidRPr="00E73AD7">
          <w:rPr>
            <w:lang w:val="uk-UA"/>
          </w:rPr>
          <w:br/>
          <w:t>Цей модуль забезпечує процес навчання та валідації нейронної мережі на основі кастомного набору даних. Основними функціями є підготовка даних, нормалізація зображень, тренувальний процес з оптимізацією параметрів мережі та збереження результатів.</w:t>
        </w:r>
        <w:r w:rsidRPr="00E73AD7">
          <w:rPr>
            <w:lang w:val="uk-UA"/>
          </w:rPr>
          <w:br/>
          <w:t>Для цього модуля тести охоплюють різні аспекти роботи: перевірка розрахунку статистичних параметрів нормалізації (середнього значення та стандартного відхилення), коректність поділу даних на тренувальний та валідаційний набори, правильність роботи алгоритмів оптимізації та функцій втрат. Крім того, тестується здатність модулю коректно працювати з порожніми наборами даних або аномальними значеннями.</w:t>
        </w:r>
      </w:ins>
    </w:p>
    <w:p w14:paraId="190E1F01" w14:textId="77777777" w:rsidR="005A5B8D" w:rsidRPr="00E73AD7" w:rsidRDefault="005A5B8D">
      <w:pPr>
        <w:spacing w:line="360" w:lineRule="auto"/>
        <w:rPr>
          <w:ins w:id="916" w:author="Ярмола Юрій Юрійович" w:date="2025-05-26T23:28:00Z"/>
          <w:lang w:val="uk-UA"/>
        </w:rPr>
      </w:pPr>
    </w:p>
    <w:p w14:paraId="4DC835DD" w14:textId="77777777" w:rsidR="005A5B8D" w:rsidRPr="00E73AD7" w:rsidRDefault="005A5B8D">
      <w:pPr>
        <w:spacing w:line="360" w:lineRule="auto"/>
        <w:ind w:firstLine="360"/>
        <w:rPr>
          <w:ins w:id="917" w:author="Ярмола Юрій Юрійович" w:date="2025-05-26T23:28:00Z"/>
          <w:lang w:val="uk-UA"/>
        </w:rPr>
      </w:pPr>
      <w:ins w:id="918" w:author="Ярмола Юрій Юрійович" w:date="2025-05-26T23:28:00Z">
        <w:r w:rsidRPr="00E73AD7">
          <w:rPr>
            <w:lang w:val="uk-UA"/>
          </w:rPr>
          <w:lastRenderedPageBreak/>
          <w:t>Усі тести реалізовані із застосуванням бібліотеки unittest та принципів модульності. Крім того, для забезпечення ізоляції тестів та уникнення залежності від зовнішнього середовища застосовано техніки мокування, що дозволяють імітувати поведінку об'єктів та функцій.</w:t>
        </w:r>
      </w:ins>
    </w:p>
    <w:p w14:paraId="14C74A96" w14:textId="77777777" w:rsidR="005A5B8D" w:rsidRPr="00E73AD7" w:rsidRDefault="005A5B8D">
      <w:pPr>
        <w:spacing w:line="360" w:lineRule="auto"/>
        <w:ind w:firstLine="360"/>
        <w:rPr>
          <w:ins w:id="919" w:author="Ярмола Юрій Юрійович" w:date="2025-05-26T23:28:00Z"/>
          <w:lang w:val="uk-UA"/>
        </w:rPr>
      </w:pPr>
      <w:ins w:id="920" w:author="Ярмола Юрій Юрійович" w:date="2025-05-26T23:28:00Z">
        <w:r w:rsidRPr="00E73AD7">
          <w:rPr>
            <w:lang w:val="uk-UA"/>
          </w:rPr>
          <w:t>Для забезпечення якісного тестування програмного забезпечення було використано інструмент Coverage, який дозволяє оцінити рівень покриття вихідного коду тестами. Цей інструмент надає детальну статистику про кількість перевірених рядків коду, а також їх співвідношення до загальної кількості рядків у програмі. Згідно з отриманими результатами, загальне покриття тестами становить 64,59% (425 перевірених рядків із 658). Інструмент також надав інформацію щодо відсутності перевірених розгалужень у коді (branches-covered= 0), що свідчить про можливість подальшої оптимізації тестування.</w:t>
        </w:r>
      </w:ins>
    </w:p>
    <w:p w14:paraId="3C85142A" w14:textId="77777777" w:rsidR="005A5B8D" w:rsidRPr="00E73AD7" w:rsidRDefault="005A5B8D">
      <w:pPr>
        <w:spacing w:line="360" w:lineRule="auto"/>
        <w:ind w:firstLine="360"/>
        <w:rPr>
          <w:ins w:id="921" w:author="Ярмола Юрій Юрійович" w:date="2025-05-26T23:28:00Z"/>
          <w:lang w:val="uk-UA"/>
        </w:rPr>
      </w:pPr>
      <w:ins w:id="922" w:author="Ярмола Юрій Юрійович" w:date="2025-05-26T23:28:00Z">
        <w:r w:rsidRPr="00E73AD7">
          <w:rPr>
            <w:lang w:val="uk-UA"/>
          </w:rPr>
          <w:t>Отриманий показник покриття дозволяє зробити висновок, що більшість основних функцій програмного забезпечення перевірено, проте є простір для вдосконалення тестування. Для підвищення якості коду та виявлення потенційних недоліків планується додати тести для складних сценаріїв і розгалужень. Таким чином, інструмент Coverage виступає важливим компонентом процесу забезпечення якості розробки програмного забезпечення.</w:t>
        </w:r>
      </w:ins>
    </w:p>
    <w:p w14:paraId="58636786" w14:textId="77777777" w:rsidR="005A5B8D" w:rsidRPr="00E73AD7" w:rsidRDefault="005A5B8D">
      <w:pPr>
        <w:spacing w:line="360" w:lineRule="auto"/>
        <w:rPr>
          <w:ins w:id="923" w:author="Ярмола Юрій Юрійович" w:date="2025-05-26T23:28:00Z"/>
          <w:lang w:val="uk-UA"/>
        </w:rPr>
      </w:pPr>
    </w:p>
    <w:p w14:paraId="78875877" w14:textId="321C0003" w:rsidR="005A5B8D" w:rsidRPr="00E73AD7" w:rsidRDefault="005A5B8D">
      <w:pPr>
        <w:spacing w:line="360" w:lineRule="auto"/>
        <w:rPr>
          <w:ins w:id="924" w:author="Ярмола Юрій Юрійович" w:date="2025-05-26T23:28:00Z"/>
          <w:b/>
          <w:bCs/>
          <w:lang w:val="uk-UA"/>
        </w:rPr>
      </w:pPr>
      <w:ins w:id="925" w:author="Ярмола Юрій Юрійович" w:date="2025-05-26T23:34:00Z">
        <w:r w:rsidRPr="00E73AD7">
          <w:rPr>
            <w:b/>
            <w:bCs/>
            <w:lang w:val="uk-UA"/>
          </w:rPr>
          <w:t>Тестування</w:t>
        </w:r>
      </w:ins>
      <w:ins w:id="926" w:author="Ярмола Юрій Юрійович" w:date="2025-05-26T23:28:00Z">
        <w:r w:rsidRPr="00E73AD7">
          <w:rPr>
            <w:b/>
            <w:bCs/>
            <w:lang w:val="uk-UA"/>
          </w:rPr>
          <w:t xml:space="preserve"> продуктивності</w:t>
        </w:r>
      </w:ins>
    </w:p>
    <w:p w14:paraId="25C8D441" w14:textId="0381AEFA" w:rsidR="001C65EE" w:rsidRPr="00E73AD7" w:rsidRDefault="001C65EE">
      <w:pPr>
        <w:spacing w:line="360" w:lineRule="auto"/>
        <w:rPr>
          <w:ins w:id="927" w:author="Ярмола Юрій Юрійович" w:date="2025-05-26T23:28:00Z"/>
          <w:lang w:val="uk-UA"/>
        </w:rPr>
      </w:pPr>
    </w:p>
    <w:p w14:paraId="21224F5D" w14:textId="77777777" w:rsidR="005A5B8D" w:rsidRPr="00E73AD7" w:rsidRDefault="005A5B8D">
      <w:pPr>
        <w:spacing w:line="360" w:lineRule="auto"/>
        <w:rPr>
          <w:lang w:val="uk-UA"/>
        </w:rPr>
      </w:pPr>
    </w:p>
    <w:p w14:paraId="42A6F237" w14:textId="57914A23" w:rsidR="007B5189" w:rsidRPr="00E73AD7" w:rsidDel="005A5B8D" w:rsidRDefault="007B5189">
      <w:pPr>
        <w:pStyle w:val="Heading2"/>
        <w:spacing w:line="360" w:lineRule="auto"/>
        <w:rPr>
          <w:del w:id="928" w:author="Ярмола Юрій Юрійович" w:date="2025-05-26T23:28:00Z"/>
          <w:lang w:val="uk-UA"/>
        </w:rPr>
      </w:pPr>
      <w:del w:id="929" w:author="Ярмола Юрій Юрійович" w:date="2025-05-26T23:28:00Z">
        <w:r w:rsidRPr="00E73AD7" w:rsidDel="005A5B8D">
          <w:rPr>
            <w:lang w:val="uk-UA"/>
          </w:rPr>
          <w:delText>3.3</w:delText>
        </w:r>
      </w:del>
      <w:ins w:id="930" w:author="Oleksiv Maksym (CY CSS ICW Integration)" w:date="2025-05-25T17:00:00Z">
        <w:del w:id="931" w:author="Ярмола Юрій Юрійович" w:date="2025-05-26T23:28:00Z">
          <w:r w:rsidR="00451828" w:rsidRPr="00E73AD7" w:rsidDel="005A5B8D">
            <w:rPr>
              <w:lang w:val="uk-UA"/>
            </w:rPr>
            <w:delText>4.</w:delText>
          </w:r>
        </w:del>
      </w:ins>
      <w:del w:id="932" w:author="Ярмола Юрій Юрійович" w:date="2025-05-26T23:28:00Z">
        <w:r w:rsidRPr="00E73AD7" w:rsidDel="005A5B8D">
          <w:rPr>
            <w:lang w:val="uk-UA"/>
          </w:rPr>
          <w:delText xml:space="preserve"> </w:delText>
        </w:r>
      </w:del>
      <w:ins w:id="933" w:author="Oleksiv Maksym (CY CSS ICW Integration)" w:date="2025-05-25T17:00:00Z">
        <w:del w:id="934" w:author="Ярмола Юрій Юрійович" w:date="2025-05-26T23:28:00Z">
          <w:r w:rsidR="00451828" w:rsidRPr="00E73AD7" w:rsidDel="005A5B8D">
            <w:rPr>
              <w:lang w:val="uk-UA"/>
            </w:rPr>
            <w:delText>Валідація</w:delText>
          </w:r>
        </w:del>
      </w:ins>
      <w:del w:id="935" w:author="Ярмола Юрій Юрійович" w:date="2025-05-26T23:28:00Z">
        <w:r w:rsidRPr="00E73AD7" w:rsidDel="005A5B8D">
          <w:rPr>
            <w:lang w:val="uk-UA"/>
          </w:rPr>
          <w:delText>Тестування та оцінка результатів</w:delText>
        </w:r>
      </w:del>
    </w:p>
    <w:p w14:paraId="2C85AA09" w14:textId="73ED1D1D" w:rsidR="007B5189" w:rsidRPr="00E73AD7" w:rsidDel="005A5B8D" w:rsidRDefault="007B5189">
      <w:pPr>
        <w:pStyle w:val="Heading3"/>
        <w:spacing w:line="360" w:lineRule="auto"/>
        <w:rPr>
          <w:del w:id="936" w:author="Ярмола Юрій Юрійович" w:date="2025-05-26T23:28:00Z"/>
          <w:lang w:val="uk-UA"/>
        </w:rPr>
      </w:pPr>
      <w:del w:id="937" w:author="Ярмола Юрій Юрійович" w:date="2025-05-26T23:28:00Z">
        <w:r w:rsidRPr="00E73AD7" w:rsidDel="005A5B8D">
          <w:rPr>
            <w:lang w:val="uk-UA"/>
          </w:rPr>
          <w:delText>3.3.1 Оцінка точності моделі на тестових даних</w:delText>
        </w:r>
      </w:del>
    </w:p>
    <w:p w14:paraId="21ED9134" w14:textId="392602AD" w:rsidR="007B5189" w:rsidRPr="00E73AD7" w:rsidDel="005A5B8D" w:rsidRDefault="007B5189">
      <w:pPr>
        <w:pStyle w:val="Heading3"/>
        <w:spacing w:line="360" w:lineRule="auto"/>
        <w:rPr>
          <w:del w:id="938" w:author="Ярмола Юрій Юрійович" w:date="2025-05-26T23:28:00Z"/>
          <w:lang w:val="uk-UA"/>
        </w:rPr>
      </w:pPr>
      <w:del w:id="939" w:author="Ярмола Юрій Юрійович" w:date="2025-05-26T23:28:00Z">
        <w:r w:rsidRPr="00E73AD7" w:rsidDel="005A5B8D">
          <w:rPr>
            <w:lang w:val="uk-UA"/>
          </w:rPr>
          <w:delText>3.3.2 Аналіз помилок та оптимізація моделі</w:delText>
        </w:r>
      </w:del>
    </w:p>
    <w:p w14:paraId="12433154" w14:textId="1D396C09" w:rsidR="007B5189" w:rsidRPr="00E73AD7" w:rsidDel="005A5B8D" w:rsidRDefault="007B5189">
      <w:pPr>
        <w:pStyle w:val="Heading3"/>
        <w:spacing w:line="360" w:lineRule="auto"/>
        <w:rPr>
          <w:del w:id="940" w:author="Ярмола Юрій Юрійович" w:date="2025-05-26T23:28:00Z"/>
          <w:lang w:val="uk-UA"/>
        </w:rPr>
      </w:pPr>
      <w:del w:id="941" w:author="Ярмола Юрій Юрійович" w:date="2025-05-26T23:28:00Z">
        <w:r w:rsidRPr="00E73AD7" w:rsidDel="005A5B8D">
          <w:rPr>
            <w:lang w:val="uk-UA"/>
          </w:rPr>
          <w:delText>3.3.3 Порівняння результатів з іншими підходами</w:delText>
        </w:r>
      </w:del>
    </w:p>
    <w:p w14:paraId="279AA73D" w14:textId="3EF268E4" w:rsidR="007B5189" w:rsidRPr="00E73AD7" w:rsidDel="005A5B8D" w:rsidRDefault="007B5189">
      <w:pPr>
        <w:spacing w:line="360" w:lineRule="auto"/>
        <w:rPr>
          <w:del w:id="942" w:author="Ярмола Юрій Юрійович" w:date="2025-05-26T23:28:00Z"/>
          <w:lang w:val="uk-UA"/>
        </w:rPr>
      </w:pPr>
    </w:p>
    <w:p w14:paraId="00484571" w14:textId="6F4520EE" w:rsidR="007B5189" w:rsidRPr="00E73AD7" w:rsidDel="005A5B8D" w:rsidRDefault="007B5189">
      <w:pPr>
        <w:pStyle w:val="Heading2"/>
        <w:spacing w:line="360" w:lineRule="auto"/>
        <w:rPr>
          <w:del w:id="943" w:author="Ярмола Юрій Юрійович" w:date="2025-05-26T23:28:00Z"/>
          <w:moveFrom w:id="944" w:author="Oleksiv Maksym (CY CSS ICW Integration)" w:date="2025-05-25T17:00:00Z"/>
          <w:lang w:val="uk-UA"/>
        </w:rPr>
      </w:pPr>
      <w:moveFromRangeStart w:id="945" w:author="Oleksiv Maksym (CY CSS ICW Integration)" w:date="2025-05-25T17:00:00Z" w:name="move199084845"/>
      <w:moveFrom w:id="946" w:author="Oleksiv Maksym (CY CSS ICW Integration)" w:date="2025-05-25T17:00:00Z">
        <w:del w:id="947" w:author="Ярмола Юрій Юрійович" w:date="2025-05-26T23:28:00Z">
          <w:r w:rsidRPr="00E73AD7" w:rsidDel="005A5B8D">
            <w:rPr>
              <w:lang w:val="uk-UA"/>
            </w:rPr>
            <w:delText>3.4 Інтеграція та сценарії використання</w:delText>
          </w:r>
        </w:del>
      </w:moveFrom>
    </w:p>
    <w:p w14:paraId="48E7EB09" w14:textId="24D9F4C7" w:rsidR="007B5189" w:rsidRPr="00E73AD7" w:rsidDel="005A5B8D" w:rsidRDefault="007B5189">
      <w:pPr>
        <w:pStyle w:val="Heading3"/>
        <w:spacing w:line="360" w:lineRule="auto"/>
        <w:rPr>
          <w:ins w:id="948" w:author="Oleksiv Maksym (CY CSS ICW Integration)" w:date="2025-05-25T16:59:00Z"/>
          <w:del w:id="949" w:author="Ярмола Юрій Юрійович" w:date="2025-05-26T23:28:00Z"/>
          <w:lang w:val="uk-UA"/>
        </w:rPr>
      </w:pPr>
      <w:moveFrom w:id="950" w:author="Oleksiv Maksym (CY CSS ICW Integration)" w:date="2025-05-25T17:00:00Z">
        <w:del w:id="951" w:author="Ярмола Юрій Юрійович" w:date="2025-05-26T23:28:00Z">
          <w:r w:rsidRPr="00E73AD7" w:rsidDel="005A5B8D">
            <w:rPr>
              <w:lang w:val="uk-UA"/>
            </w:rPr>
            <w:delText>3.4.1 Інтеграція алгоритму в кінцевий продукт</w:delText>
          </w:r>
        </w:del>
      </w:moveFrom>
      <w:moveFromRangeEnd w:id="945"/>
    </w:p>
    <w:p w14:paraId="6B079A63" w14:textId="77777777" w:rsidR="00451828" w:rsidRPr="00E73AD7" w:rsidDel="00451828" w:rsidRDefault="00451828">
      <w:pPr>
        <w:pStyle w:val="Heading2"/>
        <w:spacing w:line="360" w:lineRule="auto"/>
        <w:rPr>
          <w:del w:id="952" w:author="Oleksiv Maksym (CY CSS ICW Integration)" w:date="2025-05-25T17:00:00Z"/>
          <w:moveTo w:id="953" w:author="Oleksiv Maksym (CY CSS ICW Integration)" w:date="2025-05-25T16:59:00Z"/>
          <w:lang w:val="uk-UA"/>
        </w:rPr>
      </w:pPr>
      <w:bookmarkStart w:id="954" w:name="_Toc199283590"/>
      <w:moveToRangeStart w:id="955" w:author="Oleksiv Maksym (CY CSS ICW Integration)" w:date="2025-05-25T16:59:00Z" w:name="move199084794"/>
      <w:moveTo w:id="956" w:author="Oleksiv Maksym (CY CSS ICW Integration)" w:date="2025-05-25T16:59:00Z">
        <w:r w:rsidRPr="00E73AD7">
          <w:rPr>
            <w:lang w:val="uk-UA"/>
          </w:rPr>
          <w:t>Висновки до розділу 3</w:t>
        </w:r>
        <w:bookmarkEnd w:id="954"/>
      </w:moveTo>
    </w:p>
    <w:moveToRangeEnd w:id="955"/>
    <w:p w14:paraId="00417A90" w14:textId="77777777" w:rsidR="00451828" w:rsidRPr="00E73AD7" w:rsidDel="00451828" w:rsidRDefault="00451828">
      <w:pPr>
        <w:pStyle w:val="Heading2"/>
        <w:spacing w:line="360" w:lineRule="auto"/>
        <w:rPr>
          <w:del w:id="957" w:author="Oleksiv Maksym (CY CSS ICW Integration)" w:date="2025-05-25T17:00:00Z"/>
          <w:rFonts w:eastAsia="Times New Roman" w:cs="Times New Roman"/>
          <w:b w:val="0"/>
          <w:lang w:val="uk-UA"/>
        </w:rPr>
        <w:pPrChange w:id="958" w:author="Ярмола Юрій Юрійович" w:date="2025-05-28T00:10:00Z">
          <w:pPr>
            <w:pStyle w:val="Heading3"/>
            <w:spacing w:line="360" w:lineRule="auto"/>
          </w:pPr>
        </w:pPrChange>
      </w:pPr>
    </w:p>
    <w:p w14:paraId="36C82514" w14:textId="704E5D4F" w:rsidR="007B5189" w:rsidRPr="00E73AD7" w:rsidRDefault="007B5189">
      <w:pPr>
        <w:pStyle w:val="Heading2"/>
        <w:spacing w:line="360" w:lineRule="auto"/>
        <w:rPr>
          <w:lang w:val="uk-UA"/>
          <w:rPrChange w:id="959" w:author="Ярмола Юрій Юрійович" w:date="2025-05-27T23:05:00Z">
            <w:rPr>
              <w:lang w:val="uk-UA"/>
            </w:rPr>
          </w:rPrChange>
        </w:rPr>
        <w:pPrChange w:id="960" w:author="Ярмола Юрій Юрійович" w:date="2025-05-28T00:10:00Z">
          <w:pPr>
            <w:pStyle w:val="Heading3"/>
            <w:spacing w:line="360" w:lineRule="auto"/>
          </w:pPr>
        </w:pPrChange>
      </w:pPr>
      <w:del w:id="961" w:author="Oleksiv Maksym (CY CSS ICW Integration)" w:date="2025-05-25T16:59:00Z">
        <w:r w:rsidRPr="00BD0BD7" w:rsidDel="00451828">
          <w:rPr>
            <w:lang w:val="uk-UA"/>
          </w:rPr>
          <w:delText>3.</w:delText>
        </w:r>
      </w:del>
      <w:del w:id="962" w:author="Oleksiv Maksym (CY CSS ICW Integration)" w:date="2025-05-25T17:00:00Z">
        <w:r w:rsidRPr="00E73AD7" w:rsidDel="00451828">
          <w:rPr>
            <w:lang w:val="uk-UA"/>
            <w:rPrChange w:id="963" w:author="Ярмола Юрій Юрійович" w:date="2025-05-27T23:05:00Z">
              <w:rPr>
                <w:lang w:val="uk-UA"/>
              </w:rPr>
            </w:rPrChange>
          </w:rPr>
          <w:delText>4</w:delText>
        </w:r>
      </w:del>
      <w:del w:id="964" w:author="Oleksiv Maksym (CY CSS ICW Integration)" w:date="2025-05-25T16:59:00Z">
        <w:r w:rsidRPr="00E73AD7" w:rsidDel="00451828">
          <w:rPr>
            <w:lang w:val="uk-UA"/>
            <w:rPrChange w:id="965" w:author="Ярмола Юрій Юрійович" w:date="2025-05-27T23:05:00Z">
              <w:rPr>
                <w:lang w:val="uk-UA"/>
              </w:rPr>
            </w:rPrChange>
          </w:rPr>
          <w:delText>.2</w:delText>
        </w:r>
      </w:del>
      <w:del w:id="966" w:author="Oleksiv Maksym (CY CSS ICW Integration)" w:date="2025-05-25T17:00:00Z">
        <w:r w:rsidRPr="00E73AD7" w:rsidDel="00451828">
          <w:rPr>
            <w:lang w:val="uk-UA"/>
            <w:rPrChange w:id="967" w:author="Ярмола Юрій Юрійович" w:date="2025-05-27T23:05:00Z">
              <w:rPr>
                <w:lang w:val="uk-UA"/>
              </w:rPr>
            </w:rPrChange>
          </w:rPr>
          <w:delText xml:space="preserve"> </w:delText>
        </w:r>
      </w:del>
      <w:del w:id="968" w:author="Oleksiv Maksym (CY CSS ICW Integration)" w:date="2025-05-25T16:59:00Z">
        <w:r w:rsidRPr="00E73AD7" w:rsidDel="00451828">
          <w:rPr>
            <w:lang w:val="uk-UA"/>
            <w:rPrChange w:id="969" w:author="Ярмола Юрій Юрійович" w:date="2025-05-27T23:05:00Z">
              <w:rPr>
                <w:lang w:val="uk-UA"/>
              </w:rPr>
            </w:rPrChange>
          </w:rPr>
          <w:delText>Демонстрація можливостей рішення</w:delText>
        </w:r>
      </w:del>
    </w:p>
    <w:p w14:paraId="12796D91" w14:textId="2D8B3B90" w:rsidR="007B5189" w:rsidRPr="00E73AD7" w:rsidRDefault="005A5B8D">
      <w:pPr>
        <w:spacing w:line="360" w:lineRule="auto"/>
        <w:rPr>
          <w:lang w:val="uk-UA"/>
        </w:rPr>
      </w:pPr>
      <w:ins w:id="970" w:author="Ярмола Юрій Юрійович" w:date="2025-05-26T23:37:00Z">
        <w:r w:rsidRPr="00E73AD7">
          <w:rPr>
            <w:lang w:val="uk-UA"/>
          </w:rPr>
          <w:t>ві</w:t>
        </w:r>
      </w:ins>
    </w:p>
    <w:p w14:paraId="4EED549E" w14:textId="2CC2BE00" w:rsidR="00E27256" w:rsidRPr="00E73AD7" w:rsidDel="00451828" w:rsidRDefault="007B5189">
      <w:pPr>
        <w:pStyle w:val="Heading2"/>
        <w:spacing w:line="360" w:lineRule="auto"/>
        <w:rPr>
          <w:moveFrom w:id="971" w:author="Oleksiv Maksym (CY CSS ICW Integration)" w:date="2025-05-25T16:59:00Z"/>
          <w:lang w:val="uk-UA"/>
        </w:rPr>
      </w:pPr>
      <w:moveFromRangeStart w:id="972" w:author="Oleksiv Maksym (CY CSS ICW Integration)" w:date="2025-05-25T16:59:00Z" w:name="move199084794"/>
      <w:moveFrom w:id="973" w:author="Oleksiv Maksym (CY CSS ICW Integration)" w:date="2025-05-25T16:59:00Z">
        <w:r w:rsidRPr="00E73AD7" w:rsidDel="00451828">
          <w:rPr>
            <w:b w:val="0"/>
            <w:lang w:val="uk-UA"/>
          </w:rPr>
          <w:t>Висновки до розділу 3</w:t>
        </w:r>
      </w:moveFrom>
    </w:p>
    <w:moveFromRangeEnd w:id="972"/>
    <w:p w14:paraId="236A149C" w14:textId="0C310083" w:rsidR="002222D5" w:rsidRPr="00E73AD7" w:rsidRDefault="002222D5">
      <w:pPr>
        <w:spacing w:after="160" w:line="360" w:lineRule="auto"/>
        <w:rPr>
          <w:lang w:val="uk-UA"/>
        </w:rPr>
      </w:pPr>
      <w:r w:rsidRPr="00E73AD7">
        <w:rPr>
          <w:lang w:val="uk-UA"/>
        </w:rPr>
        <w:br w:type="page"/>
      </w:r>
    </w:p>
    <w:p w14:paraId="51E42579" w14:textId="3B2424F9" w:rsidR="00FC2AE0" w:rsidRPr="00E73AD7" w:rsidRDefault="00775CF7">
      <w:pPr>
        <w:pStyle w:val="Heading1"/>
        <w:spacing w:line="360" w:lineRule="auto"/>
        <w:rPr>
          <w:lang w:val="uk-UA"/>
        </w:rPr>
      </w:pPr>
      <w:bookmarkStart w:id="974" w:name="_Toc199283591"/>
      <w:r w:rsidRPr="00E73AD7">
        <w:rPr>
          <w:lang w:val="uk-UA"/>
        </w:rPr>
        <w:lastRenderedPageBreak/>
        <w:t>ЕКОНОМІЧНА ЧАСТИНА</w:t>
      </w:r>
      <w:bookmarkEnd w:id="974"/>
    </w:p>
    <w:p w14:paraId="2EBA7C59" w14:textId="1E93F6E1" w:rsidR="00775CF7" w:rsidRPr="00E73AD7" w:rsidRDefault="00775CF7">
      <w:pPr>
        <w:spacing w:line="360" w:lineRule="auto"/>
        <w:rPr>
          <w:lang w:val="uk-UA"/>
        </w:rPr>
      </w:pPr>
      <w:r w:rsidRPr="00E73AD7">
        <w:rPr>
          <w:lang w:val="uk-UA"/>
        </w:rPr>
        <w:tab/>
        <w:t>У даному розділі дипломної роботи проводиться економічне обґрунтування  фінансової доцільності та ефективності розробки програмного забезпечення. Зокрема розраховується комплексний показник якості проектного рішення, який показує його переваги в порівнянні з аналогами. А також на основі показника якості та ціни споживання проектного рішення та його аналога визначається коефіцієнт конкурентоздатності, який показує спроможність даного проектного рішення конкурувати з аналогами.</w:t>
      </w:r>
    </w:p>
    <w:p w14:paraId="2D72C6D1" w14:textId="4F1E59D1" w:rsidR="000507E5" w:rsidRPr="00E73AD7" w:rsidRDefault="000507E5">
      <w:pPr>
        <w:spacing w:line="360" w:lineRule="auto"/>
        <w:rPr>
          <w:lang w:val="uk-UA"/>
        </w:rPr>
      </w:pPr>
      <w:r w:rsidRPr="00E73AD7">
        <w:rPr>
          <w:lang w:val="uk-UA"/>
        </w:rPr>
        <w:tab/>
        <w:t>Програмне забезпечення призначене для автоматизації дослідження та розробки штучних нейронних мереж, здатне підвищити продуктивність та знизити експлуатаційні витрати в різних галузях економіки. Однак для ефективного впровадження потрібні відповідні ресурси, включаючи апаратне забезпечення, розробку програмного забезпечення, підготовку даних та навчання персоналу.</w:t>
      </w:r>
    </w:p>
    <w:p w14:paraId="77CA19D9" w14:textId="7EC1F040" w:rsidR="002222D5" w:rsidRPr="00E73AD7" w:rsidRDefault="002222D5">
      <w:pPr>
        <w:spacing w:line="360" w:lineRule="auto"/>
        <w:rPr>
          <w:lang w:val="uk-UA"/>
        </w:rPr>
      </w:pPr>
    </w:p>
    <w:p w14:paraId="6976B7A3" w14:textId="6D03F4C3" w:rsidR="00365B7F" w:rsidRPr="00E73AD7" w:rsidDel="00152906" w:rsidRDefault="00365B7F">
      <w:pPr>
        <w:pStyle w:val="Heading2"/>
        <w:spacing w:line="360" w:lineRule="auto"/>
        <w:rPr>
          <w:del w:id="975" w:author="Ярмола Юрій Юрійович" w:date="2025-05-28T00:10:00Z"/>
          <w:lang w:val="uk-UA"/>
        </w:rPr>
      </w:pPr>
      <w:bookmarkStart w:id="976" w:name="_Toc199283592"/>
      <w:r w:rsidRPr="00E73AD7">
        <w:rPr>
          <w:b w:val="0"/>
          <w:lang w:val="uk-UA"/>
        </w:rPr>
        <w:t>4.1. Розрахунок витрат на розробку програмного забезпечення</w:t>
      </w:r>
      <w:bookmarkEnd w:id="976"/>
    </w:p>
    <w:p w14:paraId="0A6FE0A1" w14:textId="77777777" w:rsidR="00365B7F" w:rsidRPr="00E73AD7" w:rsidRDefault="00365B7F">
      <w:pPr>
        <w:pStyle w:val="Heading2"/>
        <w:spacing w:line="360" w:lineRule="auto"/>
        <w:rPr>
          <w:b w:val="0"/>
          <w:lang w:val="uk-UA"/>
          <w:rPrChange w:id="977" w:author="Ярмола Юрій Юрійович" w:date="2025-05-27T23:05:00Z">
            <w:rPr>
              <w:b/>
              <w:bCs/>
              <w:lang w:val="uk-UA"/>
            </w:rPr>
          </w:rPrChange>
        </w:rPr>
        <w:pPrChange w:id="978" w:author="Ярмола Юрій Юрійович" w:date="2025-05-28T00:10:00Z">
          <w:pPr>
            <w:spacing w:line="360" w:lineRule="auto"/>
          </w:pPr>
        </w:pPrChange>
      </w:pPr>
    </w:p>
    <w:p w14:paraId="01092FFF" w14:textId="77777777" w:rsidR="00365B7F" w:rsidRPr="00E73AD7" w:rsidRDefault="00365B7F">
      <w:pPr>
        <w:spacing w:line="360" w:lineRule="auto"/>
        <w:rPr>
          <w:lang w:val="uk-UA"/>
        </w:rPr>
      </w:pPr>
      <w:r w:rsidRPr="00E73AD7">
        <w:rPr>
          <w:lang w:val="uk-UA"/>
        </w:rPr>
        <w:t>Витрати на розробку і впровадження програмних засобів (К) включають:</w:t>
      </w:r>
    </w:p>
    <w:p w14:paraId="58830341" w14:textId="4CBDC4E1" w:rsidR="00365B7F" w:rsidRPr="00E73AD7" w:rsidRDefault="00365B7F">
      <w:pPr>
        <w:spacing w:line="360" w:lineRule="auto"/>
        <w:jc w:val="right"/>
        <w:rPr>
          <w:lang w:val="uk-UA"/>
        </w:rPr>
      </w:pPr>
      <w:r w:rsidRPr="00E73AD7">
        <w:rPr>
          <w:lang w:val="uk-UA"/>
        </w:rPr>
        <w:t>К = К</w:t>
      </w:r>
      <w:r w:rsidRPr="00E73AD7">
        <w:rPr>
          <w:vertAlign w:val="subscript"/>
          <w:lang w:val="uk-UA"/>
        </w:rPr>
        <w:t>1</w:t>
      </w:r>
      <w:r w:rsidRPr="00E73AD7">
        <w:rPr>
          <w:lang w:val="uk-UA"/>
        </w:rPr>
        <w:t>,+К</w:t>
      </w:r>
      <w:r w:rsidRPr="00E73AD7">
        <w:rPr>
          <w:vertAlign w:val="subscript"/>
          <w:lang w:val="uk-UA"/>
        </w:rPr>
        <w:t>2</w:t>
      </w:r>
      <w:r w:rsidRPr="00E73AD7">
        <w:rPr>
          <w:vertAlign w:val="subscript"/>
          <w:lang w:val="uk-UA"/>
        </w:rPr>
        <w:tab/>
        <w:t xml:space="preserve">                                                                            </w:t>
      </w:r>
      <w:r w:rsidRPr="00E73AD7">
        <w:rPr>
          <w:lang w:val="uk-UA"/>
        </w:rPr>
        <w:t>(4.1)</w:t>
      </w:r>
    </w:p>
    <w:p w14:paraId="3520C89B" w14:textId="77777777" w:rsidR="00365B7F" w:rsidRPr="00E73AD7" w:rsidRDefault="00365B7F">
      <w:pPr>
        <w:spacing w:line="360" w:lineRule="auto"/>
        <w:ind w:firstLine="708"/>
        <w:rPr>
          <w:lang w:val="uk-UA"/>
        </w:rPr>
      </w:pPr>
      <w:r w:rsidRPr="00E73AD7">
        <w:rPr>
          <w:lang w:val="uk-UA"/>
        </w:rPr>
        <w:t>де K</w:t>
      </w:r>
      <w:r w:rsidRPr="00E73AD7">
        <w:rPr>
          <w:vertAlign w:val="subscript"/>
          <w:lang w:val="uk-UA"/>
        </w:rPr>
        <w:t>1</w:t>
      </w:r>
      <w:r w:rsidRPr="00E73AD7">
        <w:rPr>
          <w:lang w:val="uk-UA"/>
        </w:rPr>
        <w:t xml:space="preserve"> - витрати на розробку програмних засобів, грн. </w:t>
      </w:r>
    </w:p>
    <w:p w14:paraId="45BCA824" w14:textId="06E2CB1B" w:rsidR="00365B7F" w:rsidRPr="00E73AD7" w:rsidRDefault="00365B7F">
      <w:pPr>
        <w:spacing w:line="360" w:lineRule="auto"/>
        <w:rPr>
          <w:lang w:val="uk-UA"/>
        </w:rPr>
      </w:pPr>
      <w:r w:rsidRPr="00E73AD7">
        <w:rPr>
          <w:lang w:val="uk-UA"/>
        </w:rPr>
        <w:t xml:space="preserve">     </w:t>
      </w:r>
      <w:r w:rsidR="001D4AC5" w:rsidRPr="00E73AD7">
        <w:rPr>
          <w:lang w:val="uk-UA"/>
        </w:rPr>
        <w:tab/>
      </w:r>
      <w:r w:rsidRPr="00E73AD7">
        <w:rPr>
          <w:lang w:val="uk-UA"/>
        </w:rPr>
        <w:t>К</w:t>
      </w:r>
      <w:r w:rsidRPr="00E73AD7">
        <w:rPr>
          <w:vertAlign w:val="subscript"/>
          <w:lang w:val="uk-UA"/>
        </w:rPr>
        <w:t>2</w:t>
      </w:r>
      <w:r w:rsidRPr="00E73AD7">
        <w:rPr>
          <w:lang w:val="uk-UA"/>
        </w:rPr>
        <w:t xml:space="preserve">  - витрати на відлагодження і дослідну експлуатацію програми рішення задачі на ПК, грн.</w:t>
      </w:r>
    </w:p>
    <w:p w14:paraId="718B5201" w14:textId="38F90DE2" w:rsidR="00365B7F" w:rsidRPr="00E73AD7" w:rsidRDefault="00365B7F">
      <w:pPr>
        <w:spacing w:line="360" w:lineRule="auto"/>
        <w:rPr>
          <w:lang w:val="uk-UA"/>
        </w:rPr>
      </w:pPr>
      <w:r w:rsidRPr="00E73AD7">
        <w:rPr>
          <w:lang w:val="uk-UA"/>
        </w:rPr>
        <w:t>Витрати на розробку програмних засобів включають:</w:t>
      </w:r>
    </w:p>
    <w:p w14:paraId="08D5E3E8" w14:textId="54862CFA" w:rsidR="00365B7F" w:rsidRPr="00E73AD7" w:rsidRDefault="00365B7F">
      <w:pPr>
        <w:pStyle w:val="ListParagraph"/>
        <w:numPr>
          <w:ilvl w:val="0"/>
          <w:numId w:val="22"/>
        </w:numPr>
        <w:spacing w:line="360" w:lineRule="auto"/>
        <w:rPr>
          <w:lang w:val="uk-UA"/>
        </w:rPr>
      </w:pPr>
      <w:r w:rsidRPr="00E73AD7">
        <w:rPr>
          <w:lang w:val="uk-UA"/>
        </w:rPr>
        <w:t>витрати на оплату праці розробників;</w:t>
      </w:r>
    </w:p>
    <w:p w14:paraId="1094F25B" w14:textId="4C1EE1FA" w:rsidR="00365B7F" w:rsidRPr="00E73AD7" w:rsidRDefault="00365B7F">
      <w:pPr>
        <w:pStyle w:val="ListParagraph"/>
        <w:numPr>
          <w:ilvl w:val="0"/>
          <w:numId w:val="22"/>
        </w:numPr>
        <w:spacing w:line="360" w:lineRule="auto"/>
        <w:rPr>
          <w:lang w:val="uk-UA"/>
        </w:rPr>
      </w:pPr>
      <w:r w:rsidRPr="00E73AD7">
        <w:rPr>
          <w:lang w:val="uk-UA"/>
        </w:rPr>
        <w:t>витрати на відрахування у спеціальні державні фонди (Вф);</w:t>
      </w:r>
    </w:p>
    <w:p w14:paraId="3D2253F1" w14:textId="243F344E" w:rsidR="00365B7F" w:rsidRPr="00E73AD7" w:rsidRDefault="00365B7F">
      <w:pPr>
        <w:pStyle w:val="ListParagraph"/>
        <w:numPr>
          <w:ilvl w:val="0"/>
          <w:numId w:val="22"/>
        </w:numPr>
        <w:spacing w:line="360" w:lineRule="auto"/>
        <w:rPr>
          <w:lang w:val="uk-UA"/>
        </w:rPr>
      </w:pPr>
      <w:r w:rsidRPr="00E73AD7">
        <w:rPr>
          <w:lang w:val="uk-UA"/>
        </w:rPr>
        <w:t>витрати на куповані вироби (Кв);</w:t>
      </w:r>
    </w:p>
    <w:p w14:paraId="68FB17F2" w14:textId="7E223832" w:rsidR="00365B7F" w:rsidRPr="00E73AD7" w:rsidRDefault="00365B7F">
      <w:pPr>
        <w:pStyle w:val="ListParagraph"/>
        <w:numPr>
          <w:ilvl w:val="0"/>
          <w:numId w:val="22"/>
        </w:numPr>
        <w:spacing w:line="360" w:lineRule="auto"/>
        <w:rPr>
          <w:lang w:val="uk-UA"/>
        </w:rPr>
      </w:pPr>
      <w:r w:rsidRPr="00E73AD7">
        <w:rPr>
          <w:lang w:val="uk-UA"/>
        </w:rPr>
        <w:t>витрати на придбання спецобладнання для експериментальних</w:t>
      </w:r>
      <w:r w:rsidRPr="00E73AD7">
        <w:rPr>
          <w:lang w:val="uk-UA"/>
        </w:rPr>
        <w:br/>
        <w:t>робіт (Об);</w:t>
      </w:r>
    </w:p>
    <w:p w14:paraId="03D27F20" w14:textId="0E8DFBE2" w:rsidR="00365B7F" w:rsidRPr="00E73AD7" w:rsidRDefault="00365B7F">
      <w:pPr>
        <w:pStyle w:val="ListParagraph"/>
        <w:numPr>
          <w:ilvl w:val="0"/>
          <w:numId w:val="22"/>
        </w:numPr>
        <w:spacing w:line="360" w:lineRule="auto"/>
        <w:rPr>
          <w:lang w:val="uk-UA"/>
        </w:rPr>
      </w:pPr>
      <w:r w:rsidRPr="00E73AD7">
        <w:rPr>
          <w:lang w:val="uk-UA"/>
        </w:rPr>
        <w:t>накладні витрати (Н);</w:t>
      </w:r>
    </w:p>
    <w:p w14:paraId="3D63AACB" w14:textId="77777777" w:rsidR="00000000" w:rsidRDefault="000015F1">
      <w:pPr>
        <w:spacing w:line="360" w:lineRule="auto"/>
        <w:rPr>
          <w:lang w:val="uk-UA"/>
        </w:rPr>
        <w:sectPr w:rsidR="00000000" w:rsidSect="00365B7F">
          <w:footerReference w:type="default" r:id="rId25"/>
          <w:type w:val="continuous"/>
          <w:pgSz w:w="11909" w:h="16834" w:code="9"/>
          <w:pgMar w:top="1247" w:right="1531" w:bottom="1701" w:left="794" w:header="709" w:footer="709" w:gutter="0"/>
          <w:cols w:space="60"/>
          <w:noEndnote/>
          <w:titlePg/>
          <w:docGrid w:linePitch="272"/>
        </w:sectPr>
      </w:pPr>
    </w:p>
    <w:p w14:paraId="339C021E" w14:textId="260C978E" w:rsidR="00365B7F" w:rsidRPr="00E73AD7" w:rsidRDefault="00365B7F">
      <w:pPr>
        <w:pStyle w:val="ListParagraph"/>
        <w:numPr>
          <w:ilvl w:val="0"/>
          <w:numId w:val="22"/>
        </w:numPr>
        <w:spacing w:line="360" w:lineRule="auto"/>
        <w:rPr>
          <w:lang w:val="uk-UA"/>
        </w:rPr>
      </w:pPr>
      <w:r w:rsidRPr="00E73AD7">
        <w:rPr>
          <w:lang w:val="uk-UA"/>
        </w:rPr>
        <w:lastRenderedPageBreak/>
        <w:t>інші витрати (Ів).</w:t>
      </w:r>
    </w:p>
    <w:p w14:paraId="030A009C" w14:textId="77777777" w:rsidR="00365B7F" w:rsidRPr="00E73AD7" w:rsidRDefault="00365B7F">
      <w:pPr>
        <w:spacing w:line="360" w:lineRule="auto"/>
        <w:rPr>
          <w:lang w:val="uk-UA"/>
        </w:rPr>
      </w:pPr>
      <w:r w:rsidRPr="00E73AD7">
        <w:rPr>
          <w:lang w:val="uk-UA"/>
        </w:rPr>
        <w:t>Витрати   на   оплату   праці   розробників   проекту   визначаються   за   формулою:</w:t>
      </w:r>
    </w:p>
    <w:p w14:paraId="31C60DA1" w14:textId="090CCFCB" w:rsidR="00365B7F" w:rsidRPr="00E73AD7" w:rsidRDefault="00234CC5">
      <w:pPr>
        <w:spacing w:line="360" w:lineRule="auto"/>
        <w:jc w:val="right"/>
        <w:rPr>
          <w:lang w:val="uk-UA"/>
        </w:rPr>
      </w:pPr>
      <m:oMath>
        <m:r>
          <w:rPr>
            <w:rFonts w:ascii="Cambria Math"/>
            <w:lang w:val="uk-UA"/>
          </w:rPr>
          <m:t>З</m:t>
        </m:r>
        <m:r>
          <w:rPr>
            <w:rFonts w:ascii="Cambria Math"/>
            <w:lang w:val="uk-UA"/>
          </w:rPr>
          <m:t>=</m:t>
        </m:r>
        <m:nary>
          <m:naryPr>
            <m:chr m:val="∑"/>
            <m:ctrlPr>
              <w:rPr>
                <w:rFonts w:ascii="Cambria Math" w:hAnsi="Cambria Math"/>
                <w:i/>
                <w:lang w:val="uk-UA"/>
              </w:rPr>
            </m:ctrlPr>
          </m:naryPr>
          <m:sub>
            <m:r>
              <w:rPr>
                <w:rFonts w:ascii="Cambria Math"/>
                <w:lang w:val="uk-UA"/>
              </w:rPr>
              <m:t>і</m:t>
            </m:r>
            <m:r>
              <w:rPr>
                <w:rFonts w:ascii="Cambria Math"/>
                <w:lang w:val="uk-UA"/>
              </w:rPr>
              <m:t>=1</m:t>
            </m:r>
          </m:sub>
          <m:sup>
            <m:r>
              <w:rPr>
                <w:rFonts w:ascii="Cambria Math"/>
                <w:lang w:val="uk-UA"/>
              </w:rPr>
              <m:t>N</m:t>
            </m:r>
          </m:sup>
          <m:e>
            <m:nary>
              <m:naryPr>
                <m:chr m:val="∑"/>
                <m:ctrlPr>
                  <w:rPr>
                    <w:rFonts w:ascii="Cambria Math" w:hAnsi="Cambria Math"/>
                    <w:i/>
                    <w:lang w:val="uk-UA"/>
                  </w:rPr>
                </m:ctrlPr>
              </m:naryPr>
              <m:sub>
                <m:r>
                  <w:rPr>
                    <w:rFonts w:ascii="Cambria Math"/>
                    <w:lang w:val="uk-UA"/>
                  </w:rPr>
                  <m:t>j=1</m:t>
                </m:r>
              </m:sub>
              <m:sup>
                <m:r>
                  <w:rPr>
                    <w:rFonts w:ascii="Cambria Math"/>
                    <w:lang w:val="uk-UA"/>
                  </w:rPr>
                  <m:t>M</m:t>
                </m:r>
              </m:sup>
              <m:e>
                <m:sSub>
                  <m:sSubPr>
                    <m:ctrlPr>
                      <w:rPr>
                        <w:rFonts w:ascii="Cambria Math" w:hAnsi="Cambria Math"/>
                        <w:i/>
                        <w:lang w:val="uk-UA"/>
                      </w:rPr>
                    </m:ctrlPr>
                  </m:sSubPr>
                  <m:e>
                    <m:r>
                      <w:rPr>
                        <w:rFonts w:ascii="Cambria Math"/>
                        <w:lang w:val="uk-UA"/>
                      </w:rPr>
                      <m:t>n</m:t>
                    </m:r>
                  </m:e>
                  <m:sub>
                    <m:r>
                      <w:rPr>
                        <w:rFonts w:ascii="Cambria Math"/>
                        <w:lang w:val="uk-UA"/>
                      </w:rPr>
                      <m:t>ij</m:t>
                    </m:r>
                  </m:sub>
                </m:sSub>
                <m:sSub>
                  <m:sSubPr>
                    <m:ctrlPr>
                      <w:rPr>
                        <w:rFonts w:ascii="Cambria Math" w:hAnsi="Cambria Math"/>
                        <w:i/>
                        <w:lang w:val="uk-UA"/>
                      </w:rPr>
                    </m:ctrlPr>
                  </m:sSubPr>
                  <m:e>
                    <m:r>
                      <w:rPr>
                        <w:rFonts w:ascii="Cambria Math"/>
                        <w:lang w:val="uk-UA"/>
                      </w:rPr>
                      <m:t>t</m:t>
                    </m:r>
                  </m:e>
                  <m:sub>
                    <m:r>
                      <w:rPr>
                        <w:rFonts w:ascii="Cambria Math"/>
                        <w:lang w:val="uk-UA"/>
                      </w:rPr>
                      <m:t>ij</m:t>
                    </m:r>
                  </m:sub>
                </m:sSub>
                <m:sSub>
                  <m:sSubPr>
                    <m:ctrlPr>
                      <w:rPr>
                        <w:rFonts w:ascii="Cambria Math" w:hAnsi="Cambria Math"/>
                        <w:i/>
                        <w:lang w:val="uk-UA"/>
                      </w:rPr>
                    </m:ctrlPr>
                  </m:sSubPr>
                  <m:e>
                    <m:r>
                      <w:rPr>
                        <w:rFonts w:ascii="Cambria Math"/>
                        <w:lang w:val="uk-UA"/>
                      </w:rPr>
                      <m:t>C</m:t>
                    </m:r>
                  </m:e>
                  <m:sub>
                    <m:r>
                      <w:rPr>
                        <w:rFonts w:ascii="Cambria Math"/>
                        <w:lang w:val="uk-UA"/>
                      </w:rPr>
                      <m:t>ij</m:t>
                    </m:r>
                  </m:sub>
                </m:sSub>
              </m:e>
            </m:nary>
          </m:e>
        </m:nary>
      </m:oMath>
      <w:r w:rsidR="00365B7F" w:rsidRPr="00E73AD7">
        <w:rPr>
          <w:lang w:val="uk-UA"/>
        </w:rPr>
        <w:t xml:space="preserve">                          </w:t>
      </w:r>
      <w:r w:rsidR="001D4AC5" w:rsidRPr="00E73AD7">
        <w:rPr>
          <w:lang w:val="uk-UA"/>
        </w:rPr>
        <w:t xml:space="preserve"> </w:t>
      </w:r>
      <w:r w:rsidR="00365B7F" w:rsidRPr="00E73AD7">
        <w:rPr>
          <w:lang w:val="uk-UA"/>
        </w:rPr>
        <w:t xml:space="preserve">                   (4.2)</w:t>
      </w:r>
    </w:p>
    <w:p w14:paraId="1605B2BC" w14:textId="77777777" w:rsidR="00365B7F" w:rsidRPr="00E73AD7" w:rsidRDefault="00365B7F">
      <w:pPr>
        <w:spacing w:line="360" w:lineRule="auto"/>
        <w:ind w:firstLine="708"/>
        <w:rPr>
          <w:lang w:val="uk-UA"/>
        </w:rPr>
      </w:pPr>
      <w:r w:rsidRPr="00E73AD7">
        <w:rPr>
          <w:lang w:val="uk-UA"/>
        </w:rPr>
        <w:t>де nij   - чисельність розробників і-ої спеціальності j-ro тарифного</w:t>
      </w:r>
    </w:p>
    <w:p w14:paraId="73A68739" w14:textId="77777777" w:rsidR="00365B7F" w:rsidRPr="00E73AD7" w:rsidRDefault="00365B7F">
      <w:pPr>
        <w:spacing w:line="360" w:lineRule="auto"/>
        <w:rPr>
          <w:lang w:val="uk-UA"/>
        </w:rPr>
      </w:pPr>
      <w:r w:rsidRPr="00E73AD7">
        <w:rPr>
          <w:lang w:val="uk-UA"/>
        </w:rPr>
        <w:t>розряду, які приймають участь в проектуванні, чол.;</w:t>
      </w:r>
    </w:p>
    <w:p w14:paraId="569E86FF" w14:textId="77777777" w:rsidR="00365B7F" w:rsidRPr="00E73AD7" w:rsidRDefault="00365B7F">
      <w:pPr>
        <w:spacing w:line="360" w:lineRule="auto"/>
        <w:ind w:firstLine="708"/>
        <w:rPr>
          <w:lang w:val="uk-UA"/>
        </w:rPr>
      </w:pPr>
      <w:r w:rsidRPr="00E73AD7">
        <w:rPr>
          <w:lang w:val="uk-UA"/>
        </w:rPr>
        <w:t>t</w:t>
      </w:r>
      <w:r w:rsidRPr="00E73AD7">
        <w:rPr>
          <w:vertAlign w:val="subscript"/>
          <w:lang w:val="uk-UA"/>
        </w:rPr>
        <w:t>ij</w:t>
      </w:r>
      <w:r w:rsidRPr="00E73AD7">
        <w:rPr>
          <w:lang w:val="uk-UA"/>
        </w:rPr>
        <w:t xml:space="preserve">   - час, який затрачений на розробку проекту співробітника і-ої</w:t>
      </w:r>
    </w:p>
    <w:p w14:paraId="1AADD70E" w14:textId="77777777" w:rsidR="00365B7F" w:rsidRPr="00E73AD7" w:rsidRDefault="00365B7F">
      <w:pPr>
        <w:spacing w:line="360" w:lineRule="auto"/>
        <w:rPr>
          <w:lang w:val="uk-UA"/>
        </w:rPr>
      </w:pPr>
      <w:r w:rsidRPr="00E73AD7">
        <w:rPr>
          <w:lang w:val="uk-UA"/>
        </w:rPr>
        <w:t>спеціальності j-ro тарифного розряду, днів;</w:t>
      </w:r>
    </w:p>
    <w:p w14:paraId="1A1FF593" w14:textId="77777777" w:rsidR="00365B7F" w:rsidRPr="00E73AD7" w:rsidRDefault="00365B7F">
      <w:pPr>
        <w:spacing w:line="360" w:lineRule="auto"/>
        <w:ind w:firstLine="708"/>
        <w:rPr>
          <w:lang w:val="uk-UA"/>
        </w:rPr>
      </w:pPr>
      <w:r w:rsidRPr="00E73AD7">
        <w:rPr>
          <w:lang w:val="uk-UA"/>
        </w:rPr>
        <w:t>C</w:t>
      </w:r>
      <w:r w:rsidRPr="00E73AD7">
        <w:rPr>
          <w:vertAlign w:val="subscript"/>
          <w:lang w:val="uk-UA"/>
        </w:rPr>
        <w:t>ij</w:t>
      </w:r>
      <w:r w:rsidRPr="00E73AD7">
        <w:rPr>
          <w:lang w:val="uk-UA"/>
        </w:rPr>
        <w:t xml:space="preserve"> - денна заробітна плата і-ої спеціальності j-ro тарифного розряду,</w:t>
      </w:r>
    </w:p>
    <w:p w14:paraId="571CD8CD" w14:textId="77777777" w:rsidR="00365B7F" w:rsidRPr="00E73AD7" w:rsidRDefault="00365B7F">
      <w:pPr>
        <w:spacing w:line="360" w:lineRule="auto"/>
        <w:rPr>
          <w:lang w:val="uk-UA"/>
        </w:rPr>
      </w:pPr>
      <w:r w:rsidRPr="00E73AD7">
        <w:rPr>
          <w:lang w:val="uk-UA"/>
        </w:rPr>
        <w:t>грн.;</w:t>
      </w:r>
    </w:p>
    <w:p w14:paraId="08B6067E" w14:textId="3ED8808D" w:rsidR="00365B7F" w:rsidRPr="00E73AD7" w:rsidRDefault="000015F1">
      <w:pPr>
        <w:spacing w:line="360" w:lineRule="auto"/>
        <w:jc w:val="right"/>
        <w:rPr>
          <w:lang w:val="uk-UA"/>
        </w:rPr>
      </w:pPr>
      <m:oMath>
        <m:sSub>
          <m:sSubPr>
            <m:ctrlPr>
              <w:rPr>
                <w:rFonts w:ascii="Cambria Math" w:hAnsi="Cambria Math"/>
                <w:i/>
                <w:lang w:val="uk-UA"/>
              </w:rPr>
            </m:ctrlPr>
          </m:sSubPr>
          <m:e>
            <m:r>
              <w:rPr>
                <w:rFonts w:ascii="Cambria Math"/>
                <w:lang w:val="uk-UA"/>
              </w:rPr>
              <m:t>C</m:t>
            </m:r>
          </m:e>
          <m:sub>
            <m:r>
              <w:rPr>
                <w:rFonts w:ascii="Cambria Math"/>
                <w:lang w:val="uk-UA"/>
              </w:rPr>
              <m:t>ij</m:t>
            </m:r>
          </m:sub>
        </m:sSub>
        <m:r>
          <w:rPr>
            <w:rFonts w:ascii="Cambria Math"/>
            <w:lang w:val="uk-UA"/>
          </w:rPr>
          <m:t>=</m:t>
        </m:r>
        <m:f>
          <m:fPr>
            <m:ctrlPr>
              <w:rPr>
                <w:rFonts w:ascii="Cambria Math" w:hAnsi="Cambria Math"/>
                <w:i/>
                <w:lang w:val="uk-UA"/>
              </w:rPr>
            </m:ctrlPr>
          </m:fPr>
          <m:num>
            <m:sSubSup>
              <m:sSubSupPr>
                <m:ctrlPr>
                  <w:rPr>
                    <w:rFonts w:ascii="Cambria Math" w:hAnsi="Cambria Math"/>
                    <w:i/>
                    <w:lang w:val="uk-UA"/>
                  </w:rPr>
                </m:ctrlPr>
              </m:sSubSupPr>
              <m:e>
                <m:r>
                  <w:rPr>
                    <w:rFonts w:ascii="Cambria Math"/>
                    <w:lang w:val="uk-UA"/>
                  </w:rPr>
                  <m:t>C</m:t>
                </m:r>
              </m:e>
              <m:sub>
                <m:r>
                  <w:rPr>
                    <w:rFonts w:ascii="Cambria Math"/>
                    <w:lang w:val="uk-UA"/>
                  </w:rPr>
                  <m:t>ij</m:t>
                </m:r>
              </m:sub>
              <m:sup>
                <m:r>
                  <w:rPr>
                    <w:rFonts w:ascii="Cambria Math"/>
                    <w:lang w:val="uk-UA"/>
                  </w:rPr>
                  <m:t>0</m:t>
                </m:r>
              </m:sup>
            </m:sSubSup>
            <m:r>
              <w:rPr>
                <w:rFonts w:ascii="Cambria Math"/>
                <w:lang w:val="uk-UA"/>
              </w:rPr>
              <m:t>(1+</m:t>
            </m:r>
            <m:r>
              <w:rPr>
                <w:rFonts w:ascii="Cambria Math"/>
                <w:lang w:val="uk-UA"/>
              </w:rPr>
              <m:t>h</m:t>
            </m:r>
            <m:r>
              <w:rPr>
                <w:rFonts w:ascii="Cambria Math"/>
                <w:lang w:val="uk-UA"/>
              </w:rPr>
              <m:t>)</m:t>
            </m:r>
          </m:num>
          <m:den>
            <m:r>
              <w:rPr>
                <w:rFonts w:ascii="Cambria Math"/>
                <w:lang w:val="uk-UA"/>
              </w:rPr>
              <m:t>p</m:t>
            </m:r>
          </m:den>
        </m:f>
      </m:oMath>
      <w:r w:rsidR="00365B7F" w:rsidRPr="00E73AD7">
        <w:rPr>
          <w:lang w:val="uk-UA"/>
        </w:rPr>
        <w:t xml:space="preserve">                                              (4.3)</w:t>
      </w:r>
    </w:p>
    <w:p w14:paraId="4A23D754" w14:textId="77777777" w:rsidR="00365B7F" w:rsidRPr="00E73AD7" w:rsidRDefault="00365B7F">
      <w:pPr>
        <w:spacing w:line="360" w:lineRule="auto"/>
        <w:ind w:firstLine="708"/>
        <w:rPr>
          <w:lang w:val="uk-UA"/>
        </w:rPr>
      </w:pPr>
      <w:r w:rsidRPr="00E73AD7">
        <w:rPr>
          <w:lang w:val="uk-UA"/>
        </w:rPr>
        <w:t>де С</w:t>
      </w:r>
      <w:r w:rsidRPr="00E73AD7">
        <w:rPr>
          <w:vertAlign w:val="subscript"/>
          <w:lang w:val="uk-UA"/>
        </w:rPr>
        <w:t xml:space="preserve">ij </w:t>
      </w:r>
      <w:r w:rsidRPr="00E73AD7">
        <w:rPr>
          <w:lang w:val="uk-UA"/>
        </w:rPr>
        <w:t>- основна місячна заробітна плата розробника і-ої спеціальності</w:t>
      </w:r>
    </w:p>
    <w:p w14:paraId="5C089D43" w14:textId="77777777" w:rsidR="00365B7F" w:rsidRPr="00E73AD7" w:rsidRDefault="00365B7F">
      <w:pPr>
        <w:spacing w:line="360" w:lineRule="auto"/>
        <w:rPr>
          <w:lang w:val="uk-UA"/>
        </w:rPr>
      </w:pPr>
      <w:r w:rsidRPr="00E73AD7">
        <w:rPr>
          <w:lang w:val="uk-UA"/>
        </w:rPr>
        <w:t xml:space="preserve">     j-гo тарифного розряду, грн.;</w:t>
      </w:r>
    </w:p>
    <w:p w14:paraId="5185F4D2" w14:textId="28295C24" w:rsidR="00365B7F" w:rsidRPr="00E73AD7" w:rsidRDefault="00365B7F">
      <w:pPr>
        <w:spacing w:line="360" w:lineRule="auto"/>
        <w:rPr>
          <w:lang w:val="uk-UA"/>
        </w:rPr>
      </w:pPr>
      <w:r w:rsidRPr="00E73AD7">
        <w:rPr>
          <w:lang w:val="uk-UA"/>
        </w:rPr>
        <w:t xml:space="preserve">     </w:t>
      </w:r>
      <w:r w:rsidR="001D4AC5" w:rsidRPr="00E73AD7">
        <w:rPr>
          <w:lang w:val="uk-UA"/>
        </w:rPr>
        <w:tab/>
      </w:r>
      <w:r w:rsidRPr="00E73AD7">
        <w:rPr>
          <w:lang w:val="uk-UA"/>
        </w:rPr>
        <w:t xml:space="preserve">h - коефіцієнт, що визначає розмір додаткової заробітної плати; </w:t>
      </w:r>
    </w:p>
    <w:p w14:paraId="1B0E0232" w14:textId="55C0A346" w:rsidR="00365B7F" w:rsidRPr="00E73AD7" w:rsidRDefault="00365B7F">
      <w:pPr>
        <w:spacing w:line="360" w:lineRule="auto"/>
        <w:rPr>
          <w:lang w:val="uk-UA"/>
        </w:rPr>
      </w:pPr>
      <w:r w:rsidRPr="00E73AD7">
        <w:rPr>
          <w:lang w:val="uk-UA"/>
        </w:rPr>
        <w:t xml:space="preserve">      </w:t>
      </w:r>
      <w:r w:rsidR="001D4AC5" w:rsidRPr="00E73AD7">
        <w:rPr>
          <w:lang w:val="uk-UA"/>
        </w:rPr>
        <w:tab/>
      </w:r>
      <w:r w:rsidRPr="00E73AD7">
        <w:rPr>
          <w:lang w:val="uk-UA"/>
        </w:rPr>
        <w:t>р - середня кількість робочих днів у місяці (21 день).</w:t>
      </w:r>
    </w:p>
    <w:p w14:paraId="0376ECD8" w14:textId="36FCD6ED" w:rsidR="00365B7F" w:rsidRPr="00E73AD7" w:rsidRDefault="00365B7F">
      <w:pPr>
        <w:spacing w:line="360" w:lineRule="auto"/>
        <w:jc w:val="right"/>
        <w:rPr>
          <w:i/>
          <w:lang w:val="uk-UA"/>
        </w:rPr>
      </w:pPr>
      <w:r w:rsidRPr="00E73AD7">
        <w:rPr>
          <w:i/>
          <w:lang w:val="uk-UA"/>
        </w:rPr>
        <w:t xml:space="preserve">Таблиця 4.1. </w:t>
      </w:r>
    </w:p>
    <w:p w14:paraId="0468C22F" w14:textId="77777777" w:rsidR="00365B7F" w:rsidRPr="00E73AD7" w:rsidRDefault="00365B7F">
      <w:pPr>
        <w:spacing w:line="360" w:lineRule="auto"/>
        <w:rPr>
          <w:b/>
          <w:bCs/>
          <w:lang w:val="uk-UA"/>
        </w:rPr>
      </w:pPr>
      <w:r w:rsidRPr="00E73AD7">
        <w:rPr>
          <w:b/>
          <w:bCs/>
          <w:lang w:val="uk-UA"/>
        </w:rPr>
        <w:t>Вихідні дані для розрахунку витрат на оплату праці</w:t>
      </w:r>
    </w:p>
    <w:p w14:paraId="41EE42E4" w14:textId="77777777" w:rsidR="00365B7F" w:rsidRPr="00E73AD7" w:rsidRDefault="00365B7F">
      <w:pPr>
        <w:spacing w:line="360" w:lineRule="auto"/>
        <w:rPr>
          <w:lang w:val="uk-UA"/>
        </w:rPr>
      </w:pPr>
    </w:p>
    <w:tbl>
      <w:tblPr>
        <w:tblW w:w="8080" w:type="dxa"/>
        <w:tblInd w:w="749" w:type="dxa"/>
        <w:tblLayout w:type="fixed"/>
        <w:tblCellMar>
          <w:left w:w="40" w:type="dxa"/>
          <w:right w:w="40" w:type="dxa"/>
        </w:tblCellMar>
        <w:tblLook w:val="0000" w:firstRow="0" w:lastRow="0" w:firstColumn="0" w:lastColumn="0" w:noHBand="0" w:noVBand="0"/>
      </w:tblPr>
      <w:tblGrid>
        <w:gridCol w:w="851"/>
        <w:gridCol w:w="1984"/>
        <w:gridCol w:w="2410"/>
        <w:gridCol w:w="2835"/>
      </w:tblGrid>
      <w:tr w:rsidR="00365B7F" w:rsidRPr="00E73AD7" w14:paraId="0AAA5686" w14:textId="77777777" w:rsidTr="001D4AC5">
        <w:trPr>
          <w:trHeight w:hRule="exact" w:val="1009"/>
        </w:trPr>
        <w:tc>
          <w:tcPr>
            <w:tcW w:w="851" w:type="dxa"/>
            <w:tcBorders>
              <w:top w:val="single" w:sz="6" w:space="0" w:color="auto"/>
              <w:left w:val="single" w:sz="6" w:space="0" w:color="auto"/>
              <w:bottom w:val="single" w:sz="6" w:space="0" w:color="auto"/>
              <w:right w:val="single" w:sz="6" w:space="0" w:color="auto"/>
            </w:tcBorders>
            <w:shd w:val="clear" w:color="auto" w:fill="FFFFFF"/>
          </w:tcPr>
          <w:p w14:paraId="6C88F90C" w14:textId="77777777" w:rsidR="00365B7F" w:rsidRPr="00E73AD7" w:rsidRDefault="00365B7F">
            <w:pPr>
              <w:spacing w:line="360" w:lineRule="auto"/>
              <w:rPr>
                <w:lang w:val="uk-UA"/>
              </w:rPr>
            </w:pPr>
            <w:r w:rsidRPr="00E73AD7">
              <w:rPr>
                <w:lang w:val="uk-UA"/>
              </w:rPr>
              <w:t>№</w:t>
            </w:r>
          </w:p>
        </w:tc>
        <w:tc>
          <w:tcPr>
            <w:tcW w:w="1984" w:type="dxa"/>
            <w:tcBorders>
              <w:top w:val="single" w:sz="6" w:space="0" w:color="auto"/>
              <w:left w:val="single" w:sz="6" w:space="0" w:color="auto"/>
              <w:bottom w:val="single" w:sz="6" w:space="0" w:color="auto"/>
              <w:right w:val="single" w:sz="6" w:space="0" w:color="auto"/>
            </w:tcBorders>
            <w:shd w:val="clear" w:color="auto" w:fill="FFFFFF"/>
          </w:tcPr>
          <w:p w14:paraId="5DC7217E" w14:textId="77777777" w:rsidR="00365B7F" w:rsidRPr="00E73AD7" w:rsidRDefault="00365B7F">
            <w:pPr>
              <w:spacing w:line="360" w:lineRule="auto"/>
              <w:rPr>
                <w:lang w:val="uk-UA"/>
              </w:rPr>
            </w:pPr>
            <w:r w:rsidRPr="00E73AD7">
              <w:rPr>
                <w:lang w:val="uk-UA"/>
              </w:rPr>
              <w:t>Посада виконавців</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3B5CBA69" w14:textId="77777777" w:rsidR="00365B7F" w:rsidRPr="00E73AD7" w:rsidRDefault="00365B7F">
            <w:pPr>
              <w:spacing w:line="360" w:lineRule="auto"/>
              <w:rPr>
                <w:lang w:val="uk-UA"/>
              </w:rPr>
            </w:pPr>
            <w:r w:rsidRPr="00E73AD7">
              <w:rPr>
                <w:lang w:val="uk-UA"/>
              </w:rPr>
              <w:t>Місячний оклад, грн.</w:t>
            </w:r>
          </w:p>
        </w:tc>
        <w:tc>
          <w:tcPr>
            <w:tcW w:w="2835" w:type="dxa"/>
            <w:tcBorders>
              <w:top w:val="single" w:sz="6" w:space="0" w:color="auto"/>
              <w:left w:val="single" w:sz="6" w:space="0" w:color="auto"/>
              <w:bottom w:val="single" w:sz="6" w:space="0" w:color="auto"/>
              <w:right w:val="single" w:sz="6" w:space="0" w:color="auto"/>
            </w:tcBorders>
            <w:shd w:val="clear" w:color="auto" w:fill="FFFFFF"/>
          </w:tcPr>
          <w:p w14:paraId="6F682D9A" w14:textId="77777777" w:rsidR="00365B7F" w:rsidRPr="00E73AD7" w:rsidRDefault="00365B7F">
            <w:pPr>
              <w:spacing w:line="360" w:lineRule="auto"/>
              <w:rPr>
                <w:lang w:val="uk-UA"/>
              </w:rPr>
            </w:pPr>
            <w:r w:rsidRPr="00E73AD7">
              <w:rPr>
                <w:lang w:val="uk-UA"/>
              </w:rPr>
              <w:t>Середньоденна ставка, грн./дні</w:t>
            </w:r>
          </w:p>
        </w:tc>
      </w:tr>
      <w:tr w:rsidR="00365B7F" w:rsidRPr="00E73AD7" w14:paraId="591CD2F5" w14:textId="77777777" w:rsidTr="00781CB2">
        <w:trPr>
          <w:trHeight w:hRule="exact" w:val="538"/>
        </w:trPr>
        <w:tc>
          <w:tcPr>
            <w:tcW w:w="851" w:type="dxa"/>
            <w:tcBorders>
              <w:top w:val="single" w:sz="6" w:space="0" w:color="auto"/>
              <w:left w:val="single" w:sz="6" w:space="0" w:color="auto"/>
              <w:bottom w:val="single" w:sz="6" w:space="0" w:color="auto"/>
              <w:right w:val="single" w:sz="6" w:space="0" w:color="auto"/>
            </w:tcBorders>
            <w:shd w:val="clear" w:color="auto" w:fill="FFFFFF"/>
          </w:tcPr>
          <w:p w14:paraId="43C6039C" w14:textId="77777777" w:rsidR="00365B7F" w:rsidRPr="00E73AD7" w:rsidRDefault="00365B7F">
            <w:pPr>
              <w:spacing w:line="360" w:lineRule="auto"/>
              <w:rPr>
                <w:lang w:val="uk-UA"/>
              </w:rPr>
            </w:pPr>
            <w:r w:rsidRPr="00E73AD7">
              <w:rPr>
                <w:lang w:val="uk-UA"/>
              </w:rPr>
              <w:t>1</w:t>
            </w:r>
          </w:p>
        </w:tc>
        <w:tc>
          <w:tcPr>
            <w:tcW w:w="1984" w:type="dxa"/>
            <w:tcBorders>
              <w:top w:val="single" w:sz="6" w:space="0" w:color="auto"/>
              <w:left w:val="single" w:sz="6" w:space="0" w:color="auto"/>
              <w:bottom w:val="single" w:sz="6" w:space="0" w:color="auto"/>
              <w:right w:val="single" w:sz="6" w:space="0" w:color="auto"/>
            </w:tcBorders>
            <w:shd w:val="clear" w:color="auto" w:fill="FFFFFF"/>
          </w:tcPr>
          <w:p w14:paraId="1E85429A" w14:textId="77777777" w:rsidR="00365B7F" w:rsidRPr="00E73AD7" w:rsidRDefault="00365B7F">
            <w:pPr>
              <w:spacing w:line="360" w:lineRule="auto"/>
              <w:rPr>
                <w:lang w:val="uk-UA"/>
              </w:rPr>
            </w:pPr>
            <w:r w:rsidRPr="00E73AD7">
              <w:rPr>
                <w:lang w:val="uk-UA"/>
              </w:rPr>
              <w:t>Доцент</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7958D9FF" w14:textId="353DDE6D" w:rsidR="00365B7F" w:rsidRPr="00E73AD7" w:rsidRDefault="001D4AC5">
            <w:pPr>
              <w:spacing w:line="360" w:lineRule="auto"/>
              <w:rPr>
                <w:lang w:val="uk-UA"/>
              </w:rPr>
            </w:pPr>
            <w:r w:rsidRPr="00E73AD7">
              <w:rPr>
                <w:lang w:val="uk-UA"/>
              </w:rPr>
              <w:t>12128</w:t>
            </w:r>
            <w:r w:rsidR="0061070F" w:rsidRPr="00E73AD7">
              <w:rPr>
                <w:lang w:val="uk-UA"/>
              </w:rPr>
              <w:t>,</w:t>
            </w:r>
            <w:r w:rsidRPr="00E73AD7">
              <w:rPr>
                <w:lang w:val="uk-UA"/>
              </w:rPr>
              <w:t>97</w:t>
            </w:r>
          </w:p>
        </w:tc>
        <w:tc>
          <w:tcPr>
            <w:tcW w:w="2835" w:type="dxa"/>
            <w:tcBorders>
              <w:top w:val="single" w:sz="6" w:space="0" w:color="auto"/>
              <w:left w:val="single" w:sz="6" w:space="0" w:color="auto"/>
              <w:bottom w:val="single" w:sz="6" w:space="0" w:color="auto"/>
              <w:right w:val="single" w:sz="6" w:space="0" w:color="auto"/>
            </w:tcBorders>
            <w:shd w:val="clear" w:color="auto" w:fill="FFFFFF"/>
          </w:tcPr>
          <w:p w14:paraId="60AFF37C" w14:textId="629324BE" w:rsidR="00365B7F" w:rsidRPr="00E73AD7" w:rsidRDefault="0061070F">
            <w:pPr>
              <w:spacing w:line="360" w:lineRule="auto"/>
              <w:rPr>
                <w:lang w:val="uk-UA"/>
              </w:rPr>
            </w:pPr>
            <w:r w:rsidRPr="00E73AD7">
              <w:rPr>
                <w:lang w:val="uk-UA"/>
              </w:rPr>
              <w:t>577,57</w:t>
            </w:r>
          </w:p>
        </w:tc>
      </w:tr>
      <w:tr w:rsidR="00365B7F" w:rsidRPr="00E73AD7" w14:paraId="70CA73DA" w14:textId="77777777" w:rsidTr="001D4AC5">
        <w:trPr>
          <w:trHeight w:hRule="exact" w:val="901"/>
        </w:trPr>
        <w:tc>
          <w:tcPr>
            <w:tcW w:w="851" w:type="dxa"/>
            <w:tcBorders>
              <w:top w:val="single" w:sz="6" w:space="0" w:color="auto"/>
              <w:left w:val="single" w:sz="6" w:space="0" w:color="auto"/>
              <w:bottom w:val="single" w:sz="6" w:space="0" w:color="auto"/>
              <w:right w:val="single" w:sz="6" w:space="0" w:color="auto"/>
            </w:tcBorders>
            <w:shd w:val="clear" w:color="auto" w:fill="FFFFFF"/>
          </w:tcPr>
          <w:p w14:paraId="41D5E4F5" w14:textId="77777777" w:rsidR="00365B7F" w:rsidRPr="00E73AD7" w:rsidRDefault="00365B7F">
            <w:pPr>
              <w:spacing w:line="360" w:lineRule="auto"/>
              <w:rPr>
                <w:lang w:val="uk-UA"/>
              </w:rPr>
            </w:pPr>
            <w:r w:rsidRPr="00E73AD7">
              <w:rPr>
                <w:lang w:val="uk-UA"/>
              </w:rPr>
              <w:t>2</w:t>
            </w:r>
          </w:p>
        </w:tc>
        <w:tc>
          <w:tcPr>
            <w:tcW w:w="1984" w:type="dxa"/>
            <w:tcBorders>
              <w:top w:val="single" w:sz="6" w:space="0" w:color="auto"/>
              <w:left w:val="single" w:sz="6" w:space="0" w:color="auto"/>
              <w:bottom w:val="single" w:sz="6" w:space="0" w:color="auto"/>
              <w:right w:val="single" w:sz="6" w:space="0" w:color="auto"/>
            </w:tcBorders>
            <w:shd w:val="clear" w:color="auto" w:fill="FFFFFF"/>
          </w:tcPr>
          <w:p w14:paraId="45BD70AE" w14:textId="77777777" w:rsidR="00365B7F" w:rsidRPr="00E73AD7" w:rsidRDefault="00365B7F">
            <w:pPr>
              <w:spacing w:line="360" w:lineRule="auto"/>
              <w:rPr>
                <w:lang w:val="uk-UA"/>
              </w:rPr>
            </w:pPr>
            <w:r w:rsidRPr="00E73AD7">
              <w:rPr>
                <w:lang w:val="uk-UA"/>
              </w:rPr>
              <w:t>Консультант з економіки</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0F98AFB6" w14:textId="7AA81933" w:rsidR="00365B7F" w:rsidRPr="00BD0BD7" w:rsidRDefault="00BD0BD7">
            <w:pPr>
              <w:spacing w:line="360" w:lineRule="auto"/>
              <w:rPr>
                <w:lang w:val="en-US"/>
                <w:rPrChange w:id="979" w:author="Ярмола Юрій Юрійович" w:date="2025-05-28T13:17:00Z">
                  <w:rPr>
                    <w:lang w:val="uk-UA"/>
                  </w:rPr>
                </w:rPrChange>
              </w:rPr>
            </w:pPr>
            <w:ins w:id="980" w:author="Ярмола Юрій Юрійович" w:date="2025-05-28T13:17:00Z">
              <w:r>
                <w:rPr>
                  <w:lang w:val="en-US"/>
                </w:rPr>
                <w:t>10000</w:t>
              </w:r>
            </w:ins>
            <w:del w:id="981" w:author="Ярмола Юрій Юрійович" w:date="2025-05-28T13:17:00Z">
              <w:r w:rsidR="001D4AC5" w:rsidRPr="00E73AD7" w:rsidDel="00BD0BD7">
                <w:rPr>
                  <w:lang w:val="uk-UA"/>
                </w:rPr>
                <w:delText>8 914</w:delText>
              </w:r>
            </w:del>
          </w:p>
        </w:tc>
        <w:tc>
          <w:tcPr>
            <w:tcW w:w="2835" w:type="dxa"/>
            <w:tcBorders>
              <w:top w:val="single" w:sz="6" w:space="0" w:color="auto"/>
              <w:left w:val="single" w:sz="6" w:space="0" w:color="auto"/>
              <w:bottom w:val="single" w:sz="6" w:space="0" w:color="auto"/>
              <w:right w:val="single" w:sz="6" w:space="0" w:color="auto"/>
            </w:tcBorders>
            <w:shd w:val="clear" w:color="auto" w:fill="FFFFFF"/>
          </w:tcPr>
          <w:p w14:paraId="6F998D31" w14:textId="34D7D923" w:rsidR="00365B7F" w:rsidRPr="00E73AD7" w:rsidRDefault="0061070F">
            <w:pPr>
              <w:spacing w:line="360" w:lineRule="auto"/>
              <w:rPr>
                <w:lang w:val="uk-UA"/>
              </w:rPr>
            </w:pPr>
            <w:del w:id="982" w:author="Ярмола Юрій Юрійович" w:date="2025-05-28T13:18:00Z">
              <w:r w:rsidRPr="00E73AD7" w:rsidDel="00BD0BD7">
                <w:rPr>
                  <w:lang w:val="uk-UA"/>
                </w:rPr>
                <w:delText>424,47</w:delText>
              </w:r>
            </w:del>
            <w:ins w:id="983" w:author="Ярмола Юрій Юрійович" w:date="2025-05-28T13:18:00Z">
              <w:r w:rsidR="00BD0BD7">
                <w:rPr>
                  <w:lang w:val="uk-UA"/>
                </w:rPr>
                <w:t>476,19</w:t>
              </w:r>
            </w:ins>
          </w:p>
        </w:tc>
      </w:tr>
      <w:tr w:rsidR="00AA1DF8" w:rsidRPr="00E73AD7" w14:paraId="68394343" w14:textId="77777777" w:rsidTr="001D4AC5">
        <w:trPr>
          <w:trHeight w:hRule="exact" w:val="901"/>
        </w:trPr>
        <w:tc>
          <w:tcPr>
            <w:tcW w:w="851" w:type="dxa"/>
            <w:tcBorders>
              <w:top w:val="single" w:sz="6" w:space="0" w:color="auto"/>
              <w:left w:val="single" w:sz="6" w:space="0" w:color="auto"/>
              <w:bottom w:val="single" w:sz="6" w:space="0" w:color="auto"/>
              <w:right w:val="single" w:sz="6" w:space="0" w:color="auto"/>
            </w:tcBorders>
            <w:shd w:val="clear" w:color="auto" w:fill="FFFFFF"/>
          </w:tcPr>
          <w:p w14:paraId="21CB777F" w14:textId="3CAE3699" w:rsidR="00AA1DF8" w:rsidRPr="00E73AD7" w:rsidRDefault="00AA1DF8">
            <w:pPr>
              <w:spacing w:line="360" w:lineRule="auto"/>
              <w:rPr>
                <w:lang w:val="uk-UA"/>
              </w:rPr>
            </w:pPr>
            <w:r w:rsidRPr="00E73AD7">
              <w:rPr>
                <w:lang w:val="uk-UA"/>
              </w:rPr>
              <w:t>3</w:t>
            </w:r>
          </w:p>
        </w:tc>
        <w:tc>
          <w:tcPr>
            <w:tcW w:w="1984" w:type="dxa"/>
            <w:tcBorders>
              <w:top w:val="single" w:sz="6" w:space="0" w:color="auto"/>
              <w:left w:val="single" w:sz="6" w:space="0" w:color="auto"/>
              <w:bottom w:val="single" w:sz="6" w:space="0" w:color="auto"/>
              <w:right w:val="single" w:sz="6" w:space="0" w:color="auto"/>
            </w:tcBorders>
            <w:shd w:val="clear" w:color="auto" w:fill="FFFFFF"/>
          </w:tcPr>
          <w:p w14:paraId="15B3FC03" w14:textId="663E5629" w:rsidR="00AA1DF8" w:rsidRPr="00E73AD7" w:rsidRDefault="00AA1DF8">
            <w:pPr>
              <w:spacing w:line="360" w:lineRule="auto"/>
              <w:rPr>
                <w:lang w:val="uk-UA"/>
              </w:rPr>
            </w:pPr>
            <w:r w:rsidRPr="00E73AD7">
              <w:rPr>
                <w:lang w:val="uk-UA"/>
              </w:rPr>
              <w:t>Студент</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34D7AD66" w14:textId="3D0CBD9C" w:rsidR="00AA1DF8" w:rsidRPr="00E73AD7" w:rsidRDefault="00AA1DF8">
            <w:pPr>
              <w:spacing w:line="360" w:lineRule="auto"/>
              <w:rPr>
                <w:lang w:val="uk-UA"/>
              </w:rPr>
            </w:pPr>
            <w:r w:rsidRPr="00E73AD7">
              <w:rPr>
                <w:lang w:val="uk-UA"/>
              </w:rPr>
              <w:t>2000</w:t>
            </w:r>
          </w:p>
        </w:tc>
        <w:tc>
          <w:tcPr>
            <w:tcW w:w="2835" w:type="dxa"/>
            <w:tcBorders>
              <w:top w:val="single" w:sz="6" w:space="0" w:color="auto"/>
              <w:left w:val="single" w:sz="6" w:space="0" w:color="auto"/>
              <w:bottom w:val="single" w:sz="6" w:space="0" w:color="auto"/>
              <w:right w:val="single" w:sz="6" w:space="0" w:color="auto"/>
            </w:tcBorders>
            <w:shd w:val="clear" w:color="auto" w:fill="FFFFFF"/>
          </w:tcPr>
          <w:p w14:paraId="5123DF45" w14:textId="3240CC49" w:rsidR="00AA1DF8" w:rsidRPr="00E73AD7" w:rsidRDefault="00AA1DF8">
            <w:pPr>
              <w:spacing w:line="360" w:lineRule="auto"/>
              <w:rPr>
                <w:lang w:val="uk-UA"/>
              </w:rPr>
            </w:pPr>
            <w:r w:rsidRPr="00E73AD7">
              <w:rPr>
                <w:lang w:val="uk-UA"/>
              </w:rPr>
              <w:t>95,23</w:t>
            </w:r>
          </w:p>
        </w:tc>
      </w:tr>
    </w:tbl>
    <w:p w14:paraId="2F9A83DD" w14:textId="77777777" w:rsidR="00000000" w:rsidRDefault="000015F1">
      <w:pPr>
        <w:spacing w:line="360" w:lineRule="auto"/>
        <w:rPr>
          <w:lang w:val="uk-UA"/>
        </w:rPr>
        <w:sectPr w:rsidR="00000000" w:rsidSect="00781CB2">
          <w:pgSz w:w="11909" w:h="16834" w:code="9"/>
          <w:pgMar w:top="1247" w:right="1531" w:bottom="1701" w:left="794" w:header="708" w:footer="708" w:gutter="0"/>
          <w:cols w:space="60"/>
          <w:noEndnote/>
        </w:sectPr>
      </w:pPr>
    </w:p>
    <w:p w14:paraId="55C17F9D" w14:textId="267221A2" w:rsidR="00365B7F" w:rsidRPr="00E73AD7" w:rsidRDefault="00365B7F">
      <w:pPr>
        <w:spacing w:line="360" w:lineRule="auto"/>
        <w:jc w:val="right"/>
        <w:rPr>
          <w:i/>
          <w:lang w:val="uk-UA"/>
        </w:rPr>
      </w:pPr>
      <w:r w:rsidRPr="00E73AD7">
        <w:rPr>
          <w:i/>
          <w:lang w:val="uk-UA"/>
        </w:rPr>
        <w:lastRenderedPageBreak/>
        <w:t>Таблиця 4.2.</w:t>
      </w:r>
    </w:p>
    <w:p w14:paraId="7B498B10" w14:textId="77777777" w:rsidR="00365B7F" w:rsidRPr="00E73AD7" w:rsidDel="00152906" w:rsidRDefault="00365B7F">
      <w:pPr>
        <w:spacing w:line="360" w:lineRule="auto"/>
        <w:rPr>
          <w:del w:id="984" w:author="Ярмола Юрій Юрійович" w:date="2025-05-28T00:10:00Z"/>
          <w:b/>
          <w:bCs/>
          <w:lang w:val="uk-UA"/>
        </w:rPr>
      </w:pPr>
      <w:r w:rsidRPr="00E73AD7">
        <w:rPr>
          <w:b/>
          <w:bCs/>
          <w:lang w:val="uk-UA"/>
        </w:rPr>
        <w:t>Розрахунок витрат на оплату праці</w:t>
      </w:r>
    </w:p>
    <w:p w14:paraId="4F68EDA2" w14:textId="77777777" w:rsidR="00365B7F" w:rsidRPr="00E73AD7" w:rsidRDefault="00365B7F">
      <w:pPr>
        <w:spacing w:line="360" w:lineRule="auto"/>
        <w:rPr>
          <w:lang w:val="uk-UA"/>
        </w:rPr>
      </w:pPr>
    </w:p>
    <w:tbl>
      <w:tblPr>
        <w:tblW w:w="8628" w:type="dxa"/>
        <w:jc w:val="center"/>
        <w:tblBorders>
          <w:top w:val="single" w:sz="6" w:space="0" w:color="auto"/>
          <w:left w:val="single" w:sz="6" w:space="0" w:color="auto"/>
          <w:bottom w:val="single" w:sz="4"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740"/>
        <w:gridCol w:w="2683"/>
        <w:gridCol w:w="1711"/>
        <w:gridCol w:w="1652"/>
        <w:gridCol w:w="1842"/>
      </w:tblGrid>
      <w:tr w:rsidR="00365B7F" w:rsidRPr="00E73AD7" w14:paraId="2D577D37" w14:textId="77777777" w:rsidTr="0061070F">
        <w:trPr>
          <w:trHeight w:hRule="exact" w:val="1360"/>
          <w:jc w:val="center"/>
        </w:trPr>
        <w:tc>
          <w:tcPr>
            <w:tcW w:w="740" w:type="dxa"/>
            <w:shd w:val="clear" w:color="auto" w:fill="FFFFFF"/>
          </w:tcPr>
          <w:p w14:paraId="07712D68" w14:textId="77777777" w:rsidR="00365B7F" w:rsidRPr="00E73AD7" w:rsidRDefault="00365B7F">
            <w:pPr>
              <w:spacing w:line="360" w:lineRule="auto"/>
              <w:rPr>
                <w:lang w:val="uk-UA"/>
              </w:rPr>
            </w:pPr>
            <w:r w:rsidRPr="00E73AD7">
              <w:rPr>
                <w:lang w:val="uk-UA"/>
              </w:rPr>
              <w:t>№</w:t>
            </w:r>
          </w:p>
        </w:tc>
        <w:tc>
          <w:tcPr>
            <w:tcW w:w="2683" w:type="dxa"/>
            <w:shd w:val="clear" w:color="auto" w:fill="FFFFFF"/>
          </w:tcPr>
          <w:p w14:paraId="1BE7A22F" w14:textId="77777777" w:rsidR="00365B7F" w:rsidRPr="00E73AD7" w:rsidRDefault="00365B7F">
            <w:pPr>
              <w:spacing w:line="360" w:lineRule="auto"/>
              <w:rPr>
                <w:lang w:val="uk-UA"/>
              </w:rPr>
            </w:pPr>
            <w:r w:rsidRPr="00E73AD7">
              <w:rPr>
                <w:lang w:val="uk-UA"/>
              </w:rPr>
              <w:t>Спеціальність розробника</w:t>
            </w:r>
          </w:p>
        </w:tc>
        <w:tc>
          <w:tcPr>
            <w:tcW w:w="1711" w:type="dxa"/>
            <w:shd w:val="clear" w:color="auto" w:fill="FFFFFF"/>
          </w:tcPr>
          <w:p w14:paraId="2045AFC8" w14:textId="77777777" w:rsidR="00365B7F" w:rsidRPr="00E73AD7" w:rsidRDefault="00365B7F">
            <w:pPr>
              <w:spacing w:line="360" w:lineRule="auto"/>
              <w:rPr>
                <w:lang w:val="uk-UA"/>
              </w:rPr>
            </w:pPr>
            <w:r w:rsidRPr="00E73AD7">
              <w:rPr>
                <w:lang w:val="uk-UA"/>
              </w:rPr>
              <w:t>Час розробки, дні</w:t>
            </w:r>
          </w:p>
        </w:tc>
        <w:tc>
          <w:tcPr>
            <w:tcW w:w="1652" w:type="dxa"/>
            <w:shd w:val="clear" w:color="auto" w:fill="FFFFFF"/>
          </w:tcPr>
          <w:p w14:paraId="2C7542CE" w14:textId="77777777" w:rsidR="00365B7F" w:rsidRPr="00E73AD7" w:rsidRDefault="00365B7F">
            <w:pPr>
              <w:spacing w:line="360" w:lineRule="auto"/>
              <w:rPr>
                <w:lang w:val="uk-UA"/>
              </w:rPr>
            </w:pPr>
            <w:r w:rsidRPr="00E73AD7">
              <w:rPr>
                <w:lang w:val="uk-UA"/>
              </w:rPr>
              <w:t>Денна заробітна плата, грн.</w:t>
            </w:r>
          </w:p>
        </w:tc>
        <w:tc>
          <w:tcPr>
            <w:tcW w:w="1842" w:type="dxa"/>
            <w:shd w:val="clear" w:color="auto" w:fill="FFFFFF"/>
          </w:tcPr>
          <w:p w14:paraId="2990A6B0" w14:textId="77777777" w:rsidR="00365B7F" w:rsidRPr="00E73AD7" w:rsidRDefault="00365B7F">
            <w:pPr>
              <w:spacing w:line="360" w:lineRule="auto"/>
              <w:rPr>
                <w:lang w:val="uk-UA"/>
              </w:rPr>
            </w:pPr>
            <w:r w:rsidRPr="00E73AD7">
              <w:rPr>
                <w:lang w:val="uk-UA"/>
              </w:rPr>
              <w:t>Витрати на розробку, грн.</w:t>
            </w:r>
          </w:p>
        </w:tc>
      </w:tr>
      <w:tr w:rsidR="0061070F" w:rsidRPr="00E73AD7" w14:paraId="0F184130" w14:textId="77777777" w:rsidTr="00781CB2">
        <w:trPr>
          <w:trHeight w:hRule="exact" w:val="423"/>
          <w:jc w:val="center"/>
        </w:trPr>
        <w:tc>
          <w:tcPr>
            <w:tcW w:w="740" w:type="dxa"/>
            <w:shd w:val="clear" w:color="auto" w:fill="FFFFFF"/>
          </w:tcPr>
          <w:p w14:paraId="106B6134" w14:textId="77777777" w:rsidR="0061070F" w:rsidRPr="00E73AD7" w:rsidRDefault="0061070F">
            <w:pPr>
              <w:spacing w:line="360" w:lineRule="auto"/>
              <w:rPr>
                <w:lang w:val="uk-UA"/>
              </w:rPr>
            </w:pPr>
            <w:r w:rsidRPr="00E73AD7">
              <w:rPr>
                <w:lang w:val="uk-UA"/>
              </w:rPr>
              <w:t>1</w:t>
            </w:r>
          </w:p>
        </w:tc>
        <w:tc>
          <w:tcPr>
            <w:tcW w:w="2683" w:type="dxa"/>
            <w:shd w:val="clear" w:color="auto" w:fill="FFFFFF"/>
          </w:tcPr>
          <w:p w14:paraId="027CC08A" w14:textId="77777777" w:rsidR="0061070F" w:rsidRPr="00E73AD7" w:rsidRDefault="0061070F">
            <w:pPr>
              <w:spacing w:line="360" w:lineRule="auto"/>
              <w:rPr>
                <w:lang w:val="uk-UA"/>
              </w:rPr>
            </w:pPr>
            <w:r w:rsidRPr="00E73AD7">
              <w:rPr>
                <w:lang w:val="uk-UA"/>
              </w:rPr>
              <w:t>Доцент</w:t>
            </w:r>
          </w:p>
        </w:tc>
        <w:tc>
          <w:tcPr>
            <w:tcW w:w="1711" w:type="dxa"/>
            <w:shd w:val="clear" w:color="auto" w:fill="FFFFFF"/>
          </w:tcPr>
          <w:p w14:paraId="06F32DE7" w14:textId="77777777" w:rsidR="0061070F" w:rsidRPr="00E73AD7" w:rsidRDefault="0061070F">
            <w:pPr>
              <w:spacing w:line="360" w:lineRule="auto"/>
              <w:rPr>
                <w:lang w:val="uk-UA"/>
              </w:rPr>
            </w:pPr>
            <w:r w:rsidRPr="00E73AD7">
              <w:rPr>
                <w:lang w:val="uk-UA"/>
              </w:rPr>
              <w:t>5</w:t>
            </w:r>
          </w:p>
        </w:tc>
        <w:tc>
          <w:tcPr>
            <w:tcW w:w="1652" w:type="dxa"/>
            <w:shd w:val="clear" w:color="auto" w:fill="FFFFFF"/>
          </w:tcPr>
          <w:p w14:paraId="3A349A23" w14:textId="2E70CAD6" w:rsidR="0061070F" w:rsidRPr="00E73AD7" w:rsidRDefault="0061070F">
            <w:pPr>
              <w:spacing w:line="360" w:lineRule="auto"/>
              <w:rPr>
                <w:lang w:val="uk-UA"/>
              </w:rPr>
            </w:pPr>
            <w:r w:rsidRPr="00E73AD7">
              <w:rPr>
                <w:lang w:val="uk-UA"/>
              </w:rPr>
              <w:t>577,57</w:t>
            </w:r>
          </w:p>
        </w:tc>
        <w:tc>
          <w:tcPr>
            <w:tcW w:w="1842" w:type="dxa"/>
            <w:shd w:val="clear" w:color="auto" w:fill="FFFFFF"/>
          </w:tcPr>
          <w:p w14:paraId="0F0A096D" w14:textId="3A977E66" w:rsidR="0061070F" w:rsidRPr="00E73AD7" w:rsidRDefault="0061070F">
            <w:pPr>
              <w:spacing w:line="360" w:lineRule="auto"/>
              <w:rPr>
                <w:lang w:val="uk-UA"/>
              </w:rPr>
            </w:pPr>
            <w:r w:rsidRPr="00E73AD7">
              <w:rPr>
                <w:lang w:val="uk-UA"/>
              </w:rPr>
              <w:t>2877,85</w:t>
            </w:r>
          </w:p>
        </w:tc>
      </w:tr>
      <w:tr w:rsidR="0061070F" w:rsidRPr="00E73AD7" w14:paraId="668FFD88" w14:textId="77777777" w:rsidTr="0061070F">
        <w:trPr>
          <w:trHeight w:hRule="exact" w:val="919"/>
          <w:jc w:val="center"/>
        </w:trPr>
        <w:tc>
          <w:tcPr>
            <w:tcW w:w="740" w:type="dxa"/>
            <w:shd w:val="clear" w:color="auto" w:fill="FFFFFF"/>
          </w:tcPr>
          <w:p w14:paraId="308996D2" w14:textId="77777777" w:rsidR="0061070F" w:rsidRPr="00E73AD7" w:rsidRDefault="0061070F">
            <w:pPr>
              <w:spacing w:line="360" w:lineRule="auto"/>
              <w:rPr>
                <w:lang w:val="uk-UA"/>
              </w:rPr>
            </w:pPr>
            <w:r w:rsidRPr="00E73AD7">
              <w:rPr>
                <w:lang w:val="uk-UA"/>
              </w:rPr>
              <w:t>2</w:t>
            </w:r>
          </w:p>
        </w:tc>
        <w:tc>
          <w:tcPr>
            <w:tcW w:w="2683" w:type="dxa"/>
            <w:shd w:val="clear" w:color="auto" w:fill="FFFFFF"/>
          </w:tcPr>
          <w:p w14:paraId="296BBB99" w14:textId="77777777" w:rsidR="0061070F" w:rsidRPr="00E73AD7" w:rsidRDefault="0061070F">
            <w:pPr>
              <w:spacing w:line="360" w:lineRule="auto"/>
              <w:rPr>
                <w:lang w:val="uk-UA"/>
              </w:rPr>
            </w:pPr>
            <w:r w:rsidRPr="00E73AD7">
              <w:rPr>
                <w:lang w:val="uk-UA"/>
              </w:rPr>
              <w:t>Консультант з економіки</w:t>
            </w:r>
          </w:p>
        </w:tc>
        <w:tc>
          <w:tcPr>
            <w:tcW w:w="1711" w:type="dxa"/>
            <w:shd w:val="clear" w:color="auto" w:fill="FFFFFF"/>
          </w:tcPr>
          <w:p w14:paraId="2508B719" w14:textId="77777777" w:rsidR="0061070F" w:rsidRPr="00E73AD7" w:rsidRDefault="0061070F">
            <w:pPr>
              <w:spacing w:line="360" w:lineRule="auto"/>
              <w:rPr>
                <w:lang w:val="uk-UA"/>
              </w:rPr>
            </w:pPr>
            <w:r w:rsidRPr="00E73AD7">
              <w:rPr>
                <w:lang w:val="uk-UA"/>
              </w:rPr>
              <w:t>1</w:t>
            </w:r>
          </w:p>
        </w:tc>
        <w:tc>
          <w:tcPr>
            <w:tcW w:w="1652" w:type="dxa"/>
            <w:shd w:val="clear" w:color="auto" w:fill="FFFFFF"/>
          </w:tcPr>
          <w:p w14:paraId="5A64FDBE" w14:textId="6851E294" w:rsidR="0061070F" w:rsidRPr="00E73AD7" w:rsidRDefault="0061070F">
            <w:pPr>
              <w:spacing w:line="360" w:lineRule="auto"/>
              <w:rPr>
                <w:lang w:val="uk-UA"/>
              </w:rPr>
            </w:pPr>
            <w:del w:id="985" w:author="Ярмола Юрій Юрійович" w:date="2025-05-28T13:18:00Z">
              <w:r w:rsidRPr="00E73AD7" w:rsidDel="00BD0BD7">
                <w:rPr>
                  <w:lang w:val="uk-UA"/>
                </w:rPr>
                <w:delText>424,47</w:delText>
              </w:r>
            </w:del>
            <w:ins w:id="986" w:author="Ярмола Юрій Юрійович" w:date="2025-05-28T13:18:00Z">
              <w:r w:rsidR="00BD0BD7">
                <w:rPr>
                  <w:lang w:val="uk-UA"/>
                </w:rPr>
                <w:t>476,19</w:t>
              </w:r>
            </w:ins>
          </w:p>
        </w:tc>
        <w:tc>
          <w:tcPr>
            <w:tcW w:w="1842" w:type="dxa"/>
            <w:shd w:val="clear" w:color="auto" w:fill="FFFFFF"/>
          </w:tcPr>
          <w:p w14:paraId="6F673CAF" w14:textId="37ABC392" w:rsidR="0061070F" w:rsidRPr="00E73AD7" w:rsidRDefault="0061070F">
            <w:pPr>
              <w:spacing w:line="360" w:lineRule="auto"/>
              <w:rPr>
                <w:lang w:val="uk-UA"/>
              </w:rPr>
            </w:pPr>
            <w:del w:id="987" w:author="Ярмола Юрій Юрійович" w:date="2025-05-28T13:18:00Z">
              <w:r w:rsidRPr="00E73AD7" w:rsidDel="00BD0BD7">
                <w:rPr>
                  <w:lang w:val="uk-UA"/>
                </w:rPr>
                <w:delText>424,47</w:delText>
              </w:r>
            </w:del>
            <w:ins w:id="988" w:author="Ярмола Юрій Юрійович" w:date="2025-05-28T13:18:00Z">
              <w:r w:rsidR="00BD0BD7">
                <w:rPr>
                  <w:lang w:val="uk-UA"/>
                </w:rPr>
                <w:t>476,19</w:t>
              </w:r>
            </w:ins>
          </w:p>
        </w:tc>
      </w:tr>
      <w:tr w:rsidR="0061070F" w:rsidRPr="00E73AD7" w14:paraId="7EFC5AC6" w14:textId="77777777" w:rsidTr="00781CB2">
        <w:trPr>
          <w:trHeight w:hRule="exact" w:val="422"/>
          <w:jc w:val="center"/>
        </w:trPr>
        <w:tc>
          <w:tcPr>
            <w:tcW w:w="740" w:type="dxa"/>
            <w:shd w:val="clear" w:color="auto" w:fill="FFFFFF"/>
          </w:tcPr>
          <w:p w14:paraId="08BD35A9" w14:textId="77777777" w:rsidR="0061070F" w:rsidRPr="00E73AD7" w:rsidRDefault="0061070F">
            <w:pPr>
              <w:spacing w:line="360" w:lineRule="auto"/>
              <w:rPr>
                <w:lang w:val="uk-UA"/>
              </w:rPr>
            </w:pPr>
            <w:r w:rsidRPr="00E73AD7">
              <w:rPr>
                <w:lang w:val="uk-UA"/>
              </w:rPr>
              <w:t>4</w:t>
            </w:r>
          </w:p>
        </w:tc>
        <w:tc>
          <w:tcPr>
            <w:tcW w:w="2683" w:type="dxa"/>
            <w:shd w:val="clear" w:color="auto" w:fill="FFFFFF"/>
          </w:tcPr>
          <w:p w14:paraId="5DC03CB4" w14:textId="77777777" w:rsidR="0061070F" w:rsidRPr="00E73AD7" w:rsidRDefault="0061070F">
            <w:pPr>
              <w:spacing w:line="360" w:lineRule="auto"/>
              <w:rPr>
                <w:lang w:val="uk-UA"/>
              </w:rPr>
            </w:pPr>
            <w:r w:rsidRPr="00E73AD7">
              <w:rPr>
                <w:lang w:val="uk-UA"/>
              </w:rPr>
              <w:t>Студент</w:t>
            </w:r>
          </w:p>
        </w:tc>
        <w:tc>
          <w:tcPr>
            <w:tcW w:w="1711" w:type="dxa"/>
            <w:shd w:val="clear" w:color="auto" w:fill="FFFFFF"/>
          </w:tcPr>
          <w:p w14:paraId="32E5BAF4" w14:textId="7F6227FE" w:rsidR="0061070F" w:rsidRPr="00E73AD7" w:rsidRDefault="0061070F">
            <w:pPr>
              <w:spacing w:line="360" w:lineRule="auto"/>
              <w:rPr>
                <w:lang w:val="uk-UA"/>
              </w:rPr>
            </w:pPr>
            <w:r w:rsidRPr="00E73AD7">
              <w:rPr>
                <w:lang w:val="uk-UA"/>
              </w:rPr>
              <w:t>85</w:t>
            </w:r>
          </w:p>
        </w:tc>
        <w:tc>
          <w:tcPr>
            <w:tcW w:w="1652" w:type="dxa"/>
            <w:shd w:val="clear" w:color="auto" w:fill="FFFFFF"/>
          </w:tcPr>
          <w:p w14:paraId="3241FC42" w14:textId="66CBC877" w:rsidR="0061070F" w:rsidRPr="00E73AD7" w:rsidRDefault="0061070F">
            <w:pPr>
              <w:spacing w:line="360" w:lineRule="auto"/>
              <w:rPr>
                <w:lang w:val="uk-UA"/>
              </w:rPr>
            </w:pPr>
            <w:r w:rsidRPr="00E73AD7">
              <w:rPr>
                <w:lang w:val="uk-UA"/>
              </w:rPr>
              <w:t>95,23</w:t>
            </w:r>
          </w:p>
        </w:tc>
        <w:tc>
          <w:tcPr>
            <w:tcW w:w="1842" w:type="dxa"/>
            <w:shd w:val="clear" w:color="auto" w:fill="FFFFFF"/>
          </w:tcPr>
          <w:p w14:paraId="28772CBF" w14:textId="1DECF226" w:rsidR="0061070F" w:rsidRPr="00E73AD7" w:rsidRDefault="0061070F">
            <w:pPr>
              <w:spacing w:line="360" w:lineRule="auto"/>
              <w:rPr>
                <w:lang w:val="uk-UA"/>
              </w:rPr>
            </w:pPr>
            <w:r w:rsidRPr="00E73AD7">
              <w:rPr>
                <w:lang w:val="uk-UA"/>
              </w:rPr>
              <w:t>8094,55</w:t>
            </w:r>
          </w:p>
        </w:tc>
      </w:tr>
      <w:tr w:rsidR="00365B7F" w:rsidRPr="00E73AD7" w14:paraId="1FDF7BC2" w14:textId="77777777" w:rsidTr="00781CB2">
        <w:trPr>
          <w:trHeight w:hRule="exact" w:val="451"/>
          <w:jc w:val="center"/>
        </w:trPr>
        <w:tc>
          <w:tcPr>
            <w:tcW w:w="740" w:type="dxa"/>
            <w:shd w:val="clear" w:color="auto" w:fill="FFFFFF"/>
          </w:tcPr>
          <w:p w14:paraId="32335165" w14:textId="77777777" w:rsidR="00365B7F" w:rsidRPr="00E73AD7" w:rsidRDefault="00365B7F">
            <w:pPr>
              <w:spacing w:line="360" w:lineRule="auto"/>
              <w:rPr>
                <w:lang w:val="uk-UA"/>
              </w:rPr>
            </w:pPr>
          </w:p>
        </w:tc>
        <w:tc>
          <w:tcPr>
            <w:tcW w:w="2683" w:type="dxa"/>
            <w:shd w:val="clear" w:color="auto" w:fill="FFFFFF"/>
          </w:tcPr>
          <w:p w14:paraId="75C66615" w14:textId="77777777" w:rsidR="00365B7F" w:rsidRPr="00E73AD7" w:rsidRDefault="00365B7F">
            <w:pPr>
              <w:spacing w:line="360" w:lineRule="auto"/>
              <w:rPr>
                <w:lang w:val="uk-UA"/>
              </w:rPr>
            </w:pPr>
            <w:r w:rsidRPr="00E73AD7">
              <w:rPr>
                <w:lang w:val="uk-UA"/>
              </w:rPr>
              <w:t>Разом</w:t>
            </w:r>
          </w:p>
        </w:tc>
        <w:tc>
          <w:tcPr>
            <w:tcW w:w="1711" w:type="dxa"/>
            <w:shd w:val="clear" w:color="auto" w:fill="FFFFFF"/>
          </w:tcPr>
          <w:p w14:paraId="57471E07" w14:textId="77777777" w:rsidR="00365B7F" w:rsidRPr="00E73AD7" w:rsidRDefault="00365B7F">
            <w:pPr>
              <w:spacing w:line="360" w:lineRule="auto"/>
              <w:rPr>
                <w:lang w:val="uk-UA"/>
              </w:rPr>
            </w:pPr>
          </w:p>
        </w:tc>
        <w:tc>
          <w:tcPr>
            <w:tcW w:w="1652" w:type="dxa"/>
            <w:shd w:val="clear" w:color="auto" w:fill="FFFFFF"/>
          </w:tcPr>
          <w:p w14:paraId="5E57C9AF" w14:textId="77777777" w:rsidR="00365B7F" w:rsidRPr="00E73AD7" w:rsidRDefault="00365B7F">
            <w:pPr>
              <w:spacing w:line="360" w:lineRule="auto"/>
              <w:rPr>
                <w:lang w:val="uk-UA"/>
              </w:rPr>
            </w:pPr>
          </w:p>
        </w:tc>
        <w:tc>
          <w:tcPr>
            <w:tcW w:w="1842" w:type="dxa"/>
            <w:shd w:val="clear" w:color="auto" w:fill="FFFFFF"/>
          </w:tcPr>
          <w:p w14:paraId="68E121ED" w14:textId="352CB5E7" w:rsidR="00365B7F" w:rsidRPr="00E73AD7" w:rsidRDefault="0061070F">
            <w:pPr>
              <w:spacing w:line="360" w:lineRule="auto"/>
              <w:rPr>
                <w:lang w:val="uk-UA"/>
              </w:rPr>
            </w:pPr>
            <w:r w:rsidRPr="00E73AD7">
              <w:rPr>
                <w:lang w:val="uk-UA"/>
              </w:rPr>
              <w:t xml:space="preserve">11 </w:t>
            </w:r>
            <w:del w:id="989" w:author="Ярмола Юрій Юрійович" w:date="2025-05-28T13:24:00Z">
              <w:r w:rsidR="00AA1DF8" w:rsidRPr="00E73AD7" w:rsidDel="00BD0BD7">
                <w:rPr>
                  <w:lang w:val="uk-UA"/>
                </w:rPr>
                <w:delText>396</w:delText>
              </w:r>
              <w:r w:rsidRPr="00E73AD7" w:rsidDel="00BD0BD7">
                <w:rPr>
                  <w:lang w:val="uk-UA"/>
                </w:rPr>
                <w:delText>,</w:delText>
              </w:r>
              <w:r w:rsidR="00AA1DF8" w:rsidRPr="00E73AD7" w:rsidDel="00BD0BD7">
                <w:rPr>
                  <w:lang w:val="uk-UA"/>
                </w:rPr>
                <w:delText>87</w:delText>
              </w:r>
            </w:del>
            <w:ins w:id="990" w:author="Ярмола Юрій Юрійович" w:date="2025-05-28T13:24:00Z">
              <w:r w:rsidR="00BD0BD7">
                <w:rPr>
                  <w:lang w:val="uk-UA"/>
                </w:rPr>
                <w:t>448,59</w:t>
              </w:r>
            </w:ins>
          </w:p>
        </w:tc>
      </w:tr>
    </w:tbl>
    <w:p w14:paraId="5B9B8237" w14:textId="77777777" w:rsidR="00000000" w:rsidRDefault="000015F1">
      <w:pPr>
        <w:spacing w:line="360" w:lineRule="auto"/>
        <w:rPr>
          <w:lang w:val="uk-UA"/>
        </w:rPr>
        <w:sectPr w:rsidR="00000000" w:rsidSect="00781CB2">
          <w:pgSz w:w="11909" w:h="16834" w:code="9"/>
          <w:pgMar w:top="1247" w:right="1531" w:bottom="1701" w:left="794" w:header="708" w:footer="708" w:gutter="0"/>
          <w:cols w:space="60"/>
          <w:noEndnote/>
        </w:sectPr>
      </w:pPr>
    </w:p>
    <w:p w14:paraId="77DF4F6B" w14:textId="77777777" w:rsidR="00365B7F" w:rsidRPr="00E73AD7" w:rsidRDefault="00365B7F">
      <w:pPr>
        <w:spacing w:line="360" w:lineRule="auto"/>
        <w:rPr>
          <w:lang w:val="uk-UA"/>
        </w:rPr>
      </w:pPr>
    </w:p>
    <w:p w14:paraId="4CF6BB19" w14:textId="77777777" w:rsidR="00365B7F" w:rsidRPr="00E73AD7" w:rsidRDefault="00365B7F">
      <w:pPr>
        <w:spacing w:line="360" w:lineRule="auto"/>
        <w:rPr>
          <w:lang w:val="uk-UA"/>
        </w:rPr>
      </w:pPr>
      <w:r w:rsidRPr="00E73AD7">
        <w:rPr>
          <w:lang w:val="uk-UA"/>
        </w:rPr>
        <w:t>Величину відрахувань у спеціальні державні фонди визначають у процентному співвідношенні від суми основної та додаткової заробітної плати. Згідно діючого нормативного законодавства сума відрахувань у спеціальні державні фонди складає  22 %</w:t>
      </w:r>
      <w:r w:rsidRPr="00E73AD7">
        <w:rPr>
          <w:i/>
          <w:iCs/>
          <w:lang w:val="uk-UA"/>
        </w:rPr>
        <w:t xml:space="preserve"> </w:t>
      </w:r>
      <w:r w:rsidRPr="00E73AD7">
        <w:rPr>
          <w:lang w:val="uk-UA"/>
        </w:rPr>
        <w:t>від суми заробітної плати:</w:t>
      </w:r>
    </w:p>
    <w:p w14:paraId="30749868" w14:textId="60498448" w:rsidR="00365B7F" w:rsidRPr="00E73AD7" w:rsidRDefault="00365B7F">
      <w:pPr>
        <w:spacing w:line="360" w:lineRule="auto"/>
        <w:jc w:val="right"/>
        <w:rPr>
          <w:lang w:val="uk-UA"/>
        </w:rPr>
      </w:pPr>
      <w:r w:rsidRPr="00E73AD7">
        <w:rPr>
          <w:lang w:val="uk-UA"/>
        </w:rPr>
        <w:t xml:space="preserve">Вф = 22,0: 100*З         </w:t>
      </w:r>
      <w:r w:rsidR="00DA5DF1" w:rsidRPr="00E73AD7">
        <w:rPr>
          <w:lang w:val="uk-UA"/>
        </w:rPr>
        <w:t xml:space="preserve">                                    </w:t>
      </w:r>
      <w:r w:rsidRPr="00E73AD7">
        <w:rPr>
          <w:lang w:val="uk-UA"/>
        </w:rPr>
        <w:t xml:space="preserve">            (4.4)</w:t>
      </w:r>
    </w:p>
    <w:p w14:paraId="04079DF5" w14:textId="59120D41" w:rsidR="00365B7F" w:rsidRPr="00E73AD7" w:rsidRDefault="00365B7F">
      <w:pPr>
        <w:spacing w:line="360" w:lineRule="auto"/>
        <w:jc w:val="center"/>
        <w:rPr>
          <w:lang w:val="uk-UA"/>
        </w:rPr>
      </w:pPr>
      <w:r w:rsidRPr="00E73AD7">
        <w:rPr>
          <w:lang w:val="uk-UA"/>
        </w:rPr>
        <w:t>Вф = 0,22*</w:t>
      </w:r>
      <w:del w:id="991" w:author="Ярмола Юрій Юрійович" w:date="2025-05-28T13:26:00Z">
        <w:r w:rsidR="00AA1DF8" w:rsidRPr="00E73AD7" w:rsidDel="00BD0BD7">
          <w:rPr>
            <w:lang w:val="uk-UA"/>
          </w:rPr>
          <w:delText>11 396,87</w:delText>
        </w:r>
      </w:del>
      <w:ins w:id="992" w:author="Ярмола Юрій Юрійович" w:date="2025-05-28T13:26:00Z">
        <w:r w:rsidR="00BD0BD7">
          <w:rPr>
            <w:lang w:val="uk-UA"/>
          </w:rPr>
          <w:t>11448,59</w:t>
        </w:r>
      </w:ins>
      <w:r w:rsidRPr="00E73AD7">
        <w:rPr>
          <w:lang w:val="uk-UA"/>
        </w:rPr>
        <w:t xml:space="preserve">= </w:t>
      </w:r>
      <w:del w:id="993" w:author="Ярмола Юрій Юрійович" w:date="2025-05-28T13:24:00Z">
        <w:r w:rsidR="0061070F" w:rsidRPr="00E73AD7" w:rsidDel="00BD0BD7">
          <w:rPr>
            <w:lang w:val="uk-UA"/>
          </w:rPr>
          <w:delText>2</w:delText>
        </w:r>
        <w:r w:rsidR="00AA1DF8" w:rsidRPr="00E73AD7" w:rsidDel="00BD0BD7">
          <w:rPr>
            <w:lang w:val="uk-UA"/>
          </w:rPr>
          <w:delText>507</w:delText>
        </w:r>
      </w:del>
      <w:ins w:id="994" w:author="Ярмола Юрій Юрійович" w:date="2025-05-28T13:24:00Z">
        <w:r w:rsidR="00BD0BD7" w:rsidRPr="00E73AD7">
          <w:rPr>
            <w:lang w:val="uk-UA"/>
          </w:rPr>
          <w:t>25</w:t>
        </w:r>
        <w:r w:rsidR="00BD0BD7">
          <w:rPr>
            <w:lang w:val="uk-UA"/>
          </w:rPr>
          <w:t>18</w:t>
        </w:r>
      </w:ins>
      <w:r w:rsidR="00AA1DF8" w:rsidRPr="00E73AD7">
        <w:rPr>
          <w:lang w:val="uk-UA"/>
        </w:rPr>
        <w:t>,</w:t>
      </w:r>
      <w:ins w:id="995" w:author="Ярмола Юрій Юрійович" w:date="2025-05-28T13:24:00Z">
        <w:r w:rsidR="00BD0BD7">
          <w:rPr>
            <w:lang w:val="uk-UA"/>
          </w:rPr>
          <w:t>6</w:t>
        </w:r>
      </w:ins>
      <w:del w:id="996" w:author="Ярмола Юрій Юрійович" w:date="2025-05-28T13:24:00Z">
        <w:r w:rsidR="00AA1DF8" w:rsidRPr="00E73AD7" w:rsidDel="00BD0BD7">
          <w:rPr>
            <w:lang w:val="uk-UA"/>
          </w:rPr>
          <w:delText>3</w:delText>
        </w:r>
      </w:del>
      <w:r w:rsidR="0061070F" w:rsidRPr="00E73AD7">
        <w:rPr>
          <w:lang w:val="uk-UA"/>
        </w:rPr>
        <w:t xml:space="preserve"> </w:t>
      </w:r>
      <w:r w:rsidRPr="00E73AD7">
        <w:rPr>
          <w:lang w:val="uk-UA"/>
        </w:rPr>
        <w:t>грн.</w:t>
      </w:r>
    </w:p>
    <w:p w14:paraId="3343811E" w14:textId="77777777" w:rsidR="00365B7F" w:rsidRPr="00E73AD7" w:rsidRDefault="00365B7F">
      <w:pPr>
        <w:spacing w:line="360" w:lineRule="auto"/>
        <w:rPr>
          <w:lang w:val="uk-UA"/>
        </w:rPr>
      </w:pPr>
      <w:r w:rsidRPr="00E73AD7">
        <w:rPr>
          <w:lang w:val="uk-UA"/>
        </w:rPr>
        <w:t xml:space="preserve"> </w:t>
      </w:r>
    </w:p>
    <w:p w14:paraId="3FBD2FD2" w14:textId="78C9A769" w:rsidR="00365B7F" w:rsidRPr="00E73AD7" w:rsidRDefault="00365B7F">
      <w:pPr>
        <w:spacing w:line="360" w:lineRule="auto"/>
        <w:jc w:val="right"/>
        <w:rPr>
          <w:i/>
          <w:lang w:val="uk-UA"/>
        </w:rPr>
      </w:pPr>
      <w:r w:rsidRPr="00E73AD7">
        <w:rPr>
          <w:i/>
          <w:lang w:val="uk-UA"/>
        </w:rPr>
        <w:t>Таблиця 4.3.</w:t>
      </w:r>
    </w:p>
    <w:p w14:paraId="57E04F8C" w14:textId="76CD3DAA" w:rsidR="00365B7F" w:rsidRPr="00E73AD7" w:rsidRDefault="00365B7F">
      <w:pPr>
        <w:spacing w:line="360" w:lineRule="auto"/>
        <w:rPr>
          <w:b/>
          <w:bCs/>
          <w:lang w:val="uk-UA"/>
        </w:rPr>
      </w:pPr>
      <w:r w:rsidRPr="00E73AD7">
        <w:rPr>
          <w:b/>
          <w:bCs/>
          <w:lang w:val="uk-UA"/>
        </w:rPr>
        <w:t>Розрахунок витрат на куповані вироби</w:t>
      </w:r>
    </w:p>
    <w:p w14:paraId="535899E8" w14:textId="77777777" w:rsidR="00365B7F" w:rsidRPr="00E73AD7" w:rsidRDefault="00365B7F">
      <w:pPr>
        <w:spacing w:line="360" w:lineRule="auto"/>
        <w:rPr>
          <w:lang w:val="uk-UA"/>
        </w:rPr>
      </w:pPr>
    </w:p>
    <w:tbl>
      <w:tblPr>
        <w:tblW w:w="0" w:type="auto"/>
        <w:tblInd w:w="182" w:type="dxa"/>
        <w:tblLayout w:type="fixed"/>
        <w:tblCellMar>
          <w:left w:w="40" w:type="dxa"/>
          <w:right w:w="40" w:type="dxa"/>
        </w:tblCellMar>
        <w:tblLook w:val="0000" w:firstRow="0" w:lastRow="0" w:firstColumn="0" w:lastColumn="0" w:noHBand="0" w:noVBand="0"/>
      </w:tblPr>
      <w:tblGrid>
        <w:gridCol w:w="992"/>
        <w:gridCol w:w="2410"/>
        <w:gridCol w:w="1418"/>
        <w:gridCol w:w="1984"/>
        <w:gridCol w:w="1559"/>
        <w:gridCol w:w="993"/>
      </w:tblGrid>
      <w:tr w:rsidR="00365B7F" w:rsidRPr="00E73AD7" w14:paraId="23018456" w14:textId="77777777" w:rsidTr="00781CB2">
        <w:trPr>
          <w:trHeight w:hRule="exact" w:val="953"/>
        </w:trPr>
        <w:tc>
          <w:tcPr>
            <w:tcW w:w="992" w:type="dxa"/>
            <w:tcBorders>
              <w:top w:val="single" w:sz="6" w:space="0" w:color="auto"/>
              <w:left w:val="single" w:sz="6" w:space="0" w:color="auto"/>
              <w:bottom w:val="single" w:sz="6" w:space="0" w:color="auto"/>
              <w:right w:val="single" w:sz="6" w:space="0" w:color="auto"/>
            </w:tcBorders>
            <w:shd w:val="clear" w:color="auto" w:fill="FFFFFF"/>
          </w:tcPr>
          <w:p w14:paraId="09153047" w14:textId="77777777" w:rsidR="00365B7F" w:rsidRPr="00E73AD7" w:rsidRDefault="00365B7F">
            <w:pPr>
              <w:spacing w:line="360" w:lineRule="auto"/>
              <w:rPr>
                <w:lang w:val="uk-UA"/>
              </w:rPr>
            </w:pPr>
            <w:r w:rsidRPr="00E73AD7">
              <w:rPr>
                <w:lang w:val="uk-UA"/>
              </w:rPr>
              <w:t>№ п/п</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0CE9C2DA" w14:textId="77777777" w:rsidR="00365B7F" w:rsidRPr="00E73AD7" w:rsidRDefault="00365B7F">
            <w:pPr>
              <w:spacing w:line="360" w:lineRule="auto"/>
              <w:rPr>
                <w:lang w:val="uk-UA"/>
              </w:rPr>
            </w:pPr>
            <w:r w:rsidRPr="00E73AD7">
              <w:rPr>
                <w:lang w:val="uk-UA"/>
              </w:rPr>
              <w:t>Найменування купованих виробів</w:t>
            </w:r>
          </w:p>
        </w:tc>
        <w:tc>
          <w:tcPr>
            <w:tcW w:w="1418" w:type="dxa"/>
            <w:tcBorders>
              <w:top w:val="single" w:sz="6" w:space="0" w:color="auto"/>
              <w:left w:val="single" w:sz="6" w:space="0" w:color="auto"/>
              <w:bottom w:val="single" w:sz="6" w:space="0" w:color="auto"/>
              <w:right w:val="single" w:sz="6" w:space="0" w:color="auto"/>
            </w:tcBorders>
            <w:shd w:val="clear" w:color="auto" w:fill="FFFFFF"/>
          </w:tcPr>
          <w:p w14:paraId="7EE4DB5D" w14:textId="77777777" w:rsidR="00365B7F" w:rsidRPr="00E73AD7" w:rsidRDefault="00365B7F">
            <w:pPr>
              <w:spacing w:line="360" w:lineRule="auto"/>
              <w:rPr>
                <w:lang w:val="uk-UA"/>
              </w:rPr>
            </w:pPr>
            <w:r w:rsidRPr="00E73AD7">
              <w:rPr>
                <w:lang w:val="uk-UA"/>
              </w:rPr>
              <w:t>Одиниця виміру</w:t>
            </w:r>
          </w:p>
        </w:tc>
        <w:tc>
          <w:tcPr>
            <w:tcW w:w="1984" w:type="dxa"/>
            <w:tcBorders>
              <w:top w:val="single" w:sz="6" w:space="0" w:color="auto"/>
              <w:left w:val="single" w:sz="6" w:space="0" w:color="auto"/>
              <w:bottom w:val="single" w:sz="6" w:space="0" w:color="auto"/>
              <w:right w:val="single" w:sz="6" w:space="0" w:color="auto"/>
            </w:tcBorders>
            <w:shd w:val="clear" w:color="auto" w:fill="FFFFFF"/>
          </w:tcPr>
          <w:p w14:paraId="2CC08B81" w14:textId="77777777" w:rsidR="00365B7F" w:rsidRPr="00E73AD7" w:rsidRDefault="00365B7F">
            <w:pPr>
              <w:spacing w:line="360" w:lineRule="auto"/>
              <w:rPr>
                <w:lang w:val="uk-UA"/>
              </w:rPr>
            </w:pPr>
            <w:r w:rsidRPr="00E73AD7">
              <w:rPr>
                <w:lang w:val="uk-UA"/>
              </w:rPr>
              <w:t>Ціна за одиницю виміру, грн.</w:t>
            </w:r>
          </w:p>
        </w:tc>
        <w:tc>
          <w:tcPr>
            <w:tcW w:w="1559" w:type="dxa"/>
            <w:tcBorders>
              <w:top w:val="single" w:sz="6" w:space="0" w:color="auto"/>
              <w:left w:val="single" w:sz="6" w:space="0" w:color="auto"/>
              <w:bottom w:val="single" w:sz="6" w:space="0" w:color="auto"/>
              <w:right w:val="single" w:sz="6" w:space="0" w:color="auto"/>
            </w:tcBorders>
            <w:shd w:val="clear" w:color="auto" w:fill="FFFFFF"/>
          </w:tcPr>
          <w:p w14:paraId="71B48C22" w14:textId="77777777" w:rsidR="00365B7F" w:rsidRPr="00E73AD7" w:rsidRDefault="00365B7F">
            <w:pPr>
              <w:spacing w:line="360" w:lineRule="auto"/>
              <w:rPr>
                <w:lang w:val="uk-UA"/>
              </w:rPr>
            </w:pPr>
            <w:r w:rsidRPr="00E73AD7">
              <w:rPr>
                <w:lang w:val="uk-UA"/>
              </w:rPr>
              <w:t>Кількість купованих виробів</w:t>
            </w:r>
          </w:p>
        </w:tc>
        <w:tc>
          <w:tcPr>
            <w:tcW w:w="993" w:type="dxa"/>
            <w:tcBorders>
              <w:top w:val="single" w:sz="6" w:space="0" w:color="auto"/>
              <w:left w:val="single" w:sz="6" w:space="0" w:color="auto"/>
              <w:bottom w:val="single" w:sz="6" w:space="0" w:color="auto"/>
              <w:right w:val="single" w:sz="6" w:space="0" w:color="auto"/>
            </w:tcBorders>
            <w:shd w:val="clear" w:color="auto" w:fill="FFFFFF"/>
          </w:tcPr>
          <w:p w14:paraId="3670DE00" w14:textId="77777777" w:rsidR="00365B7F" w:rsidRPr="00E73AD7" w:rsidRDefault="00365B7F">
            <w:pPr>
              <w:spacing w:line="360" w:lineRule="auto"/>
              <w:rPr>
                <w:lang w:val="uk-UA"/>
              </w:rPr>
            </w:pPr>
            <w:r w:rsidRPr="00E73AD7">
              <w:rPr>
                <w:lang w:val="uk-UA"/>
              </w:rPr>
              <w:t>Сума, грн.</w:t>
            </w:r>
          </w:p>
        </w:tc>
      </w:tr>
      <w:tr w:rsidR="00365B7F" w:rsidRPr="00E73AD7" w14:paraId="21B54A2C" w14:textId="77777777" w:rsidTr="00781CB2">
        <w:trPr>
          <w:trHeight w:hRule="exact" w:val="422"/>
        </w:trPr>
        <w:tc>
          <w:tcPr>
            <w:tcW w:w="992" w:type="dxa"/>
            <w:tcBorders>
              <w:top w:val="single" w:sz="6" w:space="0" w:color="auto"/>
              <w:left w:val="single" w:sz="6" w:space="0" w:color="auto"/>
              <w:bottom w:val="single" w:sz="6" w:space="0" w:color="auto"/>
              <w:right w:val="single" w:sz="6" w:space="0" w:color="auto"/>
            </w:tcBorders>
            <w:shd w:val="clear" w:color="auto" w:fill="FFFFFF"/>
          </w:tcPr>
          <w:p w14:paraId="0C3EA505" w14:textId="77777777" w:rsidR="00365B7F" w:rsidRPr="00E73AD7" w:rsidRDefault="00365B7F">
            <w:pPr>
              <w:spacing w:line="360" w:lineRule="auto"/>
              <w:rPr>
                <w:lang w:val="uk-UA"/>
              </w:rPr>
            </w:pPr>
            <w:r w:rsidRPr="00E73AD7">
              <w:rPr>
                <w:lang w:val="uk-UA"/>
              </w:rPr>
              <w:t>1</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5A4D791F" w14:textId="77777777" w:rsidR="00365B7F" w:rsidRPr="00E73AD7" w:rsidRDefault="00365B7F">
            <w:pPr>
              <w:spacing w:line="360" w:lineRule="auto"/>
              <w:rPr>
                <w:lang w:val="uk-UA"/>
              </w:rPr>
            </w:pPr>
            <w:r w:rsidRPr="00E73AD7">
              <w:rPr>
                <w:lang w:val="uk-UA"/>
              </w:rPr>
              <w:t>Папір (формат А4)</w:t>
            </w:r>
          </w:p>
        </w:tc>
        <w:tc>
          <w:tcPr>
            <w:tcW w:w="1418" w:type="dxa"/>
            <w:tcBorders>
              <w:top w:val="single" w:sz="6" w:space="0" w:color="auto"/>
              <w:left w:val="single" w:sz="6" w:space="0" w:color="auto"/>
              <w:bottom w:val="single" w:sz="6" w:space="0" w:color="auto"/>
              <w:right w:val="single" w:sz="6" w:space="0" w:color="auto"/>
            </w:tcBorders>
            <w:shd w:val="clear" w:color="auto" w:fill="FFFFFF"/>
          </w:tcPr>
          <w:p w14:paraId="692C7EF7" w14:textId="77777777" w:rsidR="00365B7F" w:rsidRPr="00E73AD7" w:rsidRDefault="00365B7F">
            <w:pPr>
              <w:spacing w:line="360" w:lineRule="auto"/>
              <w:rPr>
                <w:lang w:val="uk-UA"/>
              </w:rPr>
            </w:pPr>
            <w:r w:rsidRPr="00E73AD7">
              <w:rPr>
                <w:lang w:val="uk-UA"/>
              </w:rPr>
              <w:t>500 листів</w:t>
            </w:r>
          </w:p>
        </w:tc>
        <w:tc>
          <w:tcPr>
            <w:tcW w:w="1984" w:type="dxa"/>
            <w:tcBorders>
              <w:top w:val="single" w:sz="6" w:space="0" w:color="auto"/>
              <w:left w:val="single" w:sz="6" w:space="0" w:color="auto"/>
              <w:bottom w:val="single" w:sz="6" w:space="0" w:color="auto"/>
              <w:right w:val="single" w:sz="6" w:space="0" w:color="auto"/>
            </w:tcBorders>
            <w:shd w:val="clear" w:color="auto" w:fill="FFFFFF"/>
          </w:tcPr>
          <w:p w14:paraId="6B0FA85D" w14:textId="71529596" w:rsidR="00365B7F" w:rsidRPr="00E73AD7" w:rsidRDefault="0061070F">
            <w:pPr>
              <w:spacing w:line="360" w:lineRule="auto"/>
              <w:rPr>
                <w:lang w:val="uk-UA"/>
              </w:rPr>
            </w:pPr>
            <w:r w:rsidRPr="00E73AD7">
              <w:rPr>
                <w:lang w:val="uk-UA"/>
              </w:rPr>
              <w:t>163</w:t>
            </w:r>
            <w:r w:rsidR="00B0601A" w:rsidRPr="00E73AD7">
              <w:rPr>
                <w:lang w:val="uk-UA"/>
              </w:rPr>
              <w:t>,00</w:t>
            </w:r>
          </w:p>
        </w:tc>
        <w:tc>
          <w:tcPr>
            <w:tcW w:w="1559" w:type="dxa"/>
            <w:tcBorders>
              <w:top w:val="single" w:sz="6" w:space="0" w:color="auto"/>
              <w:left w:val="single" w:sz="6" w:space="0" w:color="auto"/>
              <w:bottom w:val="single" w:sz="6" w:space="0" w:color="auto"/>
              <w:right w:val="single" w:sz="6" w:space="0" w:color="auto"/>
            </w:tcBorders>
            <w:shd w:val="clear" w:color="auto" w:fill="FFFFFF"/>
          </w:tcPr>
          <w:p w14:paraId="52BAE16F" w14:textId="77777777" w:rsidR="00365B7F" w:rsidRPr="00E73AD7" w:rsidRDefault="00365B7F">
            <w:pPr>
              <w:spacing w:line="360" w:lineRule="auto"/>
              <w:rPr>
                <w:lang w:val="uk-UA"/>
              </w:rPr>
            </w:pPr>
            <w:r w:rsidRPr="00E73AD7">
              <w:rPr>
                <w:lang w:val="uk-UA"/>
              </w:rPr>
              <w:t>1</w:t>
            </w:r>
          </w:p>
        </w:tc>
        <w:tc>
          <w:tcPr>
            <w:tcW w:w="993" w:type="dxa"/>
            <w:tcBorders>
              <w:top w:val="single" w:sz="6" w:space="0" w:color="auto"/>
              <w:left w:val="single" w:sz="6" w:space="0" w:color="auto"/>
              <w:bottom w:val="single" w:sz="6" w:space="0" w:color="auto"/>
              <w:right w:val="single" w:sz="6" w:space="0" w:color="auto"/>
            </w:tcBorders>
            <w:shd w:val="clear" w:color="auto" w:fill="FFFFFF"/>
          </w:tcPr>
          <w:p w14:paraId="66673DA8" w14:textId="5C534CED" w:rsidR="00365B7F" w:rsidRPr="00E73AD7" w:rsidRDefault="00B0601A">
            <w:pPr>
              <w:spacing w:line="360" w:lineRule="auto"/>
              <w:rPr>
                <w:lang w:val="uk-UA"/>
              </w:rPr>
            </w:pPr>
            <w:r w:rsidRPr="00E73AD7">
              <w:rPr>
                <w:lang w:val="uk-UA"/>
              </w:rPr>
              <w:t>163,00</w:t>
            </w:r>
          </w:p>
        </w:tc>
      </w:tr>
      <w:tr w:rsidR="00365B7F" w:rsidRPr="00E73AD7" w14:paraId="7520B75B" w14:textId="77777777" w:rsidTr="00781CB2">
        <w:trPr>
          <w:trHeight w:hRule="exact" w:val="432"/>
        </w:trPr>
        <w:tc>
          <w:tcPr>
            <w:tcW w:w="992" w:type="dxa"/>
            <w:tcBorders>
              <w:top w:val="single" w:sz="6" w:space="0" w:color="auto"/>
              <w:left w:val="single" w:sz="6" w:space="0" w:color="auto"/>
              <w:bottom w:val="single" w:sz="6" w:space="0" w:color="auto"/>
              <w:right w:val="single" w:sz="6" w:space="0" w:color="auto"/>
            </w:tcBorders>
            <w:shd w:val="clear" w:color="auto" w:fill="FFFFFF"/>
          </w:tcPr>
          <w:p w14:paraId="42EB424A" w14:textId="77777777" w:rsidR="00365B7F" w:rsidRPr="00E73AD7" w:rsidRDefault="00365B7F">
            <w:pPr>
              <w:spacing w:line="360" w:lineRule="auto"/>
              <w:rPr>
                <w:lang w:val="uk-UA"/>
              </w:rPr>
            </w:pPr>
            <w:r w:rsidRPr="00E73AD7">
              <w:rPr>
                <w:lang w:val="uk-UA"/>
              </w:rPr>
              <w:t>3</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565AF596" w14:textId="77777777" w:rsidR="00365B7F" w:rsidRPr="00E73AD7" w:rsidRDefault="00365B7F">
            <w:pPr>
              <w:spacing w:line="360" w:lineRule="auto"/>
              <w:rPr>
                <w:lang w:val="uk-UA"/>
              </w:rPr>
            </w:pPr>
            <w:r w:rsidRPr="00E73AD7">
              <w:rPr>
                <w:lang w:val="uk-UA"/>
              </w:rPr>
              <w:t>Зошит</w:t>
            </w:r>
          </w:p>
        </w:tc>
        <w:tc>
          <w:tcPr>
            <w:tcW w:w="1418" w:type="dxa"/>
            <w:tcBorders>
              <w:top w:val="single" w:sz="6" w:space="0" w:color="auto"/>
              <w:left w:val="single" w:sz="6" w:space="0" w:color="auto"/>
              <w:bottom w:val="single" w:sz="6" w:space="0" w:color="auto"/>
              <w:right w:val="single" w:sz="6" w:space="0" w:color="auto"/>
            </w:tcBorders>
            <w:shd w:val="clear" w:color="auto" w:fill="FFFFFF"/>
          </w:tcPr>
          <w:p w14:paraId="7A8C5A20" w14:textId="77777777" w:rsidR="00365B7F" w:rsidRPr="00E73AD7" w:rsidRDefault="00365B7F">
            <w:pPr>
              <w:spacing w:line="360" w:lineRule="auto"/>
              <w:rPr>
                <w:lang w:val="uk-UA"/>
              </w:rPr>
            </w:pPr>
            <w:r w:rsidRPr="00E73AD7">
              <w:rPr>
                <w:lang w:val="uk-UA"/>
              </w:rPr>
              <w:t>Шт.</w:t>
            </w:r>
          </w:p>
        </w:tc>
        <w:tc>
          <w:tcPr>
            <w:tcW w:w="1984" w:type="dxa"/>
            <w:tcBorders>
              <w:top w:val="single" w:sz="6" w:space="0" w:color="auto"/>
              <w:left w:val="single" w:sz="6" w:space="0" w:color="auto"/>
              <w:bottom w:val="single" w:sz="6" w:space="0" w:color="auto"/>
              <w:right w:val="single" w:sz="6" w:space="0" w:color="auto"/>
            </w:tcBorders>
            <w:shd w:val="clear" w:color="auto" w:fill="FFFFFF"/>
          </w:tcPr>
          <w:p w14:paraId="756A6745" w14:textId="73BB15BF" w:rsidR="00365B7F" w:rsidRPr="00E73AD7" w:rsidRDefault="00365B7F">
            <w:pPr>
              <w:spacing w:line="360" w:lineRule="auto"/>
              <w:rPr>
                <w:lang w:val="uk-UA"/>
              </w:rPr>
            </w:pPr>
            <w:r w:rsidRPr="00E73AD7">
              <w:rPr>
                <w:lang w:val="uk-UA"/>
              </w:rPr>
              <w:t>1</w:t>
            </w:r>
            <w:r w:rsidR="00B0601A" w:rsidRPr="00E73AD7">
              <w:rPr>
                <w:lang w:val="uk-UA"/>
              </w:rPr>
              <w:t>7,00</w:t>
            </w:r>
          </w:p>
        </w:tc>
        <w:tc>
          <w:tcPr>
            <w:tcW w:w="1559" w:type="dxa"/>
            <w:tcBorders>
              <w:top w:val="single" w:sz="6" w:space="0" w:color="auto"/>
              <w:left w:val="single" w:sz="6" w:space="0" w:color="auto"/>
              <w:bottom w:val="single" w:sz="6" w:space="0" w:color="auto"/>
              <w:right w:val="single" w:sz="6" w:space="0" w:color="auto"/>
            </w:tcBorders>
            <w:shd w:val="clear" w:color="auto" w:fill="FFFFFF"/>
          </w:tcPr>
          <w:p w14:paraId="0E08C6C5" w14:textId="77777777" w:rsidR="00365B7F" w:rsidRPr="00E73AD7" w:rsidRDefault="00365B7F">
            <w:pPr>
              <w:spacing w:line="360" w:lineRule="auto"/>
              <w:rPr>
                <w:lang w:val="uk-UA"/>
              </w:rPr>
            </w:pPr>
            <w:r w:rsidRPr="00E73AD7">
              <w:rPr>
                <w:lang w:val="uk-UA"/>
              </w:rPr>
              <w:t>1</w:t>
            </w:r>
          </w:p>
        </w:tc>
        <w:tc>
          <w:tcPr>
            <w:tcW w:w="993" w:type="dxa"/>
            <w:tcBorders>
              <w:top w:val="single" w:sz="6" w:space="0" w:color="auto"/>
              <w:left w:val="single" w:sz="6" w:space="0" w:color="auto"/>
              <w:bottom w:val="single" w:sz="6" w:space="0" w:color="auto"/>
              <w:right w:val="single" w:sz="6" w:space="0" w:color="auto"/>
            </w:tcBorders>
            <w:shd w:val="clear" w:color="auto" w:fill="FFFFFF"/>
          </w:tcPr>
          <w:p w14:paraId="01BE1B0F" w14:textId="21C2CDDA" w:rsidR="00365B7F" w:rsidRPr="00E73AD7" w:rsidRDefault="00B0601A">
            <w:pPr>
              <w:spacing w:line="360" w:lineRule="auto"/>
              <w:rPr>
                <w:lang w:val="uk-UA"/>
              </w:rPr>
            </w:pPr>
            <w:r w:rsidRPr="00E73AD7">
              <w:rPr>
                <w:lang w:val="uk-UA"/>
              </w:rPr>
              <w:t>17,00</w:t>
            </w:r>
          </w:p>
        </w:tc>
      </w:tr>
      <w:tr w:rsidR="00365B7F" w:rsidRPr="00E73AD7" w14:paraId="6C7F4529" w14:textId="77777777" w:rsidTr="00B0601A">
        <w:trPr>
          <w:trHeight w:hRule="exact" w:val="1005"/>
        </w:trPr>
        <w:tc>
          <w:tcPr>
            <w:tcW w:w="992" w:type="dxa"/>
            <w:tcBorders>
              <w:top w:val="single" w:sz="6" w:space="0" w:color="auto"/>
              <w:left w:val="single" w:sz="6" w:space="0" w:color="auto"/>
              <w:bottom w:val="single" w:sz="6" w:space="0" w:color="auto"/>
              <w:right w:val="single" w:sz="6" w:space="0" w:color="auto"/>
            </w:tcBorders>
            <w:shd w:val="clear" w:color="auto" w:fill="FFFFFF"/>
          </w:tcPr>
          <w:p w14:paraId="03272503" w14:textId="77777777" w:rsidR="00365B7F" w:rsidRPr="00E73AD7" w:rsidRDefault="00365B7F">
            <w:pPr>
              <w:spacing w:line="360" w:lineRule="auto"/>
              <w:rPr>
                <w:lang w:val="uk-UA"/>
              </w:rPr>
            </w:pPr>
            <w:r w:rsidRPr="00E73AD7">
              <w:rPr>
                <w:lang w:val="uk-UA"/>
              </w:rPr>
              <w:t>6</w:t>
            </w:r>
          </w:p>
        </w:tc>
        <w:tc>
          <w:tcPr>
            <w:tcW w:w="2410" w:type="dxa"/>
            <w:tcBorders>
              <w:top w:val="single" w:sz="6" w:space="0" w:color="auto"/>
              <w:left w:val="single" w:sz="6" w:space="0" w:color="auto"/>
              <w:bottom w:val="single" w:sz="6" w:space="0" w:color="auto"/>
              <w:right w:val="single" w:sz="6" w:space="0" w:color="auto"/>
            </w:tcBorders>
            <w:shd w:val="clear" w:color="auto" w:fill="FFFFFF"/>
          </w:tcPr>
          <w:p w14:paraId="5504C225" w14:textId="77777777" w:rsidR="00B0601A" w:rsidRPr="00E73AD7" w:rsidRDefault="00B0601A">
            <w:pPr>
              <w:spacing w:line="360" w:lineRule="auto"/>
              <w:rPr>
                <w:lang w:val="uk-UA"/>
              </w:rPr>
            </w:pPr>
            <w:r w:rsidRPr="00E73AD7">
              <w:rPr>
                <w:lang w:val="uk-UA"/>
              </w:rPr>
              <w:t>Флеш пам’ять USB</w:t>
            </w:r>
          </w:p>
          <w:p w14:paraId="0FC38D61" w14:textId="2C946C20" w:rsidR="00365B7F" w:rsidRPr="00E73AD7" w:rsidRDefault="00B0601A">
            <w:pPr>
              <w:spacing w:line="360" w:lineRule="auto"/>
              <w:rPr>
                <w:lang w:val="uk-UA"/>
              </w:rPr>
            </w:pPr>
            <w:r w:rsidRPr="00E73AD7">
              <w:rPr>
                <w:lang w:val="uk-UA"/>
              </w:rPr>
              <w:t xml:space="preserve"> 8GB</w:t>
            </w:r>
          </w:p>
        </w:tc>
        <w:tc>
          <w:tcPr>
            <w:tcW w:w="1418" w:type="dxa"/>
            <w:tcBorders>
              <w:top w:val="single" w:sz="6" w:space="0" w:color="auto"/>
              <w:left w:val="single" w:sz="6" w:space="0" w:color="auto"/>
              <w:bottom w:val="single" w:sz="6" w:space="0" w:color="auto"/>
              <w:right w:val="single" w:sz="6" w:space="0" w:color="auto"/>
            </w:tcBorders>
            <w:shd w:val="clear" w:color="auto" w:fill="FFFFFF"/>
          </w:tcPr>
          <w:p w14:paraId="5C1378F0" w14:textId="4FB79A9F" w:rsidR="00365B7F" w:rsidRPr="00E73AD7" w:rsidRDefault="00365B7F">
            <w:pPr>
              <w:spacing w:line="360" w:lineRule="auto"/>
              <w:rPr>
                <w:lang w:val="uk-UA"/>
              </w:rPr>
            </w:pPr>
            <w:r w:rsidRPr="00E73AD7">
              <w:rPr>
                <w:lang w:val="uk-UA"/>
              </w:rPr>
              <w:t>Шт.</w:t>
            </w:r>
            <w:r w:rsidR="00B0601A" w:rsidRPr="00E73AD7">
              <w:rPr>
                <w:lang w:val="uk-UA"/>
              </w:rPr>
              <w:t xml:space="preserve"> </w:t>
            </w:r>
          </w:p>
        </w:tc>
        <w:tc>
          <w:tcPr>
            <w:tcW w:w="1984" w:type="dxa"/>
            <w:tcBorders>
              <w:top w:val="single" w:sz="6" w:space="0" w:color="auto"/>
              <w:left w:val="single" w:sz="6" w:space="0" w:color="auto"/>
              <w:bottom w:val="single" w:sz="6" w:space="0" w:color="auto"/>
              <w:right w:val="single" w:sz="6" w:space="0" w:color="auto"/>
            </w:tcBorders>
            <w:shd w:val="clear" w:color="auto" w:fill="FFFFFF"/>
          </w:tcPr>
          <w:p w14:paraId="72137097" w14:textId="6255B64E" w:rsidR="00365B7F" w:rsidRPr="00E73AD7" w:rsidRDefault="00B0601A">
            <w:pPr>
              <w:spacing w:line="360" w:lineRule="auto"/>
              <w:rPr>
                <w:lang w:val="uk-UA"/>
              </w:rPr>
            </w:pPr>
            <w:r w:rsidRPr="00E73AD7">
              <w:rPr>
                <w:lang w:val="uk-UA"/>
              </w:rPr>
              <w:t>125,00</w:t>
            </w:r>
          </w:p>
        </w:tc>
        <w:tc>
          <w:tcPr>
            <w:tcW w:w="1559" w:type="dxa"/>
            <w:tcBorders>
              <w:top w:val="single" w:sz="6" w:space="0" w:color="auto"/>
              <w:left w:val="single" w:sz="6" w:space="0" w:color="auto"/>
              <w:bottom w:val="single" w:sz="6" w:space="0" w:color="auto"/>
              <w:right w:val="single" w:sz="6" w:space="0" w:color="auto"/>
            </w:tcBorders>
            <w:shd w:val="clear" w:color="auto" w:fill="FFFFFF"/>
          </w:tcPr>
          <w:p w14:paraId="6ED35626" w14:textId="73B3C077" w:rsidR="00365B7F" w:rsidRPr="00E73AD7" w:rsidRDefault="00B0601A">
            <w:pPr>
              <w:spacing w:line="360" w:lineRule="auto"/>
              <w:rPr>
                <w:lang w:val="uk-UA"/>
              </w:rPr>
            </w:pPr>
            <w:r w:rsidRPr="00E73AD7">
              <w:rPr>
                <w:lang w:val="uk-UA"/>
              </w:rPr>
              <w:t>1</w:t>
            </w:r>
          </w:p>
        </w:tc>
        <w:tc>
          <w:tcPr>
            <w:tcW w:w="993" w:type="dxa"/>
            <w:tcBorders>
              <w:top w:val="single" w:sz="6" w:space="0" w:color="auto"/>
              <w:left w:val="single" w:sz="6" w:space="0" w:color="auto"/>
              <w:bottom w:val="single" w:sz="6" w:space="0" w:color="auto"/>
              <w:right w:val="single" w:sz="6" w:space="0" w:color="auto"/>
            </w:tcBorders>
            <w:shd w:val="clear" w:color="auto" w:fill="FFFFFF"/>
          </w:tcPr>
          <w:p w14:paraId="3C9CF567" w14:textId="5BFAA290" w:rsidR="00365B7F" w:rsidRPr="00E73AD7" w:rsidRDefault="00B0601A">
            <w:pPr>
              <w:spacing w:line="360" w:lineRule="auto"/>
              <w:rPr>
                <w:lang w:val="uk-UA"/>
              </w:rPr>
            </w:pPr>
            <w:r w:rsidRPr="00E73AD7">
              <w:rPr>
                <w:lang w:val="uk-UA"/>
              </w:rPr>
              <w:t>125,00</w:t>
            </w:r>
          </w:p>
        </w:tc>
      </w:tr>
      <w:tr w:rsidR="00365B7F" w:rsidRPr="00E73AD7" w14:paraId="5BEE39DC" w14:textId="77777777" w:rsidTr="00781CB2">
        <w:trPr>
          <w:trHeight w:hRule="exact" w:val="361"/>
        </w:trPr>
        <w:tc>
          <w:tcPr>
            <w:tcW w:w="992" w:type="dxa"/>
            <w:tcBorders>
              <w:top w:val="single" w:sz="6" w:space="0" w:color="auto"/>
              <w:left w:val="single" w:sz="6" w:space="0" w:color="auto"/>
              <w:bottom w:val="single" w:sz="6" w:space="0" w:color="auto"/>
              <w:right w:val="single" w:sz="6" w:space="0" w:color="auto"/>
            </w:tcBorders>
            <w:shd w:val="clear" w:color="auto" w:fill="FFFFFF"/>
          </w:tcPr>
          <w:p w14:paraId="698D2071" w14:textId="77777777" w:rsidR="00365B7F" w:rsidRPr="00E73AD7" w:rsidRDefault="00365B7F">
            <w:pPr>
              <w:spacing w:line="360" w:lineRule="auto"/>
              <w:rPr>
                <w:lang w:val="uk-UA"/>
              </w:rPr>
            </w:pPr>
            <w:r w:rsidRPr="00E73AD7">
              <w:rPr>
                <w:lang w:val="uk-UA"/>
              </w:rPr>
              <w:t>Всього</w:t>
            </w:r>
          </w:p>
        </w:tc>
        <w:tc>
          <w:tcPr>
            <w:tcW w:w="2410" w:type="dxa"/>
            <w:tcBorders>
              <w:top w:val="single" w:sz="6" w:space="0" w:color="auto"/>
              <w:left w:val="single" w:sz="6" w:space="0" w:color="auto"/>
              <w:bottom w:val="single" w:sz="6" w:space="0" w:color="auto"/>
              <w:right w:val="nil"/>
            </w:tcBorders>
            <w:shd w:val="clear" w:color="auto" w:fill="FFFFFF"/>
          </w:tcPr>
          <w:p w14:paraId="66227447" w14:textId="77777777" w:rsidR="00365B7F" w:rsidRPr="00E73AD7" w:rsidRDefault="00365B7F">
            <w:pPr>
              <w:spacing w:line="360" w:lineRule="auto"/>
              <w:rPr>
                <w:lang w:val="uk-UA"/>
              </w:rPr>
            </w:pPr>
          </w:p>
        </w:tc>
        <w:tc>
          <w:tcPr>
            <w:tcW w:w="1418" w:type="dxa"/>
            <w:tcBorders>
              <w:top w:val="single" w:sz="6" w:space="0" w:color="auto"/>
              <w:left w:val="nil"/>
              <w:bottom w:val="single" w:sz="6" w:space="0" w:color="auto"/>
              <w:right w:val="nil"/>
            </w:tcBorders>
            <w:shd w:val="clear" w:color="auto" w:fill="FFFFFF"/>
          </w:tcPr>
          <w:p w14:paraId="52D3B0D7" w14:textId="77777777" w:rsidR="00365B7F" w:rsidRPr="00E73AD7" w:rsidRDefault="00365B7F">
            <w:pPr>
              <w:spacing w:line="360" w:lineRule="auto"/>
              <w:rPr>
                <w:lang w:val="uk-UA"/>
              </w:rPr>
            </w:pPr>
          </w:p>
        </w:tc>
        <w:tc>
          <w:tcPr>
            <w:tcW w:w="1984" w:type="dxa"/>
            <w:tcBorders>
              <w:top w:val="single" w:sz="6" w:space="0" w:color="auto"/>
              <w:left w:val="nil"/>
              <w:bottom w:val="single" w:sz="6" w:space="0" w:color="auto"/>
              <w:right w:val="nil"/>
            </w:tcBorders>
            <w:shd w:val="clear" w:color="auto" w:fill="FFFFFF"/>
          </w:tcPr>
          <w:p w14:paraId="1E341B46" w14:textId="39B0A906" w:rsidR="00365B7F" w:rsidRPr="00E73AD7" w:rsidRDefault="00B0601A">
            <w:pPr>
              <w:spacing w:line="360" w:lineRule="auto"/>
              <w:rPr>
                <w:lang w:val="uk-UA"/>
              </w:rPr>
            </w:pPr>
            <w:r w:rsidRPr="00E73AD7">
              <w:rPr>
                <w:lang w:val="uk-UA"/>
              </w:rPr>
              <w:t>305,00</w:t>
            </w:r>
          </w:p>
        </w:tc>
        <w:tc>
          <w:tcPr>
            <w:tcW w:w="1559" w:type="dxa"/>
            <w:tcBorders>
              <w:top w:val="single" w:sz="6" w:space="0" w:color="auto"/>
              <w:left w:val="nil"/>
              <w:bottom w:val="single" w:sz="6" w:space="0" w:color="auto"/>
              <w:right w:val="nil"/>
            </w:tcBorders>
            <w:shd w:val="clear" w:color="auto" w:fill="FFFFFF"/>
          </w:tcPr>
          <w:p w14:paraId="500706E0" w14:textId="77777777" w:rsidR="00365B7F" w:rsidRPr="00E73AD7" w:rsidRDefault="00365B7F">
            <w:pPr>
              <w:spacing w:line="360" w:lineRule="auto"/>
              <w:rPr>
                <w:lang w:val="uk-UA"/>
              </w:rPr>
            </w:pPr>
          </w:p>
        </w:tc>
        <w:tc>
          <w:tcPr>
            <w:tcW w:w="993" w:type="dxa"/>
            <w:tcBorders>
              <w:top w:val="single" w:sz="6" w:space="0" w:color="auto"/>
              <w:left w:val="nil"/>
              <w:bottom w:val="single" w:sz="6" w:space="0" w:color="auto"/>
              <w:right w:val="single" w:sz="6" w:space="0" w:color="auto"/>
            </w:tcBorders>
            <w:shd w:val="clear" w:color="auto" w:fill="FFFFFF"/>
          </w:tcPr>
          <w:p w14:paraId="389F8CED" w14:textId="77777777" w:rsidR="00365B7F" w:rsidRPr="00E73AD7" w:rsidRDefault="00365B7F">
            <w:pPr>
              <w:spacing w:line="360" w:lineRule="auto"/>
              <w:rPr>
                <w:lang w:val="uk-UA"/>
              </w:rPr>
            </w:pPr>
          </w:p>
        </w:tc>
      </w:tr>
    </w:tbl>
    <w:p w14:paraId="5D2E9DFD" w14:textId="77777777" w:rsidR="00000000" w:rsidRDefault="000015F1">
      <w:pPr>
        <w:spacing w:line="360" w:lineRule="auto"/>
        <w:rPr>
          <w:lang w:val="uk-UA"/>
        </w:rPr>
        <w:sectPr w:rsidR="00000000" w:rsidSect="00781CB2">
          <w:type w:val="continuous"/>
          <w:pgSz w:w="11909" w:h="16834" w:code="9"/>
          <w:pgMar w:top="1247" w:right="1531" w:bottom="1701" w:left="794" w:header="708" w:footer="708" w:gutter="0"/>
          <w:cols w:space="60"/>
          <w:noEndnote/>
        </w:sectPr>
      </w:pPr>
    </w:p>
    <w:p w14:paraId="606FD06B" w14:textId="77777777" w:rsidR="00365B7F" w:rsidRPr="00E73AD7" w:rsidRDefault="00365B7F">
      <w:pPr>
        <w:spacing w:line="360" w:lineRule="auto"/>
        <w:ind w:firstLine="708"/>
        <w:rPr>
          <w:lang w:val="uk-UA"/>
        </w:rPr>
      </w:pPr>
      <w:r w:rsidRPr="00E73AD7">
        <w:rPr>
          <w:lang w:val="uk-UA"/>
        </w:rPr>
        <w:lastRenderedPageBreak/>
        <w:t>При розробці даного програмного забезпечення спеціальне обладнання не використовувалось, тому витрати на спеціальне обладнання відсутні.</w:t>
      </w:r>
    </w:p>
    <w:p w14:paraId="3C9B8D16" w14:textId="77777777" w:rsidR="00365B7F" w:rsidRPr="00E73AD7" w:rsidRDefault="00365B7F">
      <w:pPr>
        <w:spacing w:line="360" w:lineRule="auto"/>
        <w:rPr>
          <w:lang w:val="uk-UA"/>
        </w:rPr>
      </w:pPr>
      <w:r w:rsidRPr="00E73AD7">
        <w:rPr>
          <w:lang w:val="uk-UA"/>
        </w:rPr>
        <w:t>Накладні витрати проектних організацій включають три групи видатків: витрати на управління, загальногосподарські витрати, невиробничі витрати. Вони розраховуються за встановленими процентами до витрат на оплату праці:</w:t>
      </w:r>
    </w:p>
    <w:p w14:paraId="36805444" w14:textId="5C490D1D" w:rsidR="00365B7F" w:rsidRPr="00E73AD7" w:rsidRDefault="00234CC5">
      <w:pPr>
        <w:spacing w:line="360" w:lineRule="auto"/>
        <w:jc w:val="right"/>
        <w:rPr>
          <w:lang w:val="uk-UA"/>
        </w:rPr>
      </w:pPr>
      <m:oMath>
        <m:r>
          <w:rPr>
            <w:rFonts w:ascii="Cambria Math"/>
            <w:lang w:val="uk-UA"/>
          </w:rPr>
          <m:t>H=</m:t>
        </m:r>
        <m:f>
          <m:fPr>
            <m:ctrlPr>
              <w:rPr>
                <w:rFonts w:ascii="Cambria Math" w:hAnsi="Cambria Math"/>
                <w:i/>
                <w:lang w:val="uk-UA"/>
              </w:rPr>
            </m:ctrlPr>
          </m:fPr>
          <m:num>
            <m:r>
              <w:rPr>
                <w:rFonts w:ascii="Cambria Math"/>
                <w:lang w:val="uk-UA"/>
              </w:rPr>
              <m:t>30</m:t>
            </m:r>
          </m:num>
          <m:den>
            <m:r>
              <w:rPr>
                <w:rFonts w:ascii="Cambria Math"/>
                <w:lang w:val="uk-UA"/>
              </w:rPr>
              <m:t>100</m:t>
            </m:r>
          </m:den>
        </m:f>
        <m:r>
          <w:rPr>
            <w:rFonts w:ascii="Cambria Math"/>
            <w:lang w:val="uk-UA"/>
          </w:rPr>
          <m:t>З</m:t>
        </m:r>
      </m:oMath>
      <w:r w:rsidR="00365B7F" w:rsidRPr="00E73AD7">
        <w:rPr>
          <w:lang w:val="uk-UA"/>
        </w:rPr>
        <w:t xml:space="preserve">                                                    (4.5)</w:t>
      </w:r>
    </w:p>
    <w:p w14:paraId="742D9548" w14:textId="4CFBC347" w:rsidR="00365B7F" w:rsidRPr="00E73AD7" w:rsidRDefault="00365B7F">
      <w:pPr>
        <w:spacing w:line="360" w:lineRule="auto"/>
        <w:jc w:val="left"/>
        <w:rPr>
          <w:lang w:val="uk-UA"/>
        </w:rPr>
      </w:pPr>
      <w:r w:rsidRPr="00E73AD7">
        <w:rPr>
          <w:lang w:val="uk-UA"/>
        </w:rPr>
        <w:t>Н = 0,3</w:t>
      </w:r>
      <w:r w:rsidR="00561D59" w:rsidRPr="00E73AD7">
        <w:rPr>
          <w:lang w:val="uk-UA"/>
        </w:rPr>
        <w:t xml:space="preserve"> </w:t>
      </w:r>
      <w:r w:rsidRPr="00E73AD7">
        <w:rPr>
          <w:lang w:val="uk-UA"/>
        </w:rPr>
        <w:t>*</w:t>
      </w:r>
      <w:r w:rsidR="00561D59" w:rsidRPr="00E73AD7">
        <w:rPr>
          <w:lang w:val="uk-UA"/>
        </w:rPr>
        <w:t xml:space="preserve"> </w:t>
      </w:r>
      <w:del w:id="997" w:author="Ярмола Юрій Юрійович" w:date="2025-05-28T13:24:00Z">
        <w:r w:rsidR="00AA1DF8" w:rsidRPr="00E73AD7" w:rsidDel="00BD0BD7">
          <w:rPr>
            <w:lang w:val="uk-UA"/>
          </w:rPr>
          <w:delText>11396</w:delText>
        </w:r>
        <w:r w:rsidR="00561D59" w:rsidRPr="00E73AD7" w:rsidDel="00BD0BD7">
          <w:rPr>
            <w:lang w:val="uk-UA"/>
          </w:rPr>
          <w:delText>,</w:delText>
        </w:r>
        <w:r w:rsidR="00AA1DF8" w:rsidRPr="00E73AD7" w:rsidDel="00BD0BD7">
          <w:rPr>
            <w:lang w:val="uk-UA"/>
          </w:rPr>
          <w:delText>8</w:delText>
        </w:r>
      </w:del>
      <w:ins w:id="998" w:author="Ярмола Юрій Юрійович" w:date="2025-05-28T13:24:00Z">
        <w:r w:rsidR="00BD0BD7">
          <w:rPr>
            <w:lang w:val="uk-UA"/>
          </w:rPr>
          <w:t>11</w:t>
        </w:r>
      </w:ins>
      <w:ins w:id="999" w:author="Ярмола Юрій Юрійович" w:date="2025-05-28T13:26:00Z">
        <w:r w:rsidR="005B72C0">
          <w:rPr>
            <w:lang w:val="uk-UA"/>
          </w:rPr>
          <w:t>4</w:t>
        </w:r>
      </w:ins>
      <w:ins w:id="1000" w:author="Ярмола Юрій Юрійович" w:date="2025-05-28T13:24:00Z">
        <w:r w:rsidR="00BD0BD7">
          <w:rPr>
            <w:lang w:val="uk-UA"/>
          </w:rPr>
          <w:t>48</w:t>
        </w:r>
      </w:ins>
      <w:ins w:id="1001" w:author="Ярмола Юрій Юрійович" w:date="2025-05-28T13:25:00Z">
        <w:r w:rsidR="00BD0BD7">
          <w:rPr>
            <w:lang w:val="uk-UA"/>
          </w:rPr>
          <w:t>,59</w:t>
        </w:r>
      </w:ins>
      <w:r w:rsidR="00561D59" w:rsidRPr="00E73AD7">
        <w:rPr>
          <w:lang w:val="uk-UA"/>
        </w:rPr>
        <w:t xml:space="preserve"> </w:t>
      </w:r>
      <w:r w:rsidRPr="00E73AD7">
        <w:rPr>
          <w:lang w:val="uk-UA"/>
        </w:rPr>
        <w:t xml:space="preserve">= </w:t>
      </w:r>
      <w:del w:id="1002" w:author="Ярмола Юрій Юрійович" w:date="2025-05-28T13:26:00Z">
        <w:r w:rsidR="00AA1DF8" w:rsidRPr="00E73AD7" w:rsidDel="005B72C0">
          <w:rPr>
            <w:lang w:val="uk-UA"/>
          </w:rPr>
          <w:delText>3419</w:delText>
        </w:r>
      </w:del>
      <w:ins w:id="1003" w:author="Ярмола Юрій Юрійович" w:date="2025-05-28T13:26:00Z">
        <w:r w:rsidR="005B72C0" w:rsidRPr="00E73AD7">
          <w:rPr>
            <w:lang w:val="uk-UA"/>
          </w:rPr>
          <w:t>34</w:t>
        </w:r>
        <w:r w:rsidR="005B72C0">
          <w:rPr>
            <w:lang w:val="uk-UA"/>
          </w:rPr>
          <w:t>34</w:t>
        </w:r>
      </w:ins>
      <w:r w:rsidR="00AA1DF8" w:rsidRPr="00E73AD7">
        <w:rPr>
          <w:lang w:val="uk-UA"/>
        </w:rPr>
        <w:t>,</w:t>
      </w:r>
      <w:del w:id="1004" w:author="Ярмола Юрій Юрійович" w:date="2025-05-28T13:26:00Z">
        <w:r w:rsidR="00AA1DF8" w:rsidRPr="00E73AD7" w:rsidDel="005B72C0">
          <w:rPr>
            <w:lang w:val="uk-UA"/>
          </w:rPr>
          <w:delText>1</w:delText>
        </w:r>
        <w:r w:rsidRPr="00E73AD7" w:rsidDel="005B72C0">
          <w:rPr>
            <w:lang w:val="uk-UA"/>
          </w:rPr>
          <w:delText xml:space="preserve"> </w:delText>
        </w:r>
      </w:del>
      <w:ins w:id="1005" w:author="Ярмола Юрій Юрійович" w:date="2025-05-28T13:26:00Z">
        <w:r w:rsidR="005B72C0">
          <w:rPr>
            <w:lang w:val="uk-UA"/>
          </w:rPr>
          <w:t>5</w:t>
        </w:r>
        <w:r w:rsidR="005B72C0" w:rsidRPr="00E73AD7">
          <w:rPr>
            <w:lang w:val="uk-UA"/>
          </w:rPr>
          <w:t xml:space="preserve"> </w:t>
        </w:r>
      </w:ins>
      <w:r w:rsidRPr="00E73AD7">
        <w:rPr>
          <w:lang w:val="uk-UA"/>
        </w:rPr>
        <w:t>(грн.)</w:t>
      </w:r>
    </w:p>
    <w:p w14:paraId="13C4F088" w14:textId="77777777" w:rsidR="00365B7F" w:rsidRPr="00E73AD7" w:rsidRDefault="00365B7F">
      <w:pPr>
        <w:spacing w:line="360" w:lineRule="auto"/>
        <w:rPr>
          <w:lang w:val="uk-UA"/>
        </w:rPr>
      </w:pPr>
    </w:p>
    <w:p w14:paraId="054C512D" w14:textId="77777777" w:rsidR="00365B7F" w:rsidRPr="00E73AD7" w:rsidRDefault="00365B7F">
      <w:pPr>
        <w:spacing w:line="360" w:lineRule="auto"/>
        <w:rPr>
          <w:lang w:val="uk-UA"/>
        </w:rPr>
      </w:pPr>
      <w:r w:rsidRPr="00E73AD7">
        <w:rPr>
          <w:lang w:val="uk-UA"/>
        </w:rPr>
        <w:t>Інші витрати відображають видатки, які не враховані в інших статтях витрат. Вони розраховуються за встановленими процентами до витрат на оплату праці:</w:t>
      </w:r>
    </w:p>
    <w:p w14:paraId="5BD2CE90" w14:textId="54E52EF5" w:rsidR="00365B7F" w:rsidRPr="00E73AD7" w:rsidRDefault="00365B7F">
      <w:pPr>
        <w:spacing w:line="360" w:lineRule="auto"/>
        <w:jc w:val="right"/>
        <w:rPr>
          <w:lang w:val="uk-UA"/>
        </w:rPr>
      </w:pPr>
      <w:r w:rsidRPr="00E73AD7">
        <w:rPr>
          <w:lang w:val="uk-UA"/>
        </w:rPr>
        <w:t>І</w:t>
      </w:r>
      <w:r w:rsidRPr="00E73AD7">
        <w:rPr>
          <w:vertAlign w:val="subscript"/>
          <w:lang w:val="uk-UA"/>
        </w:rPr>
        <w:t>в</w:t>
      </w:r>
      <w:r w:rsidRPr="00E73AD7">
        <w:rPr>
          <w:lang w:val="uk-UA"/>
        </w:rPr>
        <w:t xml:space="preserve"> =10:100*З                                              (4.6)</w:t>
      </w:r>
    </w:p>
    <w:p w14:paraId="414B5263" w14:textId="1634A398" w:rsidR="00365B7F" w:rsidRPr="00E73AD7" w:rsidRDefault="00365B7F">
      <w:pPr>
        <w:spacing w:line="360" w:lineRule="auto"/>
        <w:jc w:val="left"/>
        <w:rPr>
          <w:lang w:val="uk-UA"/>
        </w:rPr>
      </w:pPr>
      <w:r w:rsidRPr="00E73AD7">
        <w:rPr>
          <w:lang w:val="uk-UA"/>
        </w:rPr>
        <w:t xml:space="preserve">Ів=0,1* </w:t>
      </w:r>
      <w:ins w:id="1006" w:author="Ярмола Юрій Юрійович" w:date="2025-05-28T13:26:00Z">
        <w:r w:rsidR="005B72C0">
          <w:rPr>
            <w:lang w:val="uk-UA"/>
          </w:rPr>
          <w:t>11448,59</w:t>
        </w:r>
        <w:r w:rsidR="005B72C0" w:rsidRPr="00E73AD7">
          <w:rPr>
            <w:lang w:val="uk-UA"/>
          </w:rPr>
          <w:t xml:space="preserve"> </w:t>
        </w:r>
      </w:ins>
      <w:del w:id="1007" w:author="Ярмола Юрій Юрійович" w:date="2025-05-28T13:26:00Z">
        <w:r w:rsidR="00AA1DF8" w:rsidRPr="00E73AD7" w:rsidDel="005B72C0">
          <w:rPr>
            <w:lang w:val="uk-UA"/>
          </w:rPr>
          <w:delText xml:space="preserve">11396,8 </w:delText>
        </w:r>
      </w:del>
      <w:r w:rsidRPr="00E73AD7">
        <w:rPr>
          <w:lang w:val="uk-UA"/>
        </w:rPr>
        <w:t xml:space="preserve">= </w:t>
      </w:r>
      <w:del w:id="1008" w:author="Ярмола Юрій Юрійович" w:date="2025-05-28T13:27:00Z">
        <w:r w:rsidR="00AA1DF8" w:rsidRPr="00E73AD7" w:rsidDel="005B72C0">
          <w:rPr>
            <w:lang w:val="uk-UA"/>
          </w:rPr>
          <w:delText>1139,7</w:delText>
        </w:r>
      </w:del>
      <w:ins w:id="1009" w:author="Ярмола Юрій Юрійович" w:date="2025-05-28T13:27:00Z">
        <w:r w:rsidR="005B72C0">
          <w:rPr>
            <w:lang w:val="uk-UA"/>
          </w:rPr>
          <w:t>1144,8</w:t>
        </w:r>
      </w:ins>
      <w:r w:rsidRPr="00E73AD7">
        <w:rPr>
          <w:lang w:val="uk-UA"/>
        </w:rPr>
        <w:t xml:space="preserve"> (грн.)</w:t>
      </w:r>
    </w:p>
    <w:p w14:paraId="01A48546" w14:textId="77777777" w:rsidR="00365B7F" w:rsidRPr="00E73AD7" w:rsidRDefault="00365B7F">
      <w:pPr>
        <w:spacing w:line="360" w:lineRule="auto"/>
        <w:rPr>
          <w:lang w:val="uk-UA"/>
        </w:rPr>
      </w:pPr>
      <w:r w:rsidRPr="00E73AD7">
        <w:rPr>
          <w:lang w:val="uk-UA"/>
        </w:rPr>
        <w:t>Витрати на розробку програмного забезпечення розраховуються за формулою:</w:t>
      </w:r>
    </w:p>
    <w:p w14:paraId="1F9971B9" w14:textId="057E123F" w:rsidR="00365B7F" w:rsidRPr="00E73AD7" w:rsidRDefault="00365B7F">
      <w:pPr>
        <w:spacing w:line="360" w:lineRule="auto"/>
        <w:jc w:val="right"/>
        <w:rPr>
          <w:lang w:val="uk-UA"/>
        </w:rPr>
      </w:pPr>
      <w:r w:rsidRPr="00E73AD7">
        <w:rPr>
          <w:lang w:val="uk-UA"/>
        </w:rPr>
        <w:t>К</w:t>
      </w:r>
      <w:r w:rsidRPr="00E73AD7">
        <w:rPr>
          <w:vertAlign w:val="subscript"/>
          <w:lang w:val="uk-UA"/>
        </w:rPr>
        <w:t>1</w:t>
      </w:r>
      <w:r w:rsidRPr="00E73AD7">
        <w:rPr>
          <w:lang w:val="uk-UA"/>
        </w:rPr>
        <w:t xml:space="preserve"> =3 + Вф + Кв + Об + Н + Ів</w:t>
      </w:r>
      <w:r w:rsidRPr="00E73AD7">
        <w:rPr>
          <w:lang w:val="uk-UA"/>
        </w:rPr>
        <w:tab/>
        <w:t xml:space="preserve">                           (4.7)</w:t>
      </w:r>
    </w:p>
    <w:p w14:paraId="5CAC8EE3" w14:textId="1CC041AF" w:rsidR="00365B7F" w:rsidRPr="00E73AD7" w:rsidRDefault="00365B7F">
      <w:pPr>
        <w:spacing w:line="360" w:lineRule="auto"/>
        <w:jc w:val="left"/>
        <w:rPr>
          <w:lang w:val="uk-UA"/>
        </w:rPr>
      </w:pPr>
      <w:r w:rsidRPr="00E73AD7">
        <w:rPr>
          <w:lang w:val="uk-UA"/>
        </w:rPr>
        <w:t>К</w:t>
      </w:r>
      <w:r w:rsidRPr="00E73AD7">
        <w:rPr>
          <w:vertAlign w:val="subscript"/>
          <w:lang w:val="uk-UA"/>
        </w:rPr>
        <w:t>1</w:t>
      </w:r>
      <w:r w:rsidRPr="00E73AD7">
        <w:rPr>
          <w:lang w:val="uk-UA"/>
        </w:rPr>
        <w:t xml:space="preserve"> = </w:t>
      </w:r>
      <w:ins w:id="1010" w:author="Ярмола Юрій Юрійович" w:date="2025-05-28T13:27:00Z">
        <w:r w:rsidR="005B72C0">
          <w:rPr>
            <w:lang w:val="uk-UA"/>
          </w:rPr>
          <w:t>11448,59</w:t>
        </w:r>
        <w:r w:rsidR="005B72C0" w:rsidRPr="00E73AD7">
          <w:rPr>
            <w:lang w:val="uk-UA"/>
          </w:rPr>
          <w:t xml:space="preserve"> </w:t>
        </w:r>
      </w:ins>
      <w:del w:id="1011" w:author="Ярмола Юрій Юрійович" w:date="2025-05-28T13:27:00Z">
        <w:r w:rsidR="00561D59" w:rsidRPr="00E73AD7" w:rsidDel="005B72C0">
          <w:rPr>
            <w:lang w:val="uk-UA"/>
          </w:rPr>
          <w:delText>11</w:delText>
        </w:r>
        <w:r w:rsidR="00AA1DF8" w:rsidRPr="00E73AD7" w:rsidDel="005B72C0">
          <w:rPr>
            <w:lang w:val="uk-UA"/>
          </w:rPr>
          <w:delText>396,8</w:delText>
        </w:r>
        <w:r w:rsidR="00561D59" w:rsidRPr="00E73AD7" w:rsidDel="005B72C0">
          <w:rPr>
            <w:lang w:val="uk-UA"/>
          </w:rPr>
          <w:delText xml:space="preserve"> </w:delText>
        </w:r>
      </w:del>
      <w:r w:rsidRPr="00E73AD7">
        <w:rPr>
          <w:lang w:val="uk-UA"/>
        </w:rPr>
        <w:t>+</w:t>
      </w:r>
      <w:r w:rsidR="00561D59" w:rsidRPr="00E73AD7">
        <w:rPr>
          <w:lang w:val="uk-UA"/>
        </w:rPr>
        <w:t xml:space="preserve"> </w:t>
      </w:r>
      <w:ins w:id="1012" w:author="Ярмола Юрій Юрійович" w:date="2025-05-28T13:27:00Z">
        <w:r w:rsidR="005B72C0" w:rsidRPr="00E73AD7">
          <w:rPr>
            <w:lang w:val="uk-UA"/>
          </w:rPr>
          <w:t>25</w:t>
        </w:r>
        <w:r w:rsidR="005B72C0">
          <w:rPr>
            <w:lang w:val="uk-UA"/>
          </w:rPr>
          <w:t>18</w:t>
        </w:r>
        <w:r w:rsidR="005B72C0" w:rsidRPr="00E73AD7">
          <w:rPr>
            <w:lang w:val="uk-UA"/>
          </w:rPr>
          <w:t>,</w:t>
        </w:r>
        <w:r w:rsidR="005B72C0">
          <w:rPr>
            <w:lang w:val="uk-UA"/>
          </w:rPr>
          <w:t>6</w:t>
        </w:r>
        <w:r w:rsidR="005B72C0" w:rsidRPr="00E73AD7">
          <w:rPr>
            <w:lang w:val="uk-UA"/>
          </w:rPr>
          <w:t xml:space="preserve"> </w:t>
        </w:r>
      </w:ins>
      <w:del w:id="1013" w:author="Ярмола Юрій Юрійович" w:date="2025-05-28T13:27:00Z">
        <w:r w:rsidR="00561D59" w:rsidRPr="00E73AD7" w:rsidDel="005B72C0">
          <w:rPr>
            <w:lang w:val="uk-UA"/>
          </w:rPr>
          <w:delText>2</w:delText>
        </w:r>
        <w:r w:rsidR="00AA1DF8" w:rsidRPr="00E73AD7" w:rsidDel="005B72C0">
          <w:rPr>
            <w:lang w:val="uk-UA"/>
          </w:rPr>
          <w:delText>507</w:delText>
        </w:r>
        <w:r w:rsidR="00561D59" w:rsidRPr="00E73AD7" w:rsidDel="005B72C0">
          <w:rPr>
            <w:lang w:val="uk-UA"/>
          </w:rPr>
          <w:delText>,</w:delText>
        </w:r>
        <w:r w:rsidR="00AA1DF8" w:rsidRPr="00E73AD7" w:rsidDel="005B72C0">
          <w:rPr>
            <w:lang w:val="uk-UA"/>
          </w:rPr>
          <w:delText>3</w:delText>
        </w:r>
        <w:r w:rsidR="00561D59" w:rsidRPr="00E73AD7" w:rsidDel="005B72C0">
          <w:rPr>
            <w:lang w:val="uk-UA"/>
          </w:rPr>
          <w:delText xml:space="preserve"> </w:delText>
        </w:r>
      </w:del>
      <w:r w:rsidRPr="00E73AD7">
        <w:rPr>
          <w:lang w:val="uk-UA"/>
        </w:rPr>
        <w:t>+</w:t>
      </w:r>
      <w:r w:rsidR="00561D59" w:rsidRPr="00E73AD7">
        <w:rPr>
          <w:lang w:val="uk-UA"/>
        </w:rPr>
        <w:t xml:space="preserve"> 305</w:t>
      </w:r>
      <w:r w:rsidRPr="00E73AD7">
        <w:rPr>
          <w:lang w:val="uk-UA"/>
        </w:rPr>
        <w:t>,00</w:t>
      </w:r>
      <w:r w:rsidR="00561D59" w:rsidRPr="00E73AD7">
        <w:rPr>
          <w:lang w:val="uk-UA"/>
        </w:rPr>
        <w:t xml:space="preserve"> </w:t>
      </w:r>
      <w:r w:rsidRPr="00E73AD7">
        <w:rPr>
          <w:lang w:val="uk-UA"/>
        </w:rPr>
        <w:t>+</w:t>
      </w:r>
      <w:r w:rsidR="00561D59" w:rsidRPr="00E73AD7">
        <w:rPr>
          <w:lang w:val="uk-UA"/>
        </w:rPr>
        <w:t xml:space="preserve"> </w:t>
      </w:r>
      <w:ins w:id="1014" w:author="Ярмола Юрій Юрійович" w:date="2025-05-28T13:27:00Z">
        <w:r w:rsidR="005B72C0" w:rsidRPr="00E73AD7">
          <w:rPr>
            <w:lang w:val="uk-UA"/>
          </w:rPr>
          <w:t>34</w:t>
        </w:r>
        <w:r w:rsidR="005B72C0">
          <w:rPr>
            <w:lang w:val="uk-UA"/>
          </w:rPr>
          <w:t>34</w:t>
        </w:r>
        <w:r w:rsidR="005B72C0" w:rsidRPr="00E73AD7">
          <w:rPr>
            <w:lang w:val="uk-UA"/>
          </w:rPr>
          <w:t>,</w:t>
        </w:r>
        <w:r w:rsidR="005B72C0">
          <w:rPr>
            <w:lang w:val="uk-UA"/>
          </w:rPr>
          <w:t>5</w:t>
        </w:r>
        <w:r w:rsidR="005B72C0" w:rsidRPr="00E73AD7">
          <w:rPr>
            <w:lang w:val="uk-UA"/>
          </w:rPr>
          <w:t xml:space="preserve"> </w:t>
        </w:r>
      </w:ins>
      <w:del w:id="1015" w:author="Ярмола Юрій Юрійович" w:date="2025-05-28T13:27:00Z">
        <w:r w:rsidR="00561D59" w:rsidRPr="00E73AD7" w:rsidDel="005B72C0">
          <w:rPr>
            <w:lang w:val="uk-UA"/>
          </w:rPr>
          <w:delText>3</w:delText>
        </w:r>
        <w:r w:rsidR="00AA1DF8" w:rsidRPr="00E73AD7" w:rsidDel="005B72C0">
          <w:rPr>
            <w:lang w:val="uk-UA"/>
          </w:rPr>
          <w:delText>419</w:delText>
        </w:r>
        <w:r w:rsidR="00561D59" w:rsidRPr="00E73AD7" w:rsidDel="005B72C0">
          <w:rPr>
            <w:lang w:val="uk-UA"/>
          </w:rPr>
          <w:delText>,</w:delText>
        </w:r>
        <w:r w:rsidR="00AA1DF8" w:rsidRPr="00E73AD7" w:rsidDel="005B72C0">
          <w:rPr>
            <w:lang w:val="uk-UA"/>
          </w:rPr>
          <w:delText>1</w:delText>
        </w:r>
        <w:r w:rsidR="00561D59" w:rsidRPr="00E73AD7" w:rsidDel="005B72C0">
          <w:rPr>
            <w:lang w:val="uk-UA"/>
          </w:rPr>
          <w:delText xml:space="preserve"> </w:delText>
        </w:r>
      </w:del>
      <w:r w:rsidRPr="00E73AD7">
        <w:rPr>
          <w:lang w:val="uk-UA"/>
        </w:rPr>
        <w:t>+</w:t>
      </w:r>
      <w:r w:rsidR="00561D59" w:rsidRPr="00E73AD7">
        <w:rPr>
          <w:lang w:val="uk-UA"/>
        </w:rPr>
        <w:t xml:space="preserve"> </w:t>
      </w:r>
      <w:ins w:id="1016" w:author="Ярмола Юрій Юрійович" w:date="2025-05-28T13:27:00Z">
        <w:r w:rsidR="005B72C0">
          <w:rPr>
            <w:lang w:val="uk-UA"/>
          </w:rPr>
          <w:t>1144,8</w:t>
        </w:r>
        <w:r w:rsidR="005B72C0" w:rsidRPr="00E73AD7">
          <w:rPr>
            <w:lang w:val="uk-UA"/>
          </w:rPr>
          <w:t xml:space="preserve"> </w:t>
        </w:r>
      </w:ins>
      <w:del w:id="1017" w:author="Ярмола Юрій Юрійович" w:date="2025-05-28T13:27:00Z">
        <w:r w:rsidR="00561D59" w:rsidRPr="00E73AD7" w:rsidDel="005B72C0">
          <w:rPr>
            <w:lang w:val="uk-UA"/>
          </w:rPr>
          <w:delText>11</w:delText>
        </w:r>
        <w:r w:rsidR="00AA1DF8" w:rsidRPr="00E73AD7" w:rsidDel="005B72C0">
          <w:rPr>
            <w:lang w:val="uk-UA"/>
          </w:rPr>
          <w:delText>39</w:delText>
        </w:r>
        <w:r w:rsidR="00561D59" w:rsidRPr="00E73AD7" w:rsidDel="005B72C0">
          <w:rPr>
            <w:lang w:val="uk-UA"/>
          </w:rPr>
          <w:delText>,</w:delText>
        </w:r>
        <w:r w:rsidR="00AA1DF8" w:rsidRPr="00E73AD7" w:rsidDel="005B72C0">
          <w:rPr>
            <w:lang w:val="uk-UA"/>
          </w:rPr>
          <w:delText>7</w:delText>
        </w:r>
      </w:del>
      <w:r w:rsidRPr="00E73AD7">
        <w:rPr>
          <w:lang w:val="uk-UA"/>
        </w:rPr>
        <w:t xml:space="preserve">= </w:t>
      </w:r>
      <w:del w:id="1018" w:author="Ярмола Юрій Юрійович" w:date="2025-05-28T13:28:00Z">
        <w:r w:rsidR="00AA1DF8" w:rsidRPr="00E73AD7" w:rsidDel="005B72C0">
          <w:rPr>
            <w:lang w:val="uk-UA"/>
          </w:rPr>
          <w:delText>18767,9</w:delText>
        </w:r>
      </w:del>
      <w:ins w:id="1019" w:author="Ярмола Юрій Юрійович" w:date="2025-05-28T13:28:00Z">
        <w:r w:rsidR="005B72C0">
          <w:rPr>
            <w:lang w:val="uk-UA"/>
          </w:rPr>
          <w:t>18851,5</w:t>
        </w:r>
      </w:ins>
      <w:r w:rsidRPr="00E73AD7">
        <w:rPr>
          <w:lang w:val="uk-UA"/>
        </w:rPr>
        <w:t xml:space="preserve"> грн.</w:t>
      </w:r>
    </w:p>
    <w:p w14:paraId="62F28726" w14:textId="77777777" w:rsidR="00365B7F" w:rsidRPr="00E73AD7" w:rsidRDefault="00365B7F">
      <w:pPr>
        <w:spacing w:line="360" w:lineRule="auto"/>
        <w:rPr>
          <w:lang w:val="uk-UA"/>
        </w:rPr>
      </w:pPr>
    </w:p>
    <w:p w14:paraId="0D379586" w14:textId="77777777" w:rsidR="00365B7F" w:rsidRPr="00E73AD7" w:rsidRDefault="00365B7F">
      <w:pPr>
        <w:spacing w:line="360" w:lineRule="auto"/>
        <w:rPr>
          <w:lang w:val="uk-UA"/>
        </w:rPr>
      </w:pPr>
      <w:r w:rsidRPr="00E73AD7">
        <w:rPr>
          <w:lang w:val="uk-UA"/>
        </w:rPr>
        <w:t>Витрати   на   відлагодження   і   дослідну   експлуатацію   програмного забезпечення визначаються за формулою:</w:t>
      </w:r>
    </w:p>
    <w:p w14:paraId="286FEB8E" w14:textId="0D64F038" w:rsidR="00365B7F" w:rsidRPr="00E73AD7" w:rsidRDefault="00365B7F">
      <w:pPr>
        <w:spacing w:line="360" w:lineRule="auto"/>
        <w:jc w:val="right"/>
        <w:rPr>
          <w:lang w:val="uk-UA"/>
        </w:rPr>
      </w:pPr>
      <w:r w:rsidRPr="00E73AD7">
        <w:rPr>
          <w:lang w:val="uk-UA"/>
        </w:rPr>
        <w:t>K</w:t>
      </w:r>
      <w:r w:rsidRPr="00E73AD7">
        <w:rPr>
          <w:vertAlign w:val="subscript"/>
          <w:lang w:val="uk-UA"/>
        </w:rPr>
        <w:t xml:space="preserve">2 </w:t>
      </w:r>
      <w:r w:rsidRPr="00E73AD7">
        <w:rPr>
          <w:lang w:val="uk-UA"/>
        </w:rPr>
        <w:t>= S</w:t>
      </w:r>
      <w:r w:rsidRPr="00E73AD7">
        <w:rPr>
          <w:vertAlign w:val="subscript"/>
          <w:lang w:val="uk-UA"/>
        </w:rPr>
        <w:t>Mr</w:t>
      </w:r>
      <w:r w:rsidRPr="00E73AD7">
        <w:rPr>
          <w:lang w:val="uk-UA"/>
        </w:rPr>
        <w:t>* t</w:t>
      </w:r>
      <w:r w:rsidRPr="00E73AD7">
        <w:rPr>
          <w:vertAlign w:val="subscript"/>
          <w:lang w:val="uk-UA"/>
        </w:rPr>
        <w:t>Biд</w:t>
      </w:r>
      <w:r w:rsidRPr="00E73AD7">
        <w:rPr>
          <w:vertAlign w:val="subscript"/>
          <w:lang w:val="uk-UA"/>
        </w:rPr>
        <w:tab/>
        <w:t xml:space="preserve">                                                             </w:t>
      </w:r>
      <w:r w:rsidRPr="00E73AD7">
        <w:rPr>
          <w:lang w:val="uk-UA"/>
        </w:rPr>
        <w:t>(4.8)</w:t>
      </w:r>
    </w:p>
    <w:p w14:paraId="68AC7110" w14:textId="77777777" w:rsidR="00365B7F" w:rsidRPr="00E73AD7" w:rsidRDefault="00365B7F">
      <w:pPr>
        <w:spacing w:line="360" w:lineRule="auto"/>
        <w:ind w:firstLine="708"/>
        <w:rPr>
          <w:lang w:val="uk-UA"/>
        </w:rPr>
      </w:pPr>
      <w:r w:rsidRPr="00E73AD7">
        <w:rPr>
          <w:lang w:val="uk-UA"/>
        </w:rPr>
        <w:t>де S</w:t>
      </w:r>
      <w:r w:rsidRPr="00E73AD7">
        <w:rPr>
          <w:vertAlign w:val="subscript"/>
          <w:lang w:val="uk-UA"/>
        </w:rPr>
        <w:t>Mr</w:t>
      </w:r>
      <w:r w:rsidRPr="00E73AD7">
        <w:rPr>
          <w:lang w:val="uk-UA"/>
        </w:rPr>
        <w:t xml:space="preserve"> - вартість однієї машино-години роботи конкретного типу ПК, грн./год.;</w:t>
      </w:r>
    </w:p>
    <w:p w14:paraId="3A7A61C8" w14:textId="77777777" w:rsidR="00365B7F" w:rsidRPr="00E73AD7" w:rsidRDefault="00365B7F">
      <w:pPr>
        <w:spacing w:line="360" w:lineRule="auto"/>
        <w:ind w:firstLine="708"/>
        <w:rPr>
          <w:lang w:val="uk-UA"/>
        </w:rPr>
      </w:pPr>
      <w:r w:rsidRPr="00E73AD7">
        <w:rPr>
          <w:lang w:val="uk-UA"/>
        </w:rPr>
        <w:t>t</w:t>
      </w:r>
      <w:r w:rsidRPr="00E73AD7">
        <w:rPr>
          <w:vertAlign w:val="subscript"/>
          <w:lang w:val="uk-UA"/>
        </w:rPr>
        <w:t>Bід</w:t>
      </w:r>
      <w:r w:rsidRPr="00E73AD7">
        <w:rPr>
          <w:lang w:val="uk-UA"/>
        </w:rPr>
        <w:t xml:space="preserve">   -   машинний   час,   витрачений   на   відлагодження   і   дослідну</w:t>
      </w:r>
    </w:p>
    <w:p w14:paraId="04060FE0" w14:textId="77777777" w:rsidR="00365B7F" w:rsidRPr="00E73AD7" w:rsidRDefault="00365B7F">
      <w:pPr>
        <w:spacing w:line="360" w:lineRule="auto"/>
        <w:rPr>
          <w:lang w:val="uk-UA"/>
        </w:rPr>
      </w:pPr>
      <w:r w:rsidRPr="00E73AD7">
        <w:rPr>
          <w:lang w:val="uk-UA"/>
        </w:rPr>
        <w:t>експлуатацію програмних засобів, год.</w:t>
      </w:r>
    </w:p>
    <w:p w14:paraId="779BAC29" w14:textId="77777777" w:rsidR="00365B7F" w:rsidRPr="00E73AD7" w:rsidRDefault="00365B7F">
      <w:pPr>
        <w:spacing w:line="360" w:lineRule="auto"/>
        <w:rPr>
          <w:lang w:val="uk-UA"/>
        </w:rPr>
      </w:pPr>
      <w:r w:rsidRPr="00E73AD7">
        <w:rPr>
          <w:lang w:val="uk-UA"/>
        </w:rPr>
        <w:t>Загальна кількість днів роботи на ПК рівна 60 днів. Середній щоденний час роботи на ПК - 2 год., тому:</w:t>
      </w:r>
    </w:p>
    <w:p w14:paraId="2A288C0B" w14:textId="77777777" w:rsidR="00000000" w:rsidRDefault="000015F1">
      <w:pPr>
        <w:spacing w:line="360" w:lineRule="auto"/>
        <w:rPr>
          <w:lang w:val="uk-UA"/>
        </w:rPr>
        <w:sectPr w:rsidR="00000000" w:rsidSect="00781CB2">
          <w:pgSz w:w="11909" w:h="16834" w:code="9"/>
          <w:pgMar w:top="1247" w:right="1531" w:bottom="1701" w:left="794" w:header="708" w:footer="708" w:gutter="0"/>
          <w:cols w:space="60"/>
          <w:noEndnote/>
        </w:sectPr>
      </w:pPr>
    </w:p>
    <w:p w14:paraId="7091523E" w14:textId="77777777" w:rsidR="00000000" w:rsidRDefault="00365B7F">
      <w:pPr>
        <w:spacing w:line="360" w:lineRule="auto"/>
        <w:ind w:firstLine="708"/>
        <w:jc w:val="left"/>
        <w:rPr>
          <w:lang w:val="uk-UA"/>
        </w:rPr>
        <w:sectPr w:rsidR="00000000" w:rsidSect="00781CB2">
          <w:pgSz w:w="11909" w:h="16834" w:code="9"/>
          <w:pgMar w:top="1247" w:right="1531" w:bottom="1701" w:left="794" w:header="708" w:footer="708" w:gutter="0"/>
          <w:cols w:space="60"/>
          <w:noEndnote/>
        </w:sectPr>
      </w:pPr>
      <w:r w:rsidRPr="00E73AD7">
        <w:rPr>
          <w:lang w:val="uk-UA"/>
        </w:rPr>
        <w:lastRenderedPageBreak/>
        <w:t>t</w:t>
      </w:r>
      <w:r w:rsidRPr="00E73AD7">
        <w:rPr>
          <w:vertAlign w:val="subscript"/>
          <w:lang w:val="uk-UA"/>
        </w:rPr>
        <w:t>вiд</w:t>
      </w:r>
      <w:r w:rsidRPr="00E73AD7">
        <w:rPr>
          <w:lang w:val="uk-UA"/>
        </w:rPr>
        <w:t>=60*2=120 (год.)</w:t>
      </w:r>
    </w:p>
    <w:p w14:paraId="120D02F9" w14:textId="77777777" w:rsidR="00365B7F" w:rsidRPr="00E73AD7" w:rsidRDefault="00365B7F">
      <w:pPr>
        <w:spacing w:line="360" w:lineRule="auto"/>
        <w:rPr>
          <w:lang w:val="uk-UA"/>
        </w:rPr>
      </w:pPr>
      <w:r w:rsidRPr="00E73AD7">
        <w:rPr>
          <w:lang w:val="uk-UA"/>
        </w:rPr>
        <w:t>За даними обчислювального центру НУ "Львівська Політехніка" для ПК типу IBM PC/AT  S</w:t>
      </w:r>
      <w:r w:rsidRPr="00E73AD7">
        <w:rPr>
          <w:vertAlign w:val="subscript"/>
          <w:lang w:val="uk-UA"/>
        </w:rPr>
        <w:t>Mг</w:t>
      </w:r>
      <w:r w:rsidRPr="00E73AD7">
        <w:rPr>
          <w:lang w:val="uk-UA"/>
        </w:rPr>
        <w:t xml:space="preserve"> = 20,0  (грн.)</w:t>
      </w:r>
    </w:p>
    <w:p w14:paraId="1837B40C" w14:textId="77777777" w:rsidR="00365B7F" w:rsidRPr="00E73AD7" w:rsidRDefault="00365B7F">
      <w:pPr>
        <w:spacing w:line="360" w:lineRule="auto"/>
        <w:rPr>
          <w:lang w:val="uk-UA"/>
        </w:rPr>
      </w:pPr>
      <w:r w:rsidRPr="00E73AD7">
        <w:rPr>
          <w:lang w:val="uk-UA"/>
        </w:rPr>
        <w:t>Отже:</w:t>
      </w:r>
    </w:p>
    <w:p w14:paraId="2C02DC92" w14:textId="77777777" w:rsidR="00365B7F" w:rsidRPr="00E73AD7" w:rsidRDefault="00365B7F">
      <w:pPr>
        <w:spacing w:line="360" w:lineRule="auto"/>
        <w:jc w:val="left"/>
        <w:rPr>
          <w:lang w:val="uk-UA"/>
        </w:rPr>
      </w:pPr>
      <w:r w:rsidRPr="00E73AD7">
        <w:rPr>
          <w:lang w:val="uk-UA"/>
        </w:rPr>
        <w:t>К</w:t>
      </w:r>
      <w:r w:rsidRPr="00E73AD7">
        <w:rPr>
          <w:vertAlign w:val="subscript"/>
          <w:lang w:val="uk-UA"/>
        </w:rPr>
        <w:t>2</w:t>
      </w:r>
      <w:r w:rsidRPr="00E73AD7">
        <w:rPr>
          <w:lang w:val="uk-UA"/>
        </w:rPr>
        <w:t>= 20,0*120 = 2400 (грн.)</w:t>
      </w:r>
    </w:p>
    <w:p w14:paraId="04D486F6" w14:textId="2C87D6C6" w:rsidR="00365B7F" w:rsidRPr="00E73AD7" w:rsidRDefault="00365B7F">
      <w:pPr>
        <w:spacing w:line="360" w:lineRule="auto"/>
        <w:jc w:val="right"/>
        <w:rPr>
          <w:i/>
          <w:lang w:val="uk-UA"/>
        </w:rPr>
      </w:pPr>
      <w:r w:rsidRPr="00E73AD7">
        <w:rPr>
          <w:i/>
          <w:lang w:val="uk-UA"/>
        </w:rPr>
        <w:t xml:space="preserve">Таблиця 4.4. </w:t>
      </w:r>
    </w:p>
    <w:p w14:paraId="684A4E80" w14:textId="7E9765CD" w:rsidR="00365B7F" w:rsidRPr="00E73AD7" w:rsidRDefault="007779F7">
      <w:pPr>
        <w:pStyle w:val="Heading2"/>
        <w:rPr>
          <w:b w:val="0"/>
          <w:lang w:val="uk-UA"/>
          <w:rPrChange w:id="1020" w:author="Ярмола Юрій Юрійович" w:date="2025-05-27T23:05:00Z">
            <w:rPr>
              <w:b/>
              <w:bCs/>
              <w:lang w:val="uk-UA"/>
            </w:rPr>
          </w:rPrChange>
        </w:rPr>
        <w:pPrChange w:id="1021" w:author="Ярмола Юрій Юрійович" w:date="2025-05-28T00:11:00Z">
          <w:pPr>
            <w:spacing w:line="360" w:lineRule="auto"/>
          </w:pPr>
        </w:pPrChange>
      </w:pPr>
      <w:bookmarkStart w:id="1022" w:name="_Toc199283593"/>
      <w:r w:rsidRPr="00BD0BD7">
        <w:rPr>
          <w:lang w:val="uk-UA"/>
        </w:rPr>
        <w:t xml:space="preserve">4.2 </w:t>
      </w:r>
      <w:r w:rsidR="00365B7F" w:rsidRPr="00BD0BD7">
        <w:rPr>
          <w:lang w:val="uk-UA"/>
        </w:rPr>
        <w:t>Кошторис витрат на розробку програмного забезпечення</w:t>
      </w:r>
      <w:bookmarkEnd w:id="1022"/>
    </w:p>
    <w:tbl>
      <w:tblPr>
        <w:tblpPr w:leftFromText="180" w:rightFromText="180" w:vertAnchor="text" w:horzAnchor="margin" w:tblpXSpec="center" w:tblpY="222"/>
        <w:tblW w:w="0" w:type="auto"/>
        <w:tblLayout w:type="fixed"/>
        <w:tblCellMar>
          <w:left w:w="40" w:type="dxa"/>
          <w:right w:w="40" w:type="dxa"/>
        </w:tblCellMar>
        <w:tblLook w:val="0000" w:firstRow="0" w:lastRow="0" w:firstColumn="0" w:lastColumn="0" w:noHBand="0" w:noVBand="0"/>
      </w:tblPr>
      <w:tblGrid>
        <w:gridCol w:w="567"/>
        <w:gridCol w:w="5488"/>
        <w:gridCol w:w="2774"/>
      </w:tblGrid>
      <w:tr w:rsidR="00365B7F" w:rsidRPr="00E73AD7" w14:paraId="148A592A" w14:textId="77777777" w:rsidTr="00781CB2">
        <w:trPr>
          <w:trHeight w:hRule="exact" w:val="432"/>
        </w:trPr>
        <w:tc>
          <w:tcPr>
            <w:tcW w:w="567" w:type="dxa"/>
            <w:tcBorders>
              <w:top w:val="single" w:sz="6" w:space="0" w:color="auto"/>
              <w:left w:val="single" w:sz="6" w:space="0" w:color="auto"/>
              <w:bottom w:val="single" w:sz="6" w:space="0" w:color="auto"/>
              <w:right w:val="single" w:sz="6" w:space="0" w:color="auto"/>
            </w:tcBorders>
            <w:shd w:val="clear" w:color="auto" w:fill="FFFFFF"/>
          </w:tcPr>
          <w:p w14:paraId="05B27B1E" w14:textId="77777777" w:rsidR="00365B7F" w:rsidRPr="00E73AD7" w:rsidRDefault="00365B7F" w:rsidP="00BD0BD7">
            <w:pPr>
              <w:spacing w:line="360" w:lineRule="auto"/>
              <w:rPr>
                <w:lang w:val="uk-UA"/>
              </w:rPr>
            </w:pPr>
            <w:r w:rsidRPr="00E73AD7">
              <w:rPr>
                <w:lang w:val="uk-UA"/>
              </w:rPr>
              <w:t>№</w:t>
            </w:r>
          </w:p>
        </w:tc>
        <w:tc>
          <w:tcPr>
            <w:tcW w:w="5488" w:type="dxa"/>
            <w:tcBorders>
              <w:top w:val="single" w:sz="6" w:space="0" w:color="auto"/>
              <w:left w:val="single" w:sz="6" w:space="0" w:color="auto"/>
              <w:bottom w:val="single" w:sz="6" w:space="0" w:color="auto"/>
              <w:right w:val="single" w:sz="6" w:space="0" w:color="auto"/>
            </w:tcBorders>
            <w:shd w:val="clear" w:color="auto" w:fill="FFFFFF"/>
          </w:tcPr>
          <w:p w14:paraId="2B29CF9E" w14:textId="77777777" w:rsidR="00365B7F" w:rsidRPr="00E73AD7" w:rsidRDefault="00365B7F" w:rsidP="00BD0BD7">
            <w:pPr>
              <w:spacing w:line="360" w:lineRule="auto"/>
              <w:rPr>
                <w:lang w:val="uk-UA"/>
              </w:rPr>
            </w:pPr>
            <w:r w:rsidRPr="00E73AD7">
              <w:rPr>
                <w:lang w:val="uk-UA"/>
              </w:rPr>
              <w:t>Найменування елементів витрат</w:t>
            </w:r>
          </w:p>
        </w:tc>
        <w:tc>
          <w:tcPr>
            <w:tcW w:w="2774" w:type="dxa"/>
            <w:tcBorders>
              <w:top w:val="single" w:sz="6" w:space="0" w:color="auto"/>
              <w:left w:val="single" w:sz="6" w:space="0" w:color="auto"/>
              <w:bottom w:val="single" w:sz="6" w:space="0" w:color="auto"/>
              <w:right w:val="single" w:sz="6" w:space="0" w:color="auto"/>
            </w:tcBorders>
            <w:shd w:val="clear" w:color="auto" w:fill="FFFFFF"/>
          </w:tcPr>
          <w:p w14:paraId="7E0EB032" w14:textId="77777777" w:rsidR="00365B7F" w:rsidRPr="00E73AD7" w:rsidRDefault="00365B7F">
            <w:pPr>
              <w:spacing w:line="360" w:lineRule="auto"/>
              <w:rPr>
                <w:lang w:val="uk-UA"/>
              </w:rPr>
              <w:pPrChange w:id="1023" w:author="Ярмола Юрій Юрійович" w:date="2025-05-28T00:10:00Z">
                <w:pPr>
                  <w:framePr w:hSpace="180" w:wrap="around" w:vAnchor="text" w:hAnchor="margin" w:xAlign="center" w:y="222"/>
                  <w:spacing w:line="360" w:lineRule="auto"/>
                </w:pPr>
              </w:pPrChange>
            </w:pPr>
            <w:r w:rsidRPr="00E73AD7">
              <w:rPr>
                <w:lang w:val="uk-UA"/>
              </w:rPr>
              <w:t>Сума витрат, грн.</w:t>
            </w:r>
          </w:p>
        </w:tc>
      </w:tr>
      <w:tr w:rsidR="00365B7F" w:rsidRPr="00E73AD7" w14:paraId="0EB22618" w14:textId="77777777" w:rsidTr="00781CB2">
        <w:trPr>
          <w:trHeight w:hRule="exact" w:val="422"/>
        </w:trPr>
        <w:tc>
          <w:tcPr>
            <w:tcW w:w="567" w:type="dxa"/>
            <w:tcBorders>
              <w:top w:val="single" w:sz="6" w:space="0" w:color="auto"/>
              <w:left w:val="single" w:sz="6" w:space="0" w:color="auto"/>
              <w:bottom w:val="single" w:sz="6" w:space="0" w:color="auto"/>
              <w:right w:val="single" w:sz="6" w:space="0" w:color="auto"/>
            </w:tcBorders>
            <w:shd w:val="clear" w:color="auto" w:fill="FFFFFF"/>
          </w:tcPr>
          <w:p w14:paraId="1A8B626C" w14:textId="77777777" w:rsidR="00365B7F" w:rsidRPr="00E73AD7" w:rsidRDefault="00365B7F" w:rsidP="00BD0BD7">
            <w:pPr>
              <w:spacing w:line="360" w:lineRule="auto"/>
              <w:rPr>
                <w:lang w:val="uk-UA"/>
              </w:rPr>
            </w:pPr>
            <w:r w:rsidRPr="00E73AD7">
              <w:rPr>
                <w:lang w:val="uk-UA"/>
              </w:rPr>
              <w:t>1</w:t>
            </w:r>
          </w:p>
        </w:tc>
        <w:tc>
          <w:tcPr>
            <w:tcW w:w="5488" w:type="dxa"/>
            <w:tcBorders>
              <w:top w:val="single" w:sz="6" w:space="0" w:color="auto"/>
              <w:left w:val="single" w:sz="6" w:space="0" w:color="auto"/>
              <w:bottom w:val="single" w:sz="6" w:space="0" w:color="auto"/>
              <w:right w:val="single" w:sz="6" w:space="0" w:color="auto"/>
            </w:tcBorders>
            <w:shd w:val="clear" w:color="auto" w:fill="FFFFFF"/>
          </w:tcPr>
          <w:p w14:paraId="704B8B9E" w14:textId="77777777" w:rsidR="00365B7F" w:rsidRPr="00E73AD7" w:rsidRDefault="00365B7F" w:rsidP="00BD0BD7">
            <w:pPr>
              <w:spacing w:line="360" w:lineRule="auto"/>
              <w:rPr>
                <w:lang w:val="uk-UA"/>
              </w:rPr>
            </w:pPr>
            <w:r w:rsidRPr="00E73AD7">
              <w:rPr>
                <w:lang w:val="uk-UA"/>
              </w:rPr>
              <w:t>Витрати на оплату праці</w:t>
            </w:r>
          </w:p>
        </w:tc>
        <w:tc>
          <w:tcPr>
            <w:tcW w:w="2774" w:type="dxa"/>
            <w:tcBorders>
              <w:top w:val="single" w:sz="6" w:space="0" w:color="auto"/>
              <w:left w:val="single" w:sz="6" w:space="0" w:color="auto"/>
              <w:bottom w:val="single" w:sz="6" w:space="0" w:color="auto"/>
              <w:right w:val="single" w:sz="6" w:space="0" w:color="auto"/>
            </w:tcBorders>
            <w:shd w:val="clear" w:color="auto" w:fill="FFFFFF"/>
          </w:tcPr>
          <w:p w14:paraId="1D382A0E" w14:textId="265B4690" w:rsidR="00365B7F" w:rsidRPr="00E73AD7" w:rsidRDefault="005B72C0" w:rsidP="005B72C0">
            <w:pPr>
              <w:spacing w:line="360" w:lineRule="auto"/>
              <w:rPr>
                <w:lang w:val="uk-UA"/>
              </w:rPr>
            </w:pPr>
            <w:ins w:id="1024" w:author="Ярмола Юрій Юрійович" w:date="2025-05-28T13:28:00Z">
              <w:r>
                <w:rPr>
                  <w:lang w:val="uk-UA"/>
                </w:rPr>
                <w:t>11448,59</w:t>
              </w:r>
            </w:ins>
            <w:del w:id="1025" w:author="Ярмола Юрій Юрійович" w:date="2025-05-28T13:28:00Z">
              <w:r w:rsidR="00047066" w:rsidRPr="00E73AD7" w:rsidDel="005B72C0">
                <w:rPr>
                  <w:lang w:val="uk-UA"/>
                </w:rPr>
                <w:delText>11 396,87</w:delText>
              </w:r>
            </w:del>
          </w:p>
        </w:tc>
      </w:tr>
      <w:tr w:rsidR="00365B7F" w:rsidRPr="00E73AD7" w14:paraId="7ED64C1F" w14:textId="77777777" w:rsidTr="00781CB2">
        <w:trPr>
          <w:trHeight w:hRule="exact" w:val="862"/>
        </w:trPr>
        <w:tc>
          <w:tcPr>
            <w:tcW w:w="567" w:type="dxa"/>
            <w:tcBorders>
              <w:top w:val="single" w:sz="6" w:space="0" w:color="auto"/>
              <w:left w:val="single" w:sz="6" w:space="0" w:color="auto"/>
              <w:bottom w:val="single" w:sz="6" w:space="0" w:color="auto"/>
              <w:right w:val="single" w:sz="6" w:space="0" w:color="auto"/>
            </w:tcBorders>
            <w:shd w:val="clear" w:color="auto" w:fill="FFFFFF"/>
          </w:tcPr>
          <w:p w14:paraId="636C1360" w14:textId="77777777" w:rsidR="00365B7F" w:rsidRPr="00E73AD7" w:rsidRDefault="00365B7F" w:rsidP="00BD0BD7">
            <w:pPr>
              <w:spacing w:line="360" w:lineRule="auto"/>
              <w:rPr>
                <w:lang w:val="uk-UA"/>
              </w:rPr>
            </w:pPr>
            <w:r w:rsidRPr="00E73AD7">
              <w:rPr>
                <w:iCs/>
                <w:lang w:val="uk-UA"/>
              </w:rPr>
              <w:t>2</w:t>
            </w:r>
          </w:p>
        </w:tc>
        <w:tc>
          <w:tcPr>
            <w:tcW w:w="5488" w:type="dxa"/>
            <w:tcBorders>
              <w:top w:val="single" w:sz="6" w:space="0" w:color="auto"/>
              <w:left w:val="single" w:sz="6" w:space="0" w:color="auto"/>
              <w:bottom w:val="single" w:sz="6" w:space="0" w:color="auto"/>
              <w:right w:val="single" w:sz="6" w:space="0" w:color="auto"/>
            </w:tcBorders>
            <w:shd w:val="clear" w:color="auto" w:fill="FFFFFF"/>
          </w:tcPr>
          <w:p w14:paraId="44302D9B" w14:textId="77777777" w:rsidR="00365B7F" w:rsidRPr="00E73AD7" w:rsidRDefault="00365B7F" w:rsidP="00BD0BD7">
            <w:pPr>
              <w:spacing w:line="360" w:lineRule="auto"/>
              <w:rPr>
                <w:lang w:val="uk-UA"/>
              </w:rPr>
            </w:pPr>
            <w:r w:rsidRPr="00E73AD7">
              <w:rPr>
                <w:lang w:val="uk-UA"/>
              </w:rPr>
              <w:t>Відрахування у спеціальні державні     фонди</w:t>
            </w:r>
          </w:p>
        </w:tc>
        <w:tc>
          <w:tcPr>
            <w:tcW w:w="2774" w:type="dxa"/>
            <w:tcBorders>
              <w:top w:val="single" w:sz="6" w:space="0" w:color="auto"/>
              <w:left w:val="single" w:sz="6" w:space="0" w:color="auto"/>
              <w:bottom w:val="single" w:sz="6" w:space="0" w:color="auto"/>
              <w:right w:val="single" w:sz="6" w:space="0" w:color="auto"/>
            </w:tcBorders>
            <w:shd w:val="clear" w:color="auto" w:fill="FFFFFF"/>
          </w:tcPr>
          <w:p w14:paraId="07526416" w14:textId="07A77E5C" w:rsidR="00365B7F" w:rsidRPr="00E73AD7" w:rsidRDefault="005B72C0" w:rsidP="005B72C0">
            <w:pPr>
              <w:spacing w:line="360" w:lineRule="auto"/>
              <w:rPr>
                <w:lang w:val="uk-UA"/>
              </w:rPr>
            </w:pPr>
            <w:ins w:id="1026" w:author="Ярмола Юрій Юрійович" w:date="2025-05-28T13:28:00Z">
              <w:r w:rsidRPr="00E73AD7">
                <w:rPr>
                  <w:lang w:val="uk-UA"/>
                </w:rPr>
                <w:t>25</w:t>
              </w:r>
              <w:r>
                <w:rPr>
                  <w:lang w:val="uk-UA"/>
                </w:rPr>
                <w:t>18</w:t>
              </w:r>
              <w:r w:rsidRPr="00E73AD7">
                <w:rPr>
                  <w:lang w:val="uk-UA"/>
                </w:rPr>
                <w:t>,</w:t>
              </w:r>
              <w:r>
                <w:rPr>
                  <w:lang w:val="uk-UA"/>
                </w:rPr>
                <w:t>6</w:t>
              </w:r>
            </w:ins>
            <w:del w:id="1027" w:author="Ярмола Юрій Юрійович" w:date="2025-05-28T13:28:00Z">
              <w:r w:rsidR="00047066" w:rsidRPr="00E73AD7" w:rsidDel="005B72C0">
                <w:rPr>
                  <w:lang w:val="uk-UA"/>
                </w:rPr>
                <w:delText>2507,3</w:delText>
              </w:r>
            </w:del>
          </w:p>
        </w:tc>
      </w:tr>
      <w:tr w:rsidR="00365B7F" w:rsidRPr="00E73AD7" w14:paraId="4A542960" w14:textId="77777777" w:rsidTr="00781CB2">
        <w:trPr>
          <w:trHeight w:hRule="exact" w:val="422"/>
        </w:trPr>
        <w:tc>
          <w:tcPr>
            <w:tcW w:w="567" w:type="dxa"/>
            <w:tcBorders>
              <w:top w:val="single" w:sz="6" w:space="0" w:color="auto"/>
              <w:left w:val="single" w:sz="6" w:space="0" w:color="auto"/>
              <w:bottom w:val="single" w:sz="6" w:space="0" w:color="auto"/>
              <w:right w:val="single" w:sz="6" w:space="0" w:color="auto"/>
            </w:tcBorders>
            <w:shd w:val="clear" w:color="auto" w:fill="FFFFFF"/>
          </w:tcPr>
          <w:p w14:paraId="7E3340F0" w14:textId="77777777" w:rsidR="00365B7F" w:rsidRPr="00E73AD7" w:rsidRDefault="00365B7F" w:rsidP="00BD0BD7">
            <w:pPr>
              <w:spacing w:line="360" w:lineRule="auto"/>
              <w:rPr>
                <w:lang w:val="uk-UA"/>
              </w:rPr>
            </w:pPr>
            <w:r w:rsidRPr="00E73AD7">
              <w:rPr>
                <w:lang w:val="uk-UA"/>
              </w:rPr>
              <w:t>3</w:t>
            </w:r>
          </w:p>
        </w:tc>
        <w:tc>
          <w:tcPr>
            <w:tcW w:w="5488" w:type="dxa"/>
            <w:tcBorders>
              <w:top w:val="single" w:sz="6" w:space="0" w:color="auto"/>
              <w:left w:val="single" w:sz="6" w:space="0" w:color="auto"/>
              <w:bottom w:val="single" w:sz="6" w:space="0" w:color="auto"/>
              <w:right w:val="single" w:sz="6" w:space="0" w:color="auto"/>
            </w:tcBorders>
            <w:shd w:val="clear" w:color="auto" w:fill="FFFFFF"/>
          </w:tcPr>
          <w:p w14:paraId="0F4F24D0" w14:textId="77777777" w:rsidR="00365B7F" w:rsidRPr="00E73AD7" w:rsidRDefault="00365B7F" w:rsidP="00BD0BD7">
            <w:pPr>
              <w:spacing w:line="360" w:lineRule="auto"/>
              <w:rPr>
                <w:lang w:val="uk-UA"/>
              </w:rPr>
            </w:pPr>
            <w:r w:rsidRPr="00E73AD7">
              <w:rPr>
                <w:lang w:val="uk-UA"/>
              </w:rPr>
              <w:t>Витрати на куповані вироби</w:t>
            </w:r>
          </w:p>
        </w:tc>
        <w:tc>
          <w:tcPr>
            <w:tcW w:w="2774" w:type="dxa"/>
            <w:tcBorders>
              <w:top w:val="single" w:sz="6" w:space="0" w:color="auto"/>
              <w:left w:val="single" w:sz="6" w:space="0" w:color="auto"/>
              <w:bottom w:val="single" w:sz="6" w:space="0" w:color="auto"/>
              <w:right w:val="single" w:sz="6" w:space="0" w:color="auto"/>
            </w:tcBorders>
            <w:shd w:val="clear" w:color="auto" w:fill="FFFFFF"/>
          </w:tcPr>
          <w:p w14:paraId="6A43E925" w14:textId="7B8295CA" w:rsidR="00365B7F" w:rsidRPr="00E73AD7" w:rsidRDefault="00047066">
            <w:pPr>
              <w:spacing w:line="360" w:lineRule="auto"/>
              <w:rPr>
                <w:lang w:val="uk-UA"/>
              </w:rPr>
              <w:pPrChange w:id="1028" w:author="Ярмола Юрій Юрійович" w:date="2025-05-28T00:10:00Z">
                <w:pPr>
                  <w:framePr w:hSpace="180" w:wrap="around" w:vAnchor="text" w:hAnchor="margin" w:xAlign="center" w:y="222"/>
                  <w:spacing w:line="360" w:lineRule="auto"/>
                </w:pPr>
              </w:pPrChange>
            </w:pPr>
            <w:r w:rsidRPr="00E73AD7">
              <w:rPr>
                <w:lang w:val="uk-UA"/>
              </w:rPr>
              <w:t>3</w:t>
            </w:r>
            <w:r w:rsidR="00561D59" w:rsidRPr="00E73AD7">
              <w:rPr>
                <w:lang w:val="uk-UA"/>
              </w:rPr>
              <w:t>05</w:t>
            </w:r>
            <w:r w:rsidR="00365B7F" w:rsidRPr="00E73AD7">
              <w:rPr>
                <w:lang w:val="uk-UA"/>
              </w:rPr>
              <w:t>,00</w:t>
            </w:r>
          </w:p>
        </w:tc>
      </w:tr>
      <w:tr w:rsidR="00365B7F" w:rsidRPr="00E73AD7" w14:paraId="0AD0CD9E" w14:textId="77777777" w:rsidTr="00781CB2">
        <w:trPr>
          <w:trHeight w:hRule="exact" w:val="413"/>
        </w:trPr>
        <w:tc>
          <w:tcPr>
            <w:tcW w:w="567" w:type="dxa"/>
            <w:tcBorders>
              <w:top w:val="single" w:sz="6" w:space="0" w:color="auto"/>
              <w:left w:val="single" w:sz="6" w:space="0" w:color="auto"/>
              <w:bottom w:val="single" w:sz="6" w:space="0" w:color="auto"/>
              <w:right w:val="single" w:sz="6" w:space="0" w:color="auto"/>
            </w:tcBorders>
            <w:shd w:val="clear" w:color="auto" w:fill="FFFFFF"/>
          </w:tcPr>
          <w:p w14:paraId="19C42829" w14:textId="77777777" w:rsidR="00365B7F" w:rsidRPr="00E73AD7" w:rsidRDefault="00365B7F" w:rsidP="00BD0BD7">
            <w:pPr>
              <w:spacing w:line="360" w:lineRule="auto"/>
              <w:rPr>
                <w:lang w:val="uk-UA"/>
              </w:rPr>
            </w:pPr>
            <w:r w:rsidRPr="00E73AD7">
              <w:rPr>
                <w:lang w:val="uk-UA"/>
              </w:rPr>
              <w:t>4</w:t>
            </w:r>
          </w:p>
        </w:tc>
        <w:tc>
          <w:tcPr>
            <w:tcW w:w="5488" w:type="dxa"/>
            <w:tcBorders>
              <w:top w:val="single" w:sz="6" w:space="0" w:color="auto"/>
              <w:left w:val="single" w:sz="6" w:space="0" w:color="auto"/>
              <w:bottom w:val="single" w:sz="6" w:space="0" w:color="auto"/>
              <w:right w:val="single" w:sz="6" w:space="0" w:color="auto"/>
            </w:tcBorders>
            <w:shd w:val="clear" w:color="auto" w:fill="FFFFFF"/>
          </w:tcPr>
          <w:p w14:paraId="15457009" w14:textId="77777777" w:rsidR="00365B7F" w:rsidRPr="00E73AD7" w:rsidRDefault="00365B7F" w:rsidP="00BD0BD7">
            <w:pPr>
              <w:spacing w:line="360" w:lineRule="auto"/>
              <w:rPr>
                <w:lang w:val="uk-UA"/>
              </w:rPr>
            </w:pPr>
            <w:r w:rsidRPr="00E73AD7">
              <w:rPr>
                <w:lang w:val="uk-UA"/>
              </w:rPr>
              <w:t>Накладні витрати</w:t>
            </w:r>
          </w:p>
        </w:tc>
        <w:tc>
          <w:tcPr>
            <w:tcW w:w="2774" w:type="dxa"/>
            <w:tcBorders>
              <w:top w:val="single" w:sz="6" w:space="0" w:color="auto"/>
              <w:left w:val="single" w:sz="6" w:space="0" w:color="auto"/>
              <w:bottom w:val="single" w:sz="6" w:space="0" w:color="auto"/>
              <w:right w:val="single" w:sz="6" w:space="0" w:color="auto"/>
            </w:tcBorders>
            <w:shd w:val="clear" w:color="auto" w:fill="FFFFFF"/>
          </w:tcPr>
          <w:p w14:paraId="23E7B328" w14:textId="37988777" w:rsidR="00365B7F" w:rsidRPr="00E73AD7" w:rsidRDefault="005B72C0" w:rsidP="005B72C0">
            <w:pPr>
              <w:spacing w:line="360" w:lineRule="auto"/>
              <w:rPr>
                <w:lang w:val="uk-UA"/>
              </w:rPr>
            </w:pPr>
            <w:ins w:id="1029" w:author="Ярмола Юрій Юрійович" w:date="2025-05-28T13:29:00Z">
              <w:r w:rsidRPr="00E73AD7">
                <w:rPr>
                  <w:lang w:val="uk-UA"/>
                </w:rPr>
                <w:t>34</w:t>
              </w:r>
              <w:r>
                <w:rPr>
                  <w:lang w:val="uk-UA"/>
                </w:rPr>
                <w:t>34</w:t>
              </w:r>
              <w:r w:rsidRPr="00E73AD7">
                <w:rPr>
                  <w:lang w:val="uk-UA"/>
                </w:rPr>
                <w:t>,</w:t>
              </w:r>
              <w:r>
                <w:rPr>
                  <w:lang w:val="uk-UA"/>
                </w:rPr>
                <w:t>5</w:t>
              </w:r>
            </w:ins>
            <w:del w:id="1030" w:author="Ярмола Юрій Юрійович" w:date="2025-05-28T13:29:00Z">
              <w:r w:rsidR="00047066" w:rsidRPr="00E73AD7" w:rsidDel="005B72C0">
                <w:rPr>
                  <w:lang w:val="uk-UA"/>
                </w:rPr>
                <w:delText>3419,1</w:delText>
              </w:r>
            </w:del>
          </w:p>
        </w:tc>
      </w:tr>
      <w:tr w:rsidR="005B72C0" w:rsidRPr="00E73AD7" w14:paraId="5F3281E1" w14:textId="77777777" w:rsidTr="00781CB2">
        <w:trPr>
          <w:trHeight w:hRule="exact" w:val="422"/>
        </w:trPr>
        <w:tc>
          <w:tcPr>
            <w:tcW w:w="567" w:type="dxa"/>
            <w:tcBorders>
              <w:top w:val="single" w:sz="6" w:space="0" w:color="auto"/>
              <w:left w:val="single" w:sz="6" w:space="0" w:color="auto"/>
              <w:bottom w:val="single" w:sz="6" w:space="0" w:color="auto"/>
              <w:right w:val="single" w:sz="6" w:space="0" w:color="auto"/>
            </w:tcBorders>
            <w:shd w:val="clear" w:color="auto" w:fill="FFFFFF"/>
          </w:tcPr>
          <w:p w14:paraId="076CCFD6" w14:textId="77777777" w:rsidR="005B72C0" w:rsidRPr="00E73AD7" w:rsidRDefault="005B72C0" w:rsidP="005B72C0">
            <w:pPr>
              <w:spacing w:line="360" w:lineRule="auto"/>
              <w:rPr>
                <w:lang w:val="uk-UA"/>
              </w:rPr>
            </w:pPr>
            <w:r w:rsidRPr="00E73AD7">
              <w:rPr>
                <w:lang w:val="uk-UA"/>
              </w:rPr>
              <w:t>5</w:t>
            </w:r>
          </w:p>
        </w:tc>
        <w:tc>
          <w:tcPr>
            <w:tcW w:w="5488" w:type="dxa"/>
            <w:tcBorders>
              <w:top w:val="single" w:sz="6" w:space="0" w:color="auto"/>
              <w:left w:val="single" w:sz="6" w:space="0" w:color="auto"/>
              <w:bottom w:val="single" w:sz="6" w:space="0" w:color="auto"/>
              <w:right w:val="single" w:sz="6" w:space="0" w:color="auto"/>
            </w:tcBorders>
            <w:shd w:val="clear" w:color="auto" w:fill="FFFFFF"/>
          </w:tcPr>
          <w:p w14:paraId="746E0960" w14:textId="77777777" w:rsidR="005B72C0" w:rsidRPr="00E73AD7" w:rsidRDefault="005B72C0" w:rsidP="005B72C0">
            <w:pPr>
              <w:spacing w:line="360" w:lineRule="auto"/>
              <w:rPr>
                <w:lang w:val="uk-UA"/>
              </w:rPr>
            </w:pPr>
            <w:r w:rsidRPr="00E73AD7">
              <w:rPr>
                <w:lang w:val="uk-UA"/>
              </w:rPr>
              <w:t>Інші витрати</w:t>
            </w:r>
          </w:p>
        </w:tc>
        <w:tc>
          <w:tcPr>
            <w:tcW w:w="2774" w:type="dxa"/>
            <w:tcBorders>
              <w:top w:val="single" w:sz="6" w:space="0" w:color="auto"/>
              <w:left w:val="single" w:sz="6" w:space="0" w:color="auto"/>
              <w:bottom w:val="single" w:sz="6" w:space="0" w:color="auto"/>
              <w:right w:val="single" w:sz="6" w:space="0" w:color="auto"/>
            </w:tcBorders>
            <w:shd w:val="clear" w:color="auto" w:fill="FFFFFF"/>
          </w:tcPr>
          <w:p w14:paraId="3C6A9067" w14:textId="457E1052" w:rsidR="005B72C0" w:rsidRPr="00E73AD7" w:rsidRDefault="005B72C0" w:rsidP="005B72C0">
            <w:pPr>
              <w:spacing w:line="360" w:lineRule="auto"/>
              <w:rPr>
                <w:lang w:val="uk-UA"/>
              </w:rPr>
            </w:pPr>
            <w:ins w:id="1031" w:author="Ярмола Юрій Юрійович" w:date="2025-05-28T13:29:00Z">
              <w:r>
                <w:rPr>
                  <w:lang w:val="uk-UA"/>
                </w:rPr>
                <w:t>1144</w:t>
              </w:r>
              <w:r>
                <w:rPr>
                  <w:lang w:val="uk-UA"/>
                </w:rPr>
                <w:t>,</w:t>
              </w:r>
              <w:r>
                <w:rPr>
                  <w:lang w:val="uk-UA"/>
                </w:rPr>
                <w:t>9</w:t>
              </w:r>
            </w:ins>
            <w:del w:id="1032" w:author="Ярмола Юрій Юрійович" w:date="2025-05-28T13:29:00Z">
              <w:r w:rsidRPr="00E73AD7" w:rsidDel="00BB70FA">
                <w:rPr>
                  <w:lang w:val="uk-UA"/>
                </w:rPr>
                <w:delText>1139,7</w:delText>
              </w:r>
            </w:del>
          </w:p>
        </w:tc>
      </w:tr>
      <w:tr w:rsidR="005B72C0" w:rsidRPr="00E73AD7" w14:paraId="19868075" w14:textId="77777777" w:rsidTr="00781CB2">
        <w:trPr>
          <w:trHeight w:hRule="exact" w:val="845"/>
        </w:trPr>
        <w:tc>
          <w:tcPr>
            <w:tcW w:w="567" w:type="dxa"/>
            <w:tcBorders>
              <w:top w:val="single" w:sz="6" w:space="0" w:color="auto"/>
              <w:left w:val="single" w:sz="6" w:space="0" w:color="auto"/>
              <w:bottom w:val="single" w:sz="6" w:space="0" w:color="auto"/>
              <w:right w:val="single" w:sz="6" w:space="0" w:color="auto"/>
            </w:tcBorders>
            <w:shd w:val="clear" w:color="auto" w:fill="FFFFFF"/>
          </w:tcPr>
          <w:p w14:paraId="2FAD7300" w14:textId="77777777" w:rsidR="005B72C0" w:rsidRPr="00E73AD7" w:rsidRDefault="005B72C0" w:rsidP="005B72C0">
            <w:pPr>
              <w:spacing w:line="360" w:lineRule="auto"/>
              <w:rPr>
                <w:lang w:val="uk-UA"/>
              </w:rPr>
            </w:pPr>
            <w:r w:rsidRPr="00E73AD7">
              <w:rPr>
                <w:lang w:val="uk-UA"/>
              </w:rPr>
              <w:t>6</w:t>
            </w:r>
          </w:p>
        </w:tc>
        <w:tc>
          <w:tcPr>
            <w:tcW w:w="5488" w:type="dxa"/>
            <w:tcBorders>
              <w:top w:val="single" w:sz="6" w:space="0" w:color="auto"/>
              <w:left w:val="single" w:sz="6" w:space="0" w:color="auto"/>
              <w:bottom w:val="single" w:sz="6" w:space="0" w:color="auto"/>
              <w:right w:val="single" w:sz="6" w:space="0" w:color="auto"/>
            </w:tcBorders>
            <w:shd w:val="clear" w:color="auto" w:fill="FFFFFF"/>
          </w:tcPr>
          <w:p w14:paraId="2C218DCF" w14:textId="77777777" w:rsidR="005B72C0" w:rsidRPr="00E73AD7" w:rsidRDefault="005B72C0" w:rsidP="005B72C0">
            <w:pPr>
              <w:spacing w:line="360" w:lineRule="auto"/>
              <w:rPr>
                <w:lang w:val="uk-UA"/>
              </w:rPr>
            </w:pPr>
            <w:r w:rsidRPr="00E73AD7">
              <w:rPr>
                <w:lang w:val="uk-UA"/>
              </w:rPr>
              <w:t>Витрати на відлагодження і дослідну експлуатацію програмного забезпечення</w:t>
            </w:r>
          </w:p>
        </w:tc>
        <w:tc>
          <w:tcPr>
            <w:tcW w:w="2774" w:type="dxa"/>
            <w:tcBorders>
              <w:top w:val="single" w:sz="6" w:space="0" w:color="auto"/>
              <w:left w:val="single" w:sz="6" w:space="0" w:color="auto"/>
              <w:bottom w:val="single" w:sz="6" w:space="0" w:color="auto"/>
              <w:right w:val="single" w:sz="6" w:space="0" w:color="auto"/>
            </w:tcBorders>
            <w:shd w:val="clear" w:color="auto" w:fill="FFFFFF"/>
          </w:tcPr>
          <w:p w14:paraId="1E4A0AA1" w14:textId="77777777" w:rsidR="005B72C0" w:rsidRPr="00E73AD7" w:rsidRDefault="005B72C0" w:rsidP="005B72C0">
            <w:pPr>
              <w:spacing w:line="360" w:lineRule="auto"/>
              <w:rPr>
                <w:lang w:val="uk-UA"/>
              </w:rPr>
            </w:pPr>
            <w:r w:rsidRPr="00E73AD7">
              <w:rPr>
                <w:lang w:val="uk-UA"/>
              </w:rPr>
              <w:t>2400,00</w:t>
            </w:r>
          </w:p>
        </w:tc>
      </w:tr>
      <w:tr w:rsidR="005B72C0" w:rsidRPr="00E73AD7" w14:paraId="12E6C603" w14:textId="77777777" w:rsidTr="00781CB2">
        <w:trPr>
          <w:trHeight w:hRule="exact" w:val="442"/>
        </w:trPr>
        <w:tc>
          <w:tcPr>
            <w:tcW w:w="567" w:type="dxa"/>
            <w:tcBorders>
              <w:top w:val="single" w:sz="6" w:space="0" w:color="auto"/>
              <w:left w:val="single" w:sz="6" w:space="0" w:color="auto"/>
              <w:bottom w:val="single" w:sz="6" w:space="0" w:color="auto"/>
              <w:right w:val="single" w:sz="6" w:space="0" w:color="auto"/>
            </w:tcBorders>
            <w:shd w:val="clear" w:color="auto" w:fill="FFFFFF"/>
          </w:tcPr>
          <w:p w14:paraId="57FAC44C" w14:textId="77777777" w:rsidR="005B72C0" w:rsidRPr="00E73AD7" w:rsidRDefault="005B72C0" w:rsidP="005B72C0">
            <w:pPr>
              <w:spacing w:line="360" w:lineRule="auto"/>
              <w:rPr>
                <w:lang w:val="uk-UA"/>
              </w:rPr>
            </w:pPr>
          </w:p>
        </w:tc>
        <w:tc>
          <w:tcPr>
            <w:tcW w:w="5488" w:type="dxa"/>
            <w:tcBorders>
              <w:top w:val="single" w:sz="6" w:space="0" w:color="auto"/>
              <w:left w:val="single" w:sz="6" w:space="0" w:color="auto"/>
              <w:bottom w:val="single" w:sz="6" w:space="0" w:color="auto"/>
              <w:right w:val="single" w:sz="6" w:space="0" w:color="auto"/>
            </w:tcBorders>
            <w:shd w:val="clear" w:color="auto" w:fill="FFFFFF"/>
          </w:tcPr>
          <w:p w14:paraId="4A496F80" w14:textId="77777777" w:rsidR="005B72C0" w:rsidRPr="00E73AD7" w:rsidRDefault="005B72C0" w:rsidP="005B72C0">
            <w:pPr>
              <w:spacing w:line="360" w:lineRule="auto"/>
              <w:rPr>
                <w:lang w:val="uk-UA"/>
              </w:rPr>
            </w:pPr>
            <w:r w:rsidRPr="00E73AD7">
              <w:rPr>
                <w:lang w:val="uk-UA"/>
              </w:rPr>
              <w:t>Всього</w:t>
            </w:r>
          </w:p>
        </w:tc>
        <w:tc>
          <w:tcPr>
            <w:tcW w:w="2774" w:type="dxa"/>
            <w:tcBorders>
              <w:top w:val="single" w:sz="6" w:space="0" w:color="auto"/>
              <w:left w:val="single" w:sz="6" w:space="0" w:color="auto"/>
              <w:bottom w:val="single" w:sz="6" w:space="0" w:color="auto"/>
              <w:right w:val="single" w:sz="6" w:space="0" w:color="auto"/>
            </w:tcBorders>
            <w:shd w:val="clear" w:color="auto" w:fill="FFFFFF"/>
          </w:tcPr>
          <w:p w14:paraId="7E475DCF" w14:textId="15E11CF5" w:rsidR="005B72C0" w:rsidRPr="00E73AD7" w:rsidRDefault="005B72C0" w:rsidP="005B72C0">
            <w:pPr>
              <w:spacing w:line="360" w:lineRule="auto"/>
              <w:rPr>
                <w:lang w:val="uk-UA"/>
              </w:rPr>
            </w:pPr>
            <w:del w:id="1033" w:author="Ярмола Юрій Юрійович" w:date="2025-05-28T13:30:00Z">
              <w:r w:rsidRPr="00E73AD7" w:rsidDel="005B72C0">
                <w:rPr>
                  <w:lang w:val="uk-UA"/>
                </w:rPr>
                <w:delText>21168</w:delText>
              </w:r>
            </w:del>
            <w:ins w:id="1034" w:author="Ярмола Юрій Юрійович" w:date="2025-05-28T13:30:00Z">
              <w:r w:rsidRPr="00E73AD7">
                <w:rPr>
                  <w:lang w:val="uk-UA"/>
                </w:rPr>
                <w:t>21</w:t>
              </w:r>
              <w:r>
                <w:rPr>
                  <w:lang w:val="uk-UA"/>
                </w:rPr>
                <w:t>251</w:t>
              </w:r>
            </w:ins>
            <w:r w:rsidRPr="00E73AD7">
              <w:rPr>
                <w:lang w:val="uk-UA"/>
              </w:rPr>
              <w:t>,</w:t>
            </w:r>
            <w:del w:id="1035" w:author="Ярмола Юрій Юрійович" w:date="2025-05-28T13:30:00Z">
              <w:r w:rsidRPr="00E73AD7" w:rsidDel="005B72C0">
                <w:rPr>
                  <w:lang w:val="uk-UA"/>
                </w:rPr>
                <w:delText>00</w:delText>
              </w:r>
            </w:del>
            <w:ins w:id="1036" w:author="Ярмола Юрій Юрійович" w:date="2025-05-28T13:30:00Z">
              <w:r>
                <w:rPr>
                  <w:lang w:val="uk-UA"/>
                </w:rPr>
                <w:t>6</w:t>
              </w:r>
            </w:ins>
          </w:p>
        </w:tc>
      </w:tr>
    </w:tbl>
    <w:p w14:paraId="3A4725A6" w14:textId="77777777" w:rsidR="00365B7F" w:rsidRPr="00E73AD7" w:rsidRDefault="00365B7F">
      <w:pPr>
        <w:spacing w:line="360" w:lineRule="auto"/>
        <w:rPr>
          <w:lang w:val="uk-UA"/>
        </w:rPr>
      </w:pPr>
    </w:p>
    <w:p w14:paraId="567C32DC" w14:textId="77777777" w:rsidR="00365B7F" w:rsidRPr="00E73AD7" w:rsidRDefault="00365B7F">
      <w:pPr>
        <w:spacing w:line="360" w:lineRule="auto"/>
        <w:rPr>
          <w:lang w:val="uk-UA"/>
        </w:rPr>
      </w:pPr>
    </w:p>
    <w:p w14:paraId="75B80ECA" w14:textId="60181B80" w:rsidR="00365B7F" w:rsidRPr="00E73AD7" w:rsidRDefault="00365B7F">
      <w:pPr>
        <w:pStyle w:val="Heading2"/>
        <w:spacing w:line="360" w:lineRule="auto"/>
        <w:rPr>
          <w:lang w:val="uk-UA"/>
        </w:rPr>
      </w:pPr>
      <w:bookmarkStart w:id="1037" w:name="_Toc199283594"/>
      <w:r w:rsidRPr="00E73AD7">
        <w:rPr>
          <w:lang w:val="uk-UA"/>
        </w:rPr>
        <w:t>4.</w:t>
      </w:r>
      <w:r w:rsidR="007779F7" w:rsidRPr="00E73AD7">
        <w:rPr>
          <w:lang w:val="uk-UA"/>
        </w:rPr>
        <w:t>3</w:t>
      </w:r>
      <w:r w:rsidRPr="00E73AD7">
        <w:rPr>
          <w:lang w:val="uk-UA"/>
        </w:rPr>
        <w:t xml:space="preserve"> Визначення експлуатаційних витрат</w:t>
      </w:r>
      <w:bookmarkEnd w:id="1037"/>
    </w:p>
    <w:p w14:paraId="311C58AA" w14:textId="1F18C277" w:rsidR="00365B7F" w:rsidRPr="00E73AD7" w:rsidRDefault="00365B7F">
      <w:pPr>
        <w:spacing w:line="360" w:lineRule="auto"/>
        <w:ind w:firstLine="708"/>
        <w:rPr>
          <w:bCs/>
          <w:lang w:val="uk-UA"/>
        </w:rPr>
      </w:pPr>
      <w:r w:rsidRPr="00E73AD7">
        <w:rPr>
          <w:bCs/>
          <w:lang w:val="uk-UA"/>
        </w:rPr>
        <w:t xml:space="preserve">Для оцінки економічної ефективності розроблюваного програмного продукту слід порівняти його з аналогом, тобто </w:t>
      </w:r>
      <w:del w:id="1038" w:author="Ярмола Юрій Юрійович" w:date="2025-05-27T22:35:00Z">
        <w:r w:rsidRPr="00E73AD7" w:rsidDel="00D57A56">
          <w:rPr>
            <w:bCs/>
            <w:lang w:val="uk-UA"/>
          </w:rPr>
          <w:delText xml:space="preserve">існуючим </w:delText>
        </w:r>
      </w:del>
      <w:ins w:id="1039" w:author="Ярмола Юрій Юрійович" w:date="2025-05-27T22:35:00Z">
        <w:r w:rsidR="00D57A56" w:rsidRPr="00E73AD7">
          <w:rPr>
            <w:bCs/>
            <w:lang w:val="uk-UA"/>
          </w:rPr>
          <w:t>відоми</w:t>
        </w:r>
      </w:ins>
      <w:ins w:id="1040" w:author="Ярмола Юрій Юрійович" w:date="2025-05-27T22:36:00Z">
        <w:r w:rsidR="00D57A56" w:rsidRPr="00E73AD7">
          <w:rPr>
            <w:bCs/>
            <w:lang w:val="uk-UA"/>
          </w:rPr>
          <w:t>м</w:t>
        </w:r>
      </w:ins>
      <w:ins w:id="1041" w:author="Ярмола Юрій Юрійович" w:date="2025-05-27T22:35:00Z">
        <w:r w:rsidR="00D57A56" w:rsidRPr="00E73AD7">
          <w:rPr>
            <w:bCs/>
            <w:lang w:val="uk-UA"/>
          </w:rPr>
          <w:t xml:space="preserve"> </w:t>
        </w:r>
      </w:ins>
      <w:r w:rsidRPr="00E73AD7">
        <w:rPr>
          <w:bCs/>
          <w:lang w:val="uk-UA"/>
        </w:rPr>
        <w:t>програмним забезпеченням ідентичного функціонального призначення.</w:t>
      </w:r>
    </w:p>
    <w:p w14:paraId="27824036" w14:textId="77777777" w:rsidR="00365B7F" w:rsidRPr="00E73AD7" w:rsidRDefault="00365B7F">
      <w:pPr>
        <w:spacing w:line="360" w:lineRule="auto"/>
        <w:rPr>
          <w:bCs/>
          <w:lang w:val="uk-UA"/>
        </w:rPr>
      </w:pPr>
      <w:r w:rsidRPr="00E73AD7">
        <w:rPr>
          <w:lang w:val="uk-UA"/>
        </w:rPr>
        <w:t>Експлуатаційні одноразові витрати по програмному забезпеченню і аналогу включають  вартість  підготовки даних  і  вартість  машино-годин</w:t>
      </w:r>
    </w:p>
    <w:p w14:paraId="4AE611E9" w14:textId="77777777" w:rsidR="00365B7F" w:rsidRPr="00E73AD7" w:rsidRDefault="00365B7F">
      <w:pPr>
        <w:spacing w:line="360" w:lineRule="auto"/>
        <w:rPr>
          <w:lang w:val="uk-UA"/>
        </w:rPr>
      </w:pPr>
      <w:r w:rsidRPr="00E73AD7">
        <w:rPr>
          <w:lang w:val="uk-UA"/>
        </w:rPr>
        <w:t>роботи ПК (за час дії програми):</w:t>
      </w:r>
    </w:p>
    <w:p w14:paraId="7749FD9E" w14:textId="55D96221" w:rsidR="00365B7F" w:rsidRPr="00E73AD7" w:rsidRDefault="000015F1">
      <w:pPr>
        <w:spacing w:line="360" w:lineRule="auto"/>
        <w:jc w:val="right"/>
        <w:rPr>
          <w:lang w:val="uk-UA"/>
        </w:rPr>
      </w:pPr>
      <m:oMath>
        <m:sSub>
          <m:sSubPr>
            <m:ctrlPr>
              <w:rPr>
                <w:rFonts w:ascii="Cambria Math" w:hAnsi="Cambria Math"/>
                <w:i/>
                <w:lang w:val="uk-UA"/>
              </w:rPr>
            </m:ctrlPr>
          </m:sSubPr>
          <m:e>
            <m:r>
              <w:rPr>
                <w:rFonts w:ascii="Cambria Math"/>
                <w:lang w:val="uk-UA"/>
              </w:rPr>
              <m:t>E</m:t>
            </m:r>
          </m:e>
          <m:sub>
            <m:r>
              <w:rPr>
                <w:rFonts w:ascii="Cambria Math"/>
                <w:lang w:val="uk-UA"/>
              </w:rPr>
              <m:t>Π</m:t>
            </m:r>
          </m:sub>
        </m:sSub>
        <m:r>
          <w:rPr>
            <w:rFonts w:ascii="Cambria Math"/>
            <w:lang w:val="uk-UA"/>
          </w:rPr>
          <m:t>=</m:t>
        </m:r>
        <m:sSub>
          <m:sSubPr>
            <m:ctrlPr>
              <w:rPr>
                <w:rFonts w:ascii="Cambria Math" w:hAnsi="Cambria Math"/>
                <w:i/>
                <w:lang w:val="uk-UA"/>
              </w:rPr>
            </m:ctrlPr>
          </m:sSubPr>
          <m:e>
            <m:r>
              <w:rPr>
                <w:rFonts w:ascii="Cambria Math"/>
                <w:lang w:val="uk-UA"/>
              </w:rPr>
              <m:t>E</m:t>
            </m:r>
          </m:e>
          <m:sub>
            <m:r>
              <w:rPr>
                <w:rFonts w:ascii="Cambria Math"/>
                <w:lang w:val="uk-UA"/>
              </w:rPr>
              <m:t>1Π</m:t>
            </m:r>
          </m:sub>
        </m:sSub>
        <m:r>
          <w:rPr>
            <w:rFonts w:ascii="Cambria Math"/>
            <w:lang w:val="uk-UA"/>
          </w:rPr>
          <m:t>+</m:t>
        </m:r>
        <m:sSub>
          <m:sSubPr>
            <m:ctrlPr>
              <w:rPr>
                <w:rFonts w:ascii="Cambria Math" w:hAnsi="Cambria Math"/>
                <w:i/>
                <w:lang w:val="uk-UA"/>
              </w:rPr>
            </m:ctrlPr>
          </m:sSubPr>
          <m:e>
            <m:r>
              <w:rPr>
                <w:rFonts w:ascii="Cambria Math"/>
                <w:lang w:val="uk-UA"/>
              </w:rPr>
              <m:t>E</m:t>
            </m:r>
          </m:e>
          <m:sub>
            <m:r>
              <w:rPr>
                <w:rFonts w:ascii="Cambria Math"/>
                <w:lang w:val="uk-UA"/>
              </w:rPr>
              <m:t>2Π</m:t>
            </m:r>
          </m:sub>
        </m:sSub>
      </m:oMath>
      <w:r w:rsidR="00365B7F" w:rsidRPr="00E73AD7">
        <w:rPr>
          <w:lang w:val="uk-UA"/>
        </w:rPr>
        <w:t xml:space="preserve">                                          (4.12)</w:t>
      </w:r>
    </w:p>
    <w:p w14:paraId="6C939EC4" w14:textId="77777777" w:rsidR="00365B7F" w:rsidRPr="00E73AD7" w:rsidRDefault="00365B7F">
      <w:pPr>
        <w:spacing w:line="360" w:lineRule="auto"/>
        <w:ind w:firstLine="708"/>
        <w:rPr>
          <w:lang w:val="uk-UA"/>
        </w:rPr>
      </w:pPr>
      <w:r w:rsidRPr="00E73AD7">
        <w:rPr>
          <w:lang w:val="uk-UA"/>
        </w:rPr>
        <w:lastRenderedPageBreak/>
        <w:t>де Е</w:t>
      </w:r>
      <w:r w:rsidRPr="00E73AD7">
        <w:rPr>
          <w:vertAlign w:val="subscript"/>
          <w:lang w:val="uk-UA"/>
        </w:rPr>
        <w:t>п</w:t>
      </w:r>
      <w:r w:rsidRPr="00E73AD7">
        <w:rPr>
          <w:lang w:val="uk-UA"/>
        </w:rPr>
        <w:t xml:space="preserve"> - одноразові експлуатаційні витрати на проектне рішення (аналог), грн.;</w:t>
      </w:r>
    </w:p>
    <w:p w14:paraId="763EB585" w14:textId="77777777" w:rsidR="00365B7F" w:rsidRPr="00E73AD7" w:rsidRDefault="00365B7F">
      <w:pPr>
        <w:spacing w:line="360" w:lineRule="auto"/>
        <w:ind w:left="708" w:firstLine="708"/>
        <w:rPr>
          <w:lang w:val="uk-UA"/>
        </w:rPr>
      </w:pPr>
      <w:r w:rsidRPr="00E73AD7">
        <w:rPr>
          <w:lang w:val="uk-UA"/>
        </w:rPr>
        <w:t>Е</w:t>
      </w:r>
      <w:r w:rsidRPr="00E73AD7">
        <w:rPr>
          <w:vertAlign w:val="subscript"/>
          <w:lang w:val="uk-UA"/>
        </w:rPr>
        <w:t>1п</w:t>
      </w:r>
      <w:r w:rsidRPr="00E73AD7">
        <w:rPr>
          <w:lang w:val="uk-UA"/>
        </w:rPr>
        <w:t xml:space="preserve"> - вартість підготовки даних для експлуатації проектного рішення (аналогу), грн.;</w:t>
      </w:r>
    </w:p>
    <w:p w14:paraId="5EC693F2" w14:textId="77777777" w:rsidR="00365B7F" w:rsidRPr="00E73AD7" w:rsidRDefault="00365B7F">
      <w:pPr>
        <w:spacing w:line="360" w:lineRule="auto"/>
        <w:rPr>
          <w:lang w:val="uk-UA"/>
        </w:rPr>
      </w:pPr>
      <w:r w:rsidRPr="00E73AD7">
        <w:rPr>
          <w:lang w:val="uk-UA"/>
        </w:rPr>
        <w:t>Е</w:t>
      </w:r>
      <w:r w:rsidRPr="00E73AD7">
        <w:rPr>
          <w:vertAlign w:val="subscript"/>
          <w:lang w:val="uk-UA"/>
        </w:rPr>
        <w:t>2п</w:t>
      </w:r>
      <w:r w:rsidRPr="00E73AD7">
        <w:rPr>
          <w:lang w:val="uk-UA"/>
        </w:rPr>
        <w:t xml:space="preserve"> - вартість машино-годин роботи ПК для виконання проектного рішення (аналогу), грн.</w:t>
      </w:r>
    </w:p>
    <w:p w14:paraId="032682A9" w14:textId="77777777" w:rsidR="00365B7F" w:rsidRPr="00E73AD7" w:rsidRDefault="00365B7F">
      <w:pPr>
        <w:spacing w:line="360" w:lineRule="auto"/>
        <w:rPr>
          <w:lang w:val="uk-UA"/>
        </w:rPr>
      </w:pPr>
      <w:r w:rsidRPr="00E73AD7">
        <w:rPr>
          <w:lang w:val="uk-UA"/>
        </w:rPr>
        <w:t>Річні експлуатаційні витрати В</w:t>
      </w:r>
      <w:r w:rsidRPr="00E73AD7">
        <w:rPr>
          <w:vertAlign w:val="subscript"/>
          <w:lang w:val="uk-UA"/>
        </w:rPr>
        <w:t>еп</w:t>
      </w:r>
      <w:r w:rsidRPr="00E73AD7">
        <w:rPr>
          <w:lang w:val="uk-UA"/>
        </w:rPr>
        <w:t xml:space="preserve"> визначаються за формулою:</w:t>
      </w:r>
    </w:p>
    <w:p w14:paraId="776F3567" w14:textId="05A33C52" w:rsidR="00365B7F" w:rsidRPr="00E73AD7" w:rsidRDefault="000015F1">
      <w:pPr>
        <w:spacing w:line="360" w:lineRule="auto"/>
        <w:jc w:val="right"/>
        <w:rPr>
          <w:lang w:val="uk-UA"/>
        </w:rPr>
      </w:pPr>
      <m:oMath>
        <m:sSub>
          <m:sSubPr>
            <m:ctrlPr>
              <w:rPr>
                <w:rFonts w:ascii="Cambria Math" w:hAnsi="Cambria Math"/>
                <w:i/>
                <w:lang w:val="uk-UA"/>
              </w:rPr>
            </m:ctrlPr>
          </m:sSubPr>
          <m:e>
            <m:r>
              <w:rPr>
                <w:rFonts w:ascii="Cambria Math"/>
                <w:lang w:val="uk-UA"/>
              </w:rPr>
              <m:t>B</m:t>
            </m:r>
          </m:e>
          <m:sub>
            <m:r>
              <w:rPr>
                <w:rFonts w:ascii="Cambria Math"/>
                <w:lang w:val="uk-UA"/>
              </w:rPr>
              <m:t>EΠ</m:t>
            </m:r>
          </m:sub>
        </m:sSub>
        <m:r>
          <w:rPr>
            <w:rFonts w:ascii="Cambria Math"/>
            <w:lang w:val="uk-UA"/>
          </w:rPr>
          <m:t>=</m:t>
        </m:r>
        <m:sSub>
          <m:sSubPr>
            <m:ctrlPr>
              <w:rPr>
                <w:rFonts w:ascii="Cambria Math" w:hAnsi="Cambria Math"/>
                <w:i/>
                <w:lang w:val="uk-UA"/>
              </w:rPr>
            </m:ctrlPr>
          </m:sSubPr>
          <m:e>
            <m:r>
              <w:rPr>
                <w:rFonts w:ascii="Cambria Math"/>
                <w:lang w:val="uk-UA"/>
              </w:rPr>
              <m:t>E</m:t>
            </m:r>
          </m:e>
          <m:sub>
            <m:r>
              <w:rPr>
                <w:rFonts w:ascii="Cambria Math"/>
                <w:lang w:val="uk-UA"/>
              </w:rPr>
              <m:t>Π</m:t>
            </m:r>
          </m:sub>
        </m:sSub>
        <m:r>
          <w:rPr>
            <w:rFonts w:ascii="Cambria Math" w:hAnsi="Cambria Math" w:cs="Cambria Math"/>
            <w:lang w:val="uk-UA"/>
          </w:rPr>
          <m:t>*</m:t>
        </m:r>
        <m:sSub>
          <m:sSubPr>
            <m:ctrlPr>
              <w:rPr>
                <w:rFonts w:ascii="Cambria Math" w:hAnsi="Cambria Math"/>
                <w:i/>
                <w:lang w:val="uk-UA"/>
              </w:rPr>
            </m:ctrlPr>
          </m:sSubPr>
          <m:e>
            <m:r>
              <w:rPr>
                <w:rFonts w:ascii="Cambria Math"/>
                <w:lang w:val="uk-UA"/>
              </w:rPr>
              <m:t>N</m:t>
            </m:r>
          </m:e>
          <m:sub>
            <m:r>
              <w:rPr>
                <w:rFonts w:ascii="Cambria Math"/>
                <w:lang w:val="uk-UA"/>
              </w:rPr>
              <m:t>Π</m:t>
            </m:r>
          </m:sub>
        </m:sSub>
      </m:oMath>
      <w:r w:rsidR="00365B7F" w:rsidRPr="00E73AD7">
        <w:rPr>
          <w:lang w:val="uk-UA"/>
        </w:rPr>
        <w:t xml:space="preserve">                                            (4.13)</w:t>
      </w:r>
    </w:p>
    <w:p w14:paraId="0060B07A" w14:textId="77777777" w:rsidR="00365B7F" w:rsidRPr="00E73AD7" w:rsidRDefault="00365B7F">
      <w:pPr>
        <w:spacing w:line="360" w:lineRule="auto"/>
        <w:ind w:firstLine="708"/>
        <w:rPr>
          <w:lang w:val="uk-UA"/>
        </w:rPr>
      </w:pPr>
      <w:r w:rsidRPr="00E73AD7">
        <w:rPr>
          <w:lang w:val="uk-UA"/>
        </w:rPr>
        <w:t>де N</w:t>
      </w:r>
      <w:r w:rsidRPr="00E73AD7">
        <w:rPr>
          <w:vertAlign w:val="subscript"/>
          <w:lang w:val="uk-UA"/>
        </w:rPr>
        <w:t>п</w:t>
      </w:r>
      <w:r w:rsidRPr="00E73AD7">
        <w:rPr>
          <w:lang w:val="uk-UA"/>
        </w:rPr>
        <w:t xml:space="preserve"> - періодичність експлуатації проектного рішення (аналогу), раз/рік.</w:t>
      </w:r>
    </w:p>
    <w:p w14:paraId="185EECB3" w14:textId="77777777" w:rsidR="00365B7F" w:rsidRPr="00E73AD7" w:rsidRDefault="00365B7F">
      <w:pPr>
        <w:spacing w:line="360" w:lineRule="auto"/>
        <w:rPr>
          <w:lang w:val="uk-UA"/>
        </w:rPr>
      </w:pPr>
      <w:r w:rsidRPr="00E73AD7">
        <w:rPr>
          <w:lang w:val="uk-UA"/>
        </w:rPr>
        <w:t>Вартість підготовки даних для роботи на ПК визначається за формулою:</w:t>
      </w:r>
    </w:p>
    <w:p w14:paraId="0CAB413C" w14:textId="14F60C98" w:rsidR="00365B7F" w:rsidRPr="00E73AD7" w:rsidRDefault="000015F1">
      <w:pPr>
        <w:spacing w:line="360" w:lineRule="auto"/>
        <w:jc w:val="right"/>
        <w:rPr>
          <w:lang w:val="uk-UA"/>
        </w:rPr>
      </w:pPr>
      <m:oMath>
        <m:sSub>
          <m:sSubPr>
            <m:ctrlPr>
              <w:rPr>
                <w:rFonts w:ascii="Cambria Math" w:hAnsi="Cambria Math"/>
                <w:i/>
                <w:lang w:val="uk-UA"/>
              </w:rPr>
            </m:ctrlPr>
          </m:sSubPr>
          <m:e>
            <m:r>
              <w:rPr>
                <w:rFonts w:ascii="Cambria Math"/>
                <w:lang w:val="uk-UA"/>
              </w:rPr>
              <m:t>E</m:t>
            </m:r>
          </m:e>
          <m:sub>
            <m:r>
              <w:rPr>
                <w:rFonts w:ascii="Cambria Math"/>
                <w:lang w:val="uk-UA"/>
              </w:rPr>
              <m:t>1Π</m:t>
            </m:r>
          </m:sub>
        </m:sSub>
        <m:r>
          <w:rPr>
            <w:rFonts w:ascii="Cambria Math"/>
            <w:lang w:val="uk-UA"/>
          </w:rPr>
          <m:t>=</m:t>
        </m:r>
        <m:nary>
          <m:naryPr>
            <m:chr m:val="∑"/>
            <m:ctrlPr>
              <w:rPr>
                <w:rFonts w:ascii="Cambria Math" w:hAnsi="Cambria Math"/>
                <w:i/>
                <w:lang w:val="uk-UA"/>
              </w:rPr>
            </m:ctrlPr>
          </m:naryPr>
          <m:sub>
            <m:r>
              <w:rPr>
                <w:rFonts w:ascii="Cambria Math"/>
                <w:lang w:val="uk-UA"/>
              </w:rPr>
              <m:t>l=1</m:t>
            </m:r>
          </m:sub>
          <m:sup>
            <m:r>
              <w:rPr>
                <w:rFonts w:ascii="Cambria Math"/>
                <w:lang w:val="uk-UA"/>
              </w:rPr>
              <m:t>L</m:t>
            </m:r>
          </m:sup>
          <m:e>
            <m:sSub>
              <m:sSubPr>
                <m:ctrlPr>
                  <w:rPr>
                    <w:rFonts w:ascii="Cambria Math" w:hAnsi="Cambria Math"/>
                    <w:i/>
                    <w:lang w:val="uk-UA"/>
                  </w:rPr>
                </m:ctrlPr>
              </m:sSubPr>
              <m:e>
                <m:r>
                  <w:rPr>
                    <w:rFonts w:ascii="Cambria Math"/>
                    <w:lang w:val="uk-UA"/>
                  </w:rPr>
                  <m:t>n</m:t>
                </m:r>
              </m:e>
              <m:sub>
                <m:r>
                  <w:rPr>
                    <w:rFonts w:ascii="Cambria Math"/>
                    <w:lang w:val="uk-UA"/>
                  </w:rPr>
                  <m:t>1</m:t>
                </m:r>
              </m:sub>
            </m:sSub>
            <m:sSub>
              <m:sSubPr>
                <m:ctrlPr>
                  <w:rPr>
                    <w:rFonts w:ascii="Cambria Math" w:hAnsi="Cambria Math"/>
                    <w:i/>
                    <w:lang w:val="uk-UA"/>
                  </w:rPr>
                </m:ctrlPr>
              </m:sSubPr>
              <m:e>
                <m:r>
                  <w:rPr>
                    <w:rFonts w:ascii="Cambria Math"/>
                    <w:lang w:val="uk-UA"/>
                  </w:rPr>
                  <m:t>t</m:t>
                </m:r>
              </m:e>
              <m:sub>
                <m:r>
                  <w:rPr>
                    <w:rFonts w:ascii="Cambria Math"/>
                    <w:lang w:val="uk-UA"/>
                  </w:rPr>
                  <m:t>1</m:t>
                </m:r>
              </m:sub>
            </m:sSub>
            <m:sSub>
              <m:sSubPr>
                <m:ctrlPr>
                  <w:rPr>
                    <w:rFonts w:ascii="Cambria Math" w:hAnsi="Cambria Math"/>
                    <w:i/>
                    <w:lang w:val="uk-UA"/>
                  </w:rPr>
                </m:ctrlPr>
              </m:sSubPr>
              <m:e>
                <m:r>
                  <w:rPr>
                    <w:rFonts w:ascii="Cambria Math"/>
                    <w:lang w:val="uk-UA"/>
                  </w:rPr>
                  <m:t>c</m:t>
                </m:r>
              </m:e>
              <m:sub>
                <m:r>
                  <w:rPr>
                    <w:rFonts w:ascii="Cambria Math"/>
                    <w:lang w:val="uk-UA"/>
                  </w:rPr>
                  <m:t>1</m:t>
                </m:r>
              </m:sub>
            </m:sSub>
          </m:e>
        </m:nary>
      </m:oMath>
      <w:r w:rsidR="00365B7F" w:rsidRPr="00E73AD7">
        <w:rPr>
          <w:lang w:val="uk-UA"/>
        </w:rPr>
        <w:t xml:space="preserve">                                           (4.14)</w:t>
      </w:r>
    </w:p>
    <w:p w14:paraId="20F2511A" w14:textId="77777777" w:rsidR="00365B7F" w:rsidRPr="00E73AD7" w:rsidRDefault="00365B7F">
      <w:pPr>
        <w:spacing w:line="360" w:lineRule="auto"/>
        <w:ind w:firstLine="708"/>
        <w:rPr>
          <w:lang w:val="uk-UA"/>
        </w:rPr>
      </w:pPr>
      <w:r w:rsidRPr="00E73AD7">
        <w:rPr>
          <w:lang w:val="uk-UA"/>
        </w:rPr>
        <w:t>де 1 - номери категорій персоналу, який приймає участь у підготовці даних (1=1,2,...L);</w:t>
      </w:r>
    </w:p>
    <w:p w14:paraId="0B1E2839" w14:textId="77777777" w:rsidR="00365B7F" w:rsidRPr="00E73AD7" w:rsidRDefault="00365B7F">
      <w:pPr>
        <w:spacing w:line="360" w:lineRule="auto"/>
        <w:ind w:firstLine="708"/>
        <w:rPr>
          <w:lang w:val="uk-UA"/>
        </w:rPr>
      </w:pPr>
      <w:r w:rsidRPr="00E73AD7">
        <w:rPr>
          <w:lang w:val="uk-UA"/>
        </w:rPr>
        <w:t>n</w:t>
      </w:r>
      <w:r w:rsidRPr="00E73AD7">
        <w:rPr>
          <w:vertAlign w:val="subscript"/>
          <w:lang w:val="uk-UA"/>
        </w:rPr>
        <w:t>1</w:t>
      </w:r>
      <w:r w:rsidRPr="00E73AD7">
        <w:rPr>
          <w:lang w:val="uk-UA"/>
        </w:rPr>
        <w:t>, - чисельність співробітників 1-ої категорії, чол.;</w:t>
      </w:r>
    </w:p>
    <w:p w14:paraId="1EF9CD3A" w14:textId="77777777" w:rsidR="00365B7F" w:rsidRPr="00E73AD7" w:rsidRDefault="00365B7F">
      <w:pPr>
        <w:spacing w:line="360" w:lineRule="auto"/>
        <w:ind w:firstLine="708"/>
        <w:rPr>
          <w:lang w:val="uk-UA"/>
        </w:rPr>
      </w:pPr>
      <w:r w:rsidRPr="00E73AD7">
        <w:rPr>
          <w:lang w:val="uk-UA"/>
        </w:rPr>
        <w:t>t</w:t>
      </w:r>
      <w:r w:rsidRPr="00E73AD7">
        <w:rPr>
          <w:vertAlign w:val="subscript"/>
          <w:lang w:val="uk-UA"/>
        </w:rPr>
        <w:t>1</w:t>
      </w:r>
      <w:r w:rsidRPr="00E73AD7">
        <w:rPr>
          <w:lang w:val="uk-UA"/>
        </w:rPr>
        <w:t>, - трудомісткість роботи співробітників 1-ої категорії по підготовці</w:t>
      </w:r>
    </w:p>
    <w:p w14:paraId="7042FE96" w14:textId="77777777" w:rsidR="00365B7F" w:rsidRPr="00E73AD7" w:rsidRDefault="00365B7F">
      <w:pPr>
        <w:spacing w:line="360" w:lineRule="auto"/>
        <w:rPr>
          <w:lang w:val="uk-UA"/>
        </w:rPr>
      </w:pPr>
      <w:r w:rsidRPr="00E73AD7">
        <w:rPr>
          <w:lang w:val="uk-UA"/>
        </w:rPr>
        <w:t>даних, год.;</w:t>
      </w:r>
    </w:p>
    <w:p w14:paraId="552DBC7F" w14:textId="380FB48E" w:rsidR="00365B7F" w:rsidRPr="00E73AD7" w:rsidRDefault="00365B7F">
      <w:pPr>
        <w:spacing w:line="360" w:lineRule="auto"/>
        <w:ind w:firstLine="708"/>
        <w:rPr>
          <w:lang w:val="uk-UA"/>
        </w:rPr>
      </w:pPr>
      <w:r w:rsidRPr="00E73AD7">
        <w:rPr>
          <w:lang w:val="uk-UA"/>
        </w:rPr>
        <w:t>с</w:t>
      </w:r>
      <w:r w:rsidRPr="00E73AD7">
        <w:rPr>
          <w:vertAlign w:val="subscript"/>
          <w:lang w:val="uk-UA"/>
        </w:rPr>
        <w:t>1</w:t>
      </w:r>
      <w:r w:rsidRPr="00E73AD7">
        <w:rPr>
          <w:lang w:val="uk-UA"/>
        </w:rPr>
        <w:t xml:space="preserve"> — середнього д</w:t>
      </w:r>
      <w:r w:rsidR="001C0A2A" w:rsidRPr="00E73AD7">
        <w:rPr>
          <w:lang w:val="uk-UA"/>
        </w:rPr>
        <w:t>е</w:t>
      </w:r>
      <w:r w:rsidRPr="00E73AD7">
        <w:rPr>
          <w:lang w:val="uk-UA"/>
        </w:rPr>
        <w:t>нна ставка співробітника 1-ої категорії з врахуванням додаткової заробітної плати та відрахувань у спеціальні державні фонди, грн./год.</w:t>
      </w:r>
    </w:p>
    <w:p w14:paraId="56A545A7" w14:textId="77777777" w:rsidR="00365B7F" w:rsidRPr="00E73AD7" w:rsidRDefault="00365B7F">
      <w:pPr>
        <w:spacing w:line="360" w:lineRule="auto"/>
        <w:rPr>
          <w:lang w:val="uk-UA"/>
        </w:rPr>
      </w:pPr>
    </w:p>
    <w:p w14:paraId="1D6DF8A1" w14:textId="6C4EB63D" w:rsidR="00365B7F" w:rsidRPr="00E73AD7" w:rsidRDefault="000015F1">
      <w:pPr>
        <w:spacing w:line="360" w:lineRule="auto"/>
        <w:jc w:val="right"/>
        <w:rPr>
          <w:lang w:val="uk-UA"/>
        </w:rPr>
      </w:pPr>
      <m:oMath>
        <m:sSub>
          <m:sSubPr>
            <m:ctrlPr>
              <w:rPr>
                <w:rFonts w:ascii="Cambria Math" w:hAnsi="Cambria Math"/>
                <w:i/>
                <w:lang w:val="uk-UA"/>
              </w:rPr>
            </m:ctrlPr>
          </m:sSubPr>
          <m:e>
            <m:r>
              <w:rPr>
                <w:rFonts w:ascii="Cambria Math"/>
                <w:lang w:val="uk-UA"/>
              </w:rPr>
              <m:t>c</m:t>
            </m:r>
          </m:e>
          <m:sub>
            <m:r>
              <w:rPr>
                <w:rFonts w:ascii="Cambria Math"/>
                <w:lang w:val="uk-UA"/>
              </w:rPr>
              <m:t>1</m:t>
            </m:r>
          </m:sub>
        </m:sSub>
        <m:r>
          <w:rPr>
            <w:rFonts w:ascii="Cambria Math"/>
            <w:lang w:val="uk-UA"/>
          </w:rPr>
          <m:t>=</m:t>
        </m:r>
        <m:f>
          <m:fPr>
            <m:ctrlPr>
              <w:rPr>
                <w:rFonts w:ascii="Cambria Math" w:hAnsi="Cambria Math"/>
                <w:i/>
                <w:lang w:val="uk-UA"/>
              </w:rPr>
            </m:ctrlPr>
          </m:fPr>
          <m:num>
            <m:sSubSup>
              <m:sSubSupPr>
                <m:ctrlPr>
                  <w:rPr>
                    <w:rFonts w:ascii="Cambria Math" w:hAnsi="Cambria Math"/>
                    <w:i/>
                    <w:lang w:val="uk-UA"/>
                  </w:rPr>
                </m:ctrlPr>
              </m:sSubSupPr>
              <m:e>
                <m:r>
                  <w:rPr>
                    <w:rFonts w:ascii="Cambria Math"/>
                    <w:lang w:val="uk-UA"/>
                  </w:rPr>
                  <m:t>c</m:t>
                </m:r>
              </m:e>
              <m:sub>
                <m:r>
                  <w:rPr>
                    <w:rFonts w:ascii="Cambria Math"/>
                    <w:lang w:val="uk-UA"/>
                  </w:rPr>
                  <m:t>1</m:t>
                </m:r>
              </m:sub>
              <m:sup>
                <m:r>
                  <w:rPr>
                    <w:rFonts w:ascii="Cambria Math"/>
                    <w:lang w:val="uk-UA"/>
                  </w:rPr>
                  <m:t>0</m:t>
                </m:r>
              </m:sup>
            </m:sSubSup>
            <m:r>
              <w:rPr>
                <w:rFonts w:ascii="Cambria Math"/>
                <w:lang w:val="uk-UA"/>
              </w:rPr>
              <m:t>(1+b)</m:t>
            </m:r>
          </m:num>
          <m:den>
            <m:r>
              <w:rPr>
                <w:rFonts w:ascii="Cambria Math"/>
                <w:lang w:val="uk-UA"/>
              </w:rPr>
              <m:t>m</m:t>
            </m:r>
          </m:den>
        </m:f>
      </m:oMath>
      <w:r w:rsidR="00365B7F" w:rsidRPr="00E73AD7">
        <w:rPr>
          <w:lang w:val="uk-UA"/>
        </w:rPr>
        <w:t xml:space="preserve">                                                  (4.15)</w:t>
      </w:r>
    </w:p>
    <w:p w14:paraId="1EE7ED9D" w14:textId="77777777" w:rsidR="00000000" w:rsidRDefault="000015F1">
      <w:pPr>
        <w:spacing w:line="360" w:lineRule="auto"/>
        <w:rPr>
          <w:lang w:val="uk-UA"/>
        </w:rPr>
        <w:sectPr w:rsidR="00000000" w:rsidSect="00781CB2">
          <w:type w:val="continuous"/>
          <w:pgSz w:w="11909" w:h="16834"/>
          <w:pgMar w:top="1247" w:right="1531" w:bottom="1701" w:left="794" w:header="708" w:footer="708" w:gutter="0"/>
          <w:cols w:space="720"/>
        </w:sectPr>
      </w:pPr>
    </w:p>
    <w:p w14:paraId="4293718F" w14:textId="698FFC97" w:rsidR="00365B7F" w:rsidRPr="00E73AD7" w:rsidRDefault="00365B7F">
      <w:pPr>
        <w:spacing w:line="360" w:lineRule="auto"/>
        <w:rPr>
          <w:lang w:val="uk-UA"/>
        </w:rPr>
      </w:pPr>
      <w:r w:rsidRPr="00E73AD7">
        <w:rPr>
          <w:lang w:val="uk-UA"/>
        </w:rPr>
        <w:t xml:space="preserve">   </w:t>
      </w:r>
    </w:p>
    <w:p w14:paraId="2D784667" w14:textId="77777777" w:rsidR="00000000" w:rsidRDefault="000015F1">
      <w:pPr>
        <w:spacing w:line="360" w:lineRule="auto"/>
        <w:rPr>
          <w:lang w:val="uk-UA"/>
        </w:rPr>
        <w:sectPr w:rsidR="00000000">
          <w:type w:val="continuous"/>
          <w:pgSz w:w="11909" w:h="16834"/>
          <w:pgMar w:top="1247" w:right="1531" w:bottom="1701" w:left="794" w:header="708" w:footer="708" w:gutter="0"/>
          <w:cols w:num="2" w:space="720" w:equalWidth="0">
            <w:col w:w="1413" w:space="1872"/>
            <w:col w:w="5352"/>
          </w:cols>
        </w:sectPr>
      </w:pPr>
    </w:p>
    <w:p w14:paraId="7A31B3E2" w14:textId="2C76EDDD" w:rsidR="00365B7F" w:rsidRPr="00E73AD7" w:rsidRDefault="00365B7F">
      <w:pPr>
        <w:spacing w:line="360" w:lineRule="auto"/>
        <w:ind w:firstLine="708"/>
        <w:rPr>
          <w:lang w:val="uk-UA"/>
        </w:rPr>
      </w:pPr>
      <w:r w:rsidRPr="00E73AD7">
        <w:rPr>
          <w:lang w:val="uk-UA"/>
        </w:rPr>
        <w:t xml:space="preserve">де </w:t>
      </w:r>
      <m:oMath>
        <m:sSubSup>
          <m:sSubSupPr>
            <m:ctrlPr>
              <w:rPr>
                <w:rFonts w:ascii="Cambria Math" w:hAnsi="Cambria Math"/>
                <w:i/>
                <w:lang w:val="uk-UA"/>
              </w:rPr>
            </m:ctrlPr>
          </m:sSubSupPr>
          <m:e>
            <m:r>
              <w:rPr>
                <w:rFonts w:ascii="Cambria Math"/>
                <w:lang w:val="uk-UA"/>
              </w:rPr>
              <m:t>c</m:t>
            </m:r>
          </m:e>
          <m:sub>
            <m:r>
              <w:rPr>
                <w:rFonts w:ascii="Cambria Math"/>
                <w:lang w:val="uk-UA"/>
              </w:rPr>
              <m:t>1</m:t>
            </m:r>
          </m:sub>
          <m:sup>
            <m:r>
              <w:rPr>
                <w:rFonts w:ascii="Cambria Math"/>
                <w:lang w:val="uk-UA"/>
              </w:rPr>
              <m:t>0</m:t>
            </m:r>
          </m:sup>
        </m:sSubSup>
      </m:oMath>
      <w:r w:rsidRPr="00E73AD7">
        <w:rPr>
          <w:lang w:val="uk-UA"/>
        </w:rPr>
        <w:t xml:space="preserve"> - основна місячна заробітна плата працівника 1-ої категорії, грн.; </w:t>
      </w:r>
    </w:p>
    <w:p w14:paraId="5FCED677" w14:textId="63262880" w:rsidR="00365B7F" w:rsidRPr="00E73AD7" w:rsidRDefault="00365B7F">
      <w:pPr>
        <w:spacing w:line="360" w:lineRule="auto"/>
        <w:rPr>
          <w:lang w:val="uk-UA"/>
        </w:rPr>
      </w:pPr>
      <w:r w:rsidRPr="00E73AD7">
        <w:rPr>
          <w:lang w:val="uk-UA"/>
        </w:rPr>
        <w:t xml:space="preserve">     </w:t>
      </w:r>
      <w:r w:rsidR="00DA5DF1" w:rsidRPr="00E73AD7">
        <w:rPr>
          <w:lang w:val="uk-UA"/>
        </w:rPr>
        <w:tab/>
      </w:r>
      <w:r w:rsidRPr="00E73AD7">
        <w:rPr>
          <w:lang w:val="uk-UA"/>
        </w:rPr>
        <w:t>b - коефіцієнт, який враховує додаткову заробітну плату і відрахування у спеціальні державні фонди;</w:t>
      </w:r>
    </w:p>
    <w:p w14:paraId="1D068CB1" w14:textId="77777777" w:rsidR="00365B7F" w:rsidRPr="00E73AD7" w:rsidRDefault="00365B7F">
      <w:pPr>
        <w:spacing w:line="360" w:lineRule="auto"/>
        <w:ind w:firstLine="708"/>
        <w:rPr>
          <w:lang w:val="uk-UA"/>
        </w:rPr>
      </w:pPr>
      <w:r w:rsidRPr="00E73AD7">
        <w:rPr>
          <w:lang w:val="uk-UA"/>
        </w:rPr>
        <w:t>m - кількість робочих годин у місяці, год.</w:t>
      </w:r>
    </w:p>
    <w:p w14:paraId="1F5026A3" w14:textId="77777777" w:rsidR="00365B7F" w:rsidRPr="00E73AD7" w:rsidRDefault="00365B7F">
      <w:pPr>
        <w:spacing w:line="360" w:lineRule="auto"/>
        <w:rPr>
          <w:lang w:val="uk-UA"/>
        </w:rPr>
      </w:pPr>
      <w:r w:rsidRPr="00E73AD7">
        <w:rPr>
          <w:lang w:val="uk-UA"/>
        </w:rPr>
        <w:t>Для роботи з даними як для проектного рішення так і аналогу потрібен</w:t>
      </w:r>
    </w:p>
    <w:p w14:paraId="60E707DD" w14:textId="77777777" w:rsidR="00365B7F" w:rsidRPr="00E73AD7" w:rsidRDefault="00365B7F">
      <w:pPr>
        <w:spacing w:line="360" w:lineRule="auto"/>
        <w:rPr>
          <w:lang w:val="uk-UA"/>
        </w:rPr>
      </w:pPr>
      <w:r w:rsidRPr="00E73AD7">
        <w:rPr>
          <w:lang w:val="uk-UA"/>
        </w:rPr>
        <w:lastRenderedPageBreak/>
        <w:t>один працівник, основна місячна заробітна плата якого складає: с° = 10000 грн. Тоді:</w:t>
      </w:r>
    </w:p>
    <w:p w14:paraId="1A25A286" w14:textId="49ECA3E5" w:rsidR="00365B7F" w:rsidRPr="00E73AD7" w:rsidRDefault="00365B7F">
      <w:pPr>
        <w:spacing w:line="360" w:lineRule="auto"/>
        <w:jc w:val="left"/>
        <w:rPr>
          <w:lang w:val="uk-UA"/>
        </w:rPr>
      </w:pPr>
      <w:r w:rsidRPr="00E73AD7">
        <w:rPr>
          <w:lang w:val="uk-UA"/>
        </w:rPr>
        <w:t>c</w:t>
      </w:r>
      <w:r w:rsidRPr="00E73AD7">
        <w:rPr>
          <w:vertAlign w:val="subscript"/>
          <w:lang w:val="uk-UA"/>
        </w:rPr>
        <w:t>1</w:t>
      </w:r>
      <w:r w:rsidRPr="00E73AD7">
        <w:rPr>
          <w:lang w:val="uk-UA"/>
        </w:rPr>
        <w:t xml:space="preserve"> = 10000 (1+0,57) / 21*8 = 93,5 (грн./год)</w:t>
      </w:r>
      <w:r w:rsidRPr="00E73AD7">
        <w:rPr>
          <w:lang w:val="uk-UA"/>
        </w:rPr>
        <w:br/>
      </w:r>
    </w:p>
    <w:p w14:paraId="30D89E1C" w14:textId="77777777" w:rsidR="00365B7F" w:rsidRPr="00E73AD7" w:rsidRDefault="00365B7F">
      <w:pPr>
        <w:spacing w:line="360" w:lineRule="auto"/>
        <w:rPr>
          <w:lang w:val="uk-UA"/>
        </w:rPr>
      </w:pPr>
      <w:r w:rsidRPr="00E73AD7">
        <w:rPr>
          <w:lang w:val="uk-UA"/>
        </w:rPr>
        <w:t>Трудомісткість працівника по підготовці даних для проектного рішення складає 1 год., для аналога  1,5 год.</w:t>
      </w:r>
    </w:p>
    <w:p w14:paraId="01367131" w14:textId="21472075" w:rsidR="00365B7F" w:rsidRPr="00E73AD7" w:rsidRDefault="00365B7F">
      <w:pPr>
        <w:spacing w:line="360" w:lineRule="auto"/>
        <w:jc w:val="right"/>
        <w:rPr>
          <w:i/>
          <w:lang w:val="uk-UA"/>
        </w:rPr>
      </w:pPr>
      <w:r w:rsidRPr="00E73AD7">
        <w:rPr>
          <w:i/>
          <w:lang w:val="uk-UA"/>
        </w:rPr>
        <w:t xml:space="preserve">Таблиця 4.7. </w:t>
      </w:r>
    </w:p>
    <w:p w14:paraId="20A11030" w14:textId="4190348C" w:rsidR="00365B7F" w:rsidRPr="00E73AD7" w:rsidRDefault="007779F7">
      <w:pPr>
        <w:pStyle w:val="Heading2"/>
        <w:rPr>
          <w:b w:val="0"/>
          <w:lang w:val="uk-UA"/>
          <w:rPrChange w:id="1042" w:author="Ярмола Юрій Юрійович" w:date="2025-05-27T23:05:00Z">
            <w:rPr>
              <w:b/>
              <w:bCs/>
              <w:lang w:val="uk-UA"/>
            </w:rPr>
          </w:rPrChange>
        </w:rPr>
        <w:pPrChange w:id="1043" w:author="Ярмола Юрій Юрійович" w:date="2025-05-28T00:11:00Z">
          <w:pPr>
            <w:spacing w:line="360" w:lineRule="auto"/>
          </w:pPr>
        </w:pPrChange>
      </w:pPr>
      <w:bookmarkStart w:id="1044" w:name="_Toc199283595"/>
      <w:r w:rsidRPr="00BD0BD7">
        <w:rPr>
          <w:lang w:val="uk-UA"/>
        </w:rPr>
        <w:t xml:space="preserve">4.4 </w:t>
      </w:r>
      <w:r w:rsidR="00365B7F" w:rsidRPr="00BD0BD7">
        <w:rPr>
          <w:lang w:val="uk-UA"/>
        </w:rPr>
        <w:t>Розрахунок витрат на підготовку даних та реалізацію проектного рішення на ПК</w:t>
      </w:r>
      <w:bookmarkEnd w:id="1044"/>
    </w:p>
    <w:p w14:paraId="5DF6BB6F" w14:textId="77777777" w:rsidR="00365B7F" w:rsidRPr="00E73AD7" w:rsidRDefault="00365B7F">
      <w:pPr>
        <w:spacing w:line="360" w:lineRule="auto"/>
        <w:rPr>
          <w:lang w:val="uk-UA"/>
        </w:rPr>
      </w:pPr>
    </w:p>
    <w:tbl>
      <w:tblPr>
        <w:tblW w:w="9195" w:type="dxa"/>
        <w:tblInd w:w="466" w:type="dxa"/>
        <w:tblLayout w:type="fixed"/>
        <w:tblCellMar>
          <w:left w:w="40" w:type="dxa"/>
          <w:right w:w="40" w:type="dxa"/>
        </w:tblCellMar>
        <w:tblLook w:val="04A0" w:firstRow="1" w:lastRow="0" w:firstColumn="1" w:lastColumn="0" w:noHBand="0" w:noVBand="1"/>
      </w:tblPr>
      <w:tblGrid>
        <w:gridCol w:w="755"/>
        <w:gridCol w:w="3251"/>
        <w:gridCol w:w="2772"/>
        <w:gridCol w:w="2417"/>
      </w:tblGrid>
      <w:tr w:rsidR="00365B7F" w:rsidRPr="00E73AD7" w14:paraId="3E8151BE" w14:textId="77777777" w:rsidTr="00DA5DF1">
        <w:trPr>
          <w:trHeight w:hRule="exact" w:val="1459"/>
        </w:trPr>
        <w:tc>
          <w:tcPr>
            <w:tcW w:w="755" w:type="dxa"/>
            <w:tcBorders>
              <w:top w:val="single" w:sz="6" w:space="0" w:color="auto"/>
              <w:left w:val="single" w:sz="6" w:space="0" w:color="auto"/>
              <w:bottom w:val="single" w:sz="6" w:space="0" w:color="auto"/>
              <w:right w:val="single" w:sz="6" w:space="0" w:color="auto"/>
            </w:tcBorders>
            <w:shd w:val="clear" w:color="auto" w:fill="FFFFFF"/>
            <w:hideMark/>
          </w:tcPr>
          <w:p w14:paraId="5D8166EE" w14:textId="77777777" w:rsidR="00365B7F" w:rsidRPr="00E73AD7" w:rsidRDefault="00365B7F">
            <w:pPr>
              <w:spacing w:line="360" w:lineRule="auto"/>
              <w:rPr>
                <w:lang w:val="uk-UA"/>
              </w:rPr>
            </w:pPr>
            <w:r w:rsidRPr="00E73AD7">
              <w:rPr>
                <w:lang w:val="uk-UA"/>
              </w:rPr>
              <w:t>№</w:t>
            </w:r>
          </w:p>
        </w:tc>
        <w:tc>
          <w:tcPr>
            <w:tcW w:w="3254" w:type="dxa"/>
            <w:tcBorders>
              <w:top w:val="single" w:sz="6" w:space="0" w:color="auto"/>
              <w:left w:val="single" w:sz="6" w:space="0" w:color="auto"/>
              <w:bottom w:val="single" w:sz="6" w:space="0" w:color="auto"/>
              <w:right w:val="single" w:sz="6" w:space="0" w:color="auto"/>
            </w:tcBorders>
            <w:shd w:val="clear" w:color="auto" w:fill="FFFFFF"/>
            <w:hideMark/>
          </w:tcPr>
          <w:p w14:paraId="48569346" w14:textId="77777777" w:rsidR="00365B7F" w:rsidRPr="00E73AD7" w:rsidRDefault="00365B7F">
            <w:pPr>
              <w:spacing w:line="360" w:lineRule="auto"/>
              <w:jc w:val="left"/>
              <w:rPr>
                <w:lang w:val="uk-UA"/>
              </w:rPr>
            </w:pPr>
            <w:r w:rsidRPr="00E73AD7">
              <w:rPr>
                <w:lang w:val="uk-UA"/>
              </w:rPr>
              <w:t>Час роботи співробітників, год.</w:t>
            </w:r>
          </w:p>
        </w:tc>
        <w:tc>
          <w:tcPr>
            <w:tcW w:w="2774" w:type="dxa"/>
            <w:tcBorders>
              <w:top w:val="single" w:sz="6" w:space="0" w:color="auto"/>
              <w:left w:val="single" w:sz="6" w:space="0" w:color="auto"/>
              <w:bottom w:val="single" w:sz="6" w:space="0" w:color="auto"/>
              <w:right w:val="single" w:sz="6" w:space="0" w:color="auto"/>
            </w:tcBorders>
            <w:shd w:val="clear" w:color="auto" w:fill="FFFFFF"/>
            <w:hideMark/>
          </w:tcPr>
          <w:p w14:paraId="3C5CC3F7" w14:textId="77777777" w:rsidR="00365B7F" w:rsidRPr="00E73AD7" w:rsidRDefault="00365B7F">
            <w:pPr>
              <w:spacing w:line="360" w:lineRule="auto"/>
              <w:jc w:val="left"/>
              <w:rPr>
                <w:lang w:val="uk-UA"/>
              </w:rPr>
            </w:pPr>
            <w:r w:rsidRPr="00E73AD7">
              <w:rPr>
                <w:lang w:val="uk-UA"/>
              </w:rPr>
              <w:t>Середньогодинна заробітна плата, грн./год.</w:t>
            </w:r>
          </w:p>
        </w:tc>
        <w:tc>
          <w:tcPr>
            <w:tcW w:w="2419" w:type="dxa"/>
            <w:tcBorders>
              <w:top w:val="single" w:sz="6" w:space="0" w:color="auto"/>
              <w:left w:val="single" w:sz="6" w:space="0" w:color="auto"/>
              <w:bottom w:val="single" w:sz="6" w:space="0" w:color="auto"/>
              <w:right w:val="single" w:sz="6" w:space="0" w:color="auto"/>
            </w:tcBorders>
            <w:shd w:val="clear" w:color="auto" w:fill="FFFFFF"/>
            <w:hideMark/>
          </w:tcPr>
          <w:p w14:paraId="4DD6A4E9" w14:textId="77777777" w:rsidR="00365B7F" w:rsidRPr="00E73AD7" w:rsidRDefault="00365B7F">
            <w:pPr>
              <w:spacing w:line="360" w:lineRule="auto"/>
              <w:rPr>
                <w:lang w:val="uk-UA"/>
              </w:rPr>
            </w:pPr>
            <w:r w:rsidRPr="00E73AD7">
              <w:rPr>
                <w:lang w:val="uk-UA"/>
              </w:rPr>
              <w:t>Витрати , грн.</w:t>
            </w:r>
          </w:p>
        </w:tc>
      </w:tr>
      <w:tr w:rsidR="00365B7F" w:rsidRPr="00E73AD7" w14:paraId="3134A3C7" w14:textId="77777777" w:rsidTr="00365B7F">
        <w:trPr>
          <w:trHeight w:hRule="exact" w:val="532"/>
        </w:trPr>
        <w:tc>
          <w:tcPr>
            <w:tcW w:w="755" w:type="dxa"/>
            <w:tcBorders>
              <w:top w:val="single" w:sz="6" w:space="0" w:color="auto"/>
              <w:left w:val="single" w:sz="6" w:space="0" w:color="auto"/>
              <w:bottom w:val="single" w:sz="6" w:space="0" w:color="auto"/>
              <w:right w:val="single" w:sz="6" w:space="0" w:color="auto"/>
            </w:tcBorders>
            <w:shd w:val="clear" w:color="auto" w:fill="FFFFFF"/>
          </w:tcPr>
          <w:p w14:paraId="0229AA5D" w14:textId="77777777" w:rsidR="00365B7F" w:rsidRPr="00E73AD7" w:rsidRDefault="00365B7F">
            <w:pPr>
              <w:spacing w:line="360" w:lineRule="auto"/>
              <w:rPr>
                <w:lang w:val="uk-UA"/>
              </w:rPr>
            </w:pPr>
          </w:p>
        </w:tc>
        <w:tc>
          <w:tcPr>
            <w:tcW w:w="8447" w:type="dxa"/>
            <w:gridSpan w:val="3"/>
            <w:tcBorders>
              <w:top w:val="single" w:sz="6" w:space="0" w:color="auto"/>
              <w:left w:val="single" w:sz="6" w:space="0" w:color="auto"/>
              <w:bottom w:val="single" w:sz="6" w:space="0" w:color="auto"/>
              <w:right w:val="single" w:sz="6" w:space="0" w:color="auto"/>
            </w:tcBorders>
            <w:shd w:val="clear" w:color="auto" w:fill="FFFFFF"/>
            <w:hideMark/>
          </w:tcPr>
          <w:p w14:paraId="13795814" w14:textId="77777777" w:rsidR="00365B7F" w:rsidRPr="00E73AD7" w:rsidRDefault="00365B7F">
            <w:pPr>
              <w:spacing w:line="360" w:lineRule="auto"/>
              <w:rPr>
                <w:lang w:val="uk-UA"/>
              </w:rPr>
            </w:pPr>
            <w:r w:rsidRPr="00E73AD7">
              <w:rPr>
                <w:lang w:val="uk-UA"/>
              </w:rPr>
              <w:t>Проектне рішення</w:t>
            </w:r>
          </w:p>
        </w:tc>
      </w:tr>
      <w:tr w:rsidR="00365B7F" w:rsidRPr="00E73AD7" w14:paraId="096186E4" w14:textId="77777777" w:rsidTr="00781CB2">
        <w:trPr>
          <w:trHeight w:hRule="exact" w:val="422"/>
        </w:trPr>
        <w:tc>
          <w:tcPr>
            <w:tcW w:w="755" w:type="dxa"/>
            <w:tcBorders>
              <w:top w:val="single" w:sz="6" w:space="0" w:color="auto"/>
              <w:left w:val="single" w:sz="6" w:space="0" w:color="auto"/>
              <w:bottom w:val="single" w:sz="6" w:space="0" w:color="auto"/>
              <w:right w:val="single" w:sz="6" w:space="0" w:color="auto"/>
            </w:tcBorders>
            <w:shd w:val="clear" w:color="auto" w:fill="FFFFFF"/>
            <w:hideMark/>
          </w:tcPr>
          <w:p w14:paraId="4B7BCFBA" w14:textId="77777777" w:rsidR="00365B7F" w:rsidRPr="00E73AD7" w:rsidRDefault="00365B7F">
            <w:pPr>
              <w:spacing w:line="360" w:lineRule="auto"/>
              <w:rPr>
                <w:lang w:val="uk-UA"/>
              </w:rPr>
            </w:pPr>
            <w:r w:rsidRPr="00E73AD7">
              <w:rPr>
                <w:lang w:val="uk-UA"/>
              </w:rPr>
              <w:t>1</w:t>
            </w:r>
          </w:p>
        </w:tc>
        <w:tc>
          <w:tcPr>
            <w:tcW w:w="3254" w:type="dxa"/>
            <w:tcBorders>
              <w:top w:val="single" w:sz="6" w:space="0" w:color="auto"/>
              <w:left w:val="single" w:sz="6" w:space="0" w:color="auto"/>
              <w:bottom w:val="single" w:sz="6" w:space="0" w:color="auto"/>
              <w:right w:val="single" w:sz="6" w:space="0" w:color="auto"/>
            </w:tcBorders>
            <w:shd w:val="clear" w:color="auto" w:fill="FFFFFF"/>
            <w:hideMark/>
          </w:tcPr>
          <w:p w14:paraId="67DCE284" w14:textId="77777777" w:rsidR="00365B7F" w:rsidRPr="00E73AD7" w:rsidRDefault="00365B7F">
            <w:pPr>
              <w:spacing w:line="360" w:lineRule="auto"/>
              <w:rPr>
                <w:lang w:val="uk-UA"/>
              </w:rPr>
            </w:pPr>
            <w:r w:rsidRPr="00E73AD7">
              <w:rPr>
                <w:lang w:val="uk-UA"/>
              </w:rPr>
              <w:t>1</w:t>
            </w:r>
          </w:p>
        </w:tc>
        <w:tc>
          <w:tcPr>
            <w:tcW w:w="2774" w:type="dxa"/>
            <w:tcBorders>
              <w:top w:val="single" w:sz="6" w:space="0" w:color="auto"/>
              <w:left w:val="single" w:sz="6" w:space="0" w:color="auto"/>
              <w:bottom w:val="single" w:sz="6" w:space="0" w:color="auto"/>
              <w:right w:val="single" w:sz="6" w:space="0" w:color="auto"/>
            </w:tcBorders>
            <w:shd w:val="clear" w:color="auto" w:fill="FFFFFF"/>
            <w:hideMark/>
          </w:tcPr>
          <w:p w14:paraId="1FEADAE4" w14:textId="77777777" w:rsidR="00365B7F" w:rsidRPr="00E73AD7" w:rsidRDefault="00365B7F">
            <w:pPr>
              <w:spacing w:line="360" w:lineRule="auto"/>
              <w:rPr>
                <w:lang w:val="uk-UA"/>
              </w:rPr>
            </w:pPr>
            <w:r w:rsidRPr="00E73AD7">
              <w:rPr>
                <w:lang w:val="uk-UA"/>
              </w:rPr>
              <w:t>93,5</w:t>
            </w:r>
          </w:p>
        </w:tc>
        <w:tc>
          <w:tcPr>
            <w:tcW w:w="2419" w:type="dxa"/>
            <w:tcBorders>
              <w:top w:val="single" w:sz="6" w:space="0" w:color="auto"/>
              <w:left w:val="single" w:sz="6" w:space="0" w:color="auto"/>
              <w:bottom w:val="single" w:sz="6" w:space="0" w:color="auto"/>
              <w:right w:val="single" w:sz="6" w:space="0" w:color="auto"/>
            </w:tcBorders>
            <w:shd w:val="clear" w:color="auto" w:fill="FFFFFF"/>
            <w:hideMark/>
          </w:tcPr>
          <w:p w14:paraId="0FDC16C0" w14:textId="77777777" w:rsidR="00365B7F" w:rsidRPr="00E73AD7" w:rsidRDefault="00365B7F">
            <w:pPr>
              <w:spacing w:line="360" w:lineRule="auto"/>
              <w:rPr>
                <w:lang w:val="uk-UA"/>
              </w:rPr>
            </w:pPr>
            <w:r w:rsidRPr="00E73AD7">
              <w:rPr>
                <w:lang w:val="uk-UA"/>
              </w:rPr>
              <w:t>93,5</w:t>
            </w:r>
          </w:p>
        </w:tc>
      </w:tr>
      <w:tr w:rsidR="00365B7F" w:rsidRPr="00E73AD7" w14:paraId="58555A43" w14:textId="77777777" w:rsidTr="00781CB2">
        <w:trPr>
          <w:trHeight w:hRule="exact" w:val="432"/>
        </w:trPr>
        <w:tc>
          <w:tcPr>
            <w:tcW w:w="755" w:type="dxa"/>
            <w:tcBorders>
              <w:top w:val="single" w:sz="6" w:space="0" w:color="auto"/>
              <w:left w:val="single" w:sz="6" w:space="0" w:color="auto"/>
              <w:bottom w:val="single" w:sz="6" w:space="0" w:color="auto"/>
              <w:right w:val="single" w:sz="6" w:space="0" w:color="auto"/>
            </w:tcBorders>
            <w:shd w:val="clear" w:color="auto" w:fill="FFFFFF"/>
          </w:tcPr>
          <w:p w14:paraId="7D8082B6" w14:textId="77777777" w:rsidR="00365B7F" w:rsidRPr="00E73AD7" w:rsidRDefault="00365B7F">
            <w:pPr>
              <w:spacing w:line="360" w:lineRule="auto"/>
              <w:rPr>
                <w:lang w:val="uk-UA"/>
              </w:rPr>
            </w:pPr>
          </w:p>
        </w:tc>
        <w:tc>
          <w:tcPr>
            <w:tcW w:w="8447" w:type="dxa"/>
            <w:gridSpan w:val="3"/>
            <w:tcBorders>
              <w:top w:val="single" w:sz="6" w:space="0" w:color="auto"/>
              <w:left w:val="single" w:sz="6" w:space="0" w:color="auto"/>
              <w:bottom w:val="single" w:sz="6" w:space="0" w:color="auto"/>
              <w:right w:val="single" w:sz="6" w:space="0" w:color="auto"/>
            </w:tcBorders>
            <w:shd w:val="clear" w:color="auto" w:fill="FFFFFF"/>
            <w:hideMark/>
          </w:tcPr>
          <w:p w14:paraId="46236E90" w14:textId="77777777" w:rsidR="00365B7F" w:rsidRPr="00E73AD7" w:rsidRDefault="00365B7F">
            <w:pPr>
              <w:spacing w:line="360" w:lineRule="auto"/>
              <w:rPr>
                <w:lang w:val="uk-UA"/>
              </w:rPr>
            </w:pPr>
            <w:r w:rsidRPr="00E73AD7">
              <w:rPr>
                <w:lang w:val="uk-UA"/>
              </w:rPr>
              <w:t>Аналог</w:t>
            </w:r>
          </w:p>
        </w:tc>
      </w:tr>
      <w:tr w:rsidR="00365B7F" w:rsidRPr="00E73AD7" w14:paraId="7EBDD188" w14:textId="77777777" w:rsidTr="00781CB2">
        <w:trPr>
          <w:trHeight w:hRule="exact" w:val="451"/>
        </w:trPr>
        <w:tc>
          <w:tcPr>
            <w:tcW w:w="755" w:type="dxa"/>
            <w:tcBorders>
              <w:top w:val="single" w:sz="6" w:space="0" w:color="auto"/>
              <w:left w:val="single" w:sz="6" w:space="0" w:color="auto"/>
              <w:bottom w:val="single" w:sz="6" w:space="0" w:color="auto"/>
              <w:right w:val="single" w:sz="6" w:space="0" w:color="auto"/>
            </w:tcBorders>
            <w:shd w:val="clear" w:color="auto" w:fill="FFFFFF"/>
            <w:hideMark/>
          </w:tcPr>
          <w:p w14:paraId="5D748EE9" w14:textId="77777777" w:rsidR="00365B7F" w:rsidRPr="00E73AD7" w:rsidRDefault="00365B7F">
            <w:pPr>
              <w:spacing w:line="360" w:lineRule="auto"/>
              <w:rPr>
                <w:lang w:val="uk-UA"/>
              </w:rPr>
            </w:pPr>
            <w:r w:rsidRPr="00E73AD7">
              <w:rPr>
                <w:lang w:val="uk-UA"/>
              </w:rPr>
              <w:t>1</w:t>
            </w:r>
          </w:p>
        </w:tc>
        <w:tc>
          <w:tcPr>
            <w:tcW w:w="3254" w:type="dxa"/>
            <w:tcBorders>
              <w:top w:val="single" w:sz="6" w:space="0" w:color="auto"/>
              <w:left w:val="single" w:sz="6" w:space="0" w:color="auto"/>
              <w:bottom w:val="single" w:sz="6" w:space="0" w:color="auto"/>
              <w:right w:val="single" w:sz="6" w:space="0" w:color="auto"/>
            </w:tcBorders>
            <w:shd w:val="clear" w:color="auto" w:fill="FFFFFF"/>
            <w:hideMark/>
          </w:tcPr>
          <w:p w14:paraId="5B9B60ED" w14:textId="77777777" w:rsidR="00365B7F" w:rsidRPr="00E73AD7" w:rsidRDefault="00365B7F">
            <w:pPr>
              <w:spacing w:line="360" w:lineRule="auto"/>
              <w:rPr>
                <w:lang w:val="uk-UA"/>
              </w:rPr>
            </w:pPr>
            <w:r w:rsidRPr="00E73AD7">
              <w:rPr>
                <w:lang w:val="uk-UA"/>
              </w:rPr>
              <w:t>1,5</w:t>
            </w:r>
          </w:p>
        </w:tc>
        <w:tc>
          <w:tcPr>
            <w:tcW w:w="2774" w:type="dxa"/>
            <w:tcBorders>
              <w:top w:val="single" w:sz="6" w:space="0" w:color="auto"/>
              <w:left w:val="single" w:sz="6" w:space="0" w:color="auto"/>
              <w:bottom w:val="single" w:sz="6" w:space="0" w:color="auto"/>
              <w:right w:val="single" w:sz="6" w:space="0" w:color="auto"/>
            </w:tcBorders>
            <w:shd w:val="clear" w:color="auto" w:fill="FFFFFF"/>
            <w:hideMark/>
          </w:tcPr>
          <w:p w14:paraId="72E24D98" w14:textId="77777777" w:rsidR="00365B7F" w:rsidRPr="00E73AD7" w:rsidRDefault="00365B7F">
            <w:pPr>
              <w:spacing w:line="360" w:lineRule="auto"/>
              <w:rPr>
                <w:lang w:val="uk-UA"/>
              </w:rPr>
            </w:pPr>
            <w:r w:rsidRPr="00E73AD7">
              <w:rPr>
                <w:lang w:val="uk-UA"/>
              </w:rPr>
              <w:t>93,5</w:t>
            </w:r>
          </w:p>
        </w:tc>
        <w:tc>
          <w:tcPr>
            <w:tcW w:w="2419" w:type="dxa"/>
            <w:tcBorders>
              <w:top w:val="single" w:sz="6" w:space="0" w:color="auto"/>
              <w:left w:val="single" w:sz="6" w:space="0" w:color="auto"/>
              <w:bottom w:val="single" w:sz="6" w:space="0" w:color="auto"/>
              <w:right w:val="single" w:sz="6" w:space="0" w:color="auto"/>
            </w:tcBorders>
            <w:shd w:val="clear" w:color="auto" w:fill="FFFFFF"/>
            <w:hideMark/>
          </w:tcPr>
          <w:p w14:paraId="6EC7B6D4" w14:textId="77777777" w:rsidR="00365B7F" w:rsidRPr="00E73AD7" w:rsidRDefault="00365B7F">
            <w:pPr>
              <w:spacing w:line="360" w:lineRule="auto"/>
              <w:rPr>
                <w:lang w:val="uk-UA"/>
              </w:rPr>
            </w:pPr>
            <w:r w:rsidRPr="00E73AD7">
              <w:rPr>
                <w:lang w:val="uk-UA"/>
              </w:rPr>
              <w:t>140,3</w:t>
            </w:r>
          </w:p>
        </w:tc>
      </w:tr>
    </w:tbl>
    <w:p w14:paraId="531C4B9C" w14:textId="77777777" w:rsidR="00365B7F" w:rsidRPr="00E73AD7" w:rsidRDefault="00365B7F">
      <w:pPr>
        <w:spacing w:line="360" w:lineRule="auto"/>
        <w:rPr>
          <w:lang w:val="uk-UA"/>
        </w:rPr>
      </w:pPr>
    </w:p>
    <w:p w14:paraId="7F8D8D97" w14:textId="77777777" w:rsidR="00365B7F" w:rsidRPr="00E73AD7" w:rsidRDefault="00365B7F">
      <w:pPr>
        <w:spacing w:line="360" w:lineRule="auto"/>
        <w:rPr>
          <w:lang w:val="uk-UA"/>
        </w:rPr>
      </w:pPr>
      <w:r w:rsidRPr="00E73AD7">
        <w:rPr>
          <w:lang w:val="uk-UA"/>
        </w:rPr>
        <w:t>Витрати на експлуатацію ПК визначається за формулою:</w:t>
      </w:r>
      <w:r w:rsidRPr="00E73AD7">
        <w:rPr>
          <w:lang w:val="uk-UA"/>
        </w:rPr>
        <w:br/>
      </w:r>
    </w:p>
    <w:p w14:paraId="747DC599" w14:textId="6064E53B" w:rsidR="00365B7F" w:rsidRPr="00E73AD7" w:rsidRDefault="000015F1">
      <w:pPr>
        <w:spacing w:line="360" w:lineRule="auto"/>
        <w:jc w:val="right"/>
        <w:rPr>
          <w:lang w:val="uk-UA"/>
        </w:rPr>
      </w:pPr>
      <m:oMath>
        <m:sSub>
          <m:sSubPr>
            <m:ctrlPr>
              <w:rPr>
                <w:rFonts w:ascii="Cambria Math" w:hAnsi="Cambria Math"/>
                <w:i/>
                <w:lang w:val="uk-UA"/>
              </w:rPr>
            </m:ctrlPr>
          </m:sSubPr>
          <m:e>
            <m:r>
              <w:rPr>
                <w:rFonts w:ascii="Cambria Math"/>
                <w:lang w:val="uk-UA"/>
              </w:rPr>
              <m:t>E</m:t>
            </m:r>
          </m:e>
          <m:sub>
            <m:r>
              <w:rPr>
                <w:rFonts w:ascii="Cambria Math"/>
                <w:lang w:val="uk-UA"/>
              </w:rPr>
              <m:t>2Π</m:t>
            </m:r>
          </m:sub>
        </m:sSub>
        <m:r>
          <w:rPr>
            <w:rFonts w:ascii="Cambria Math"/>
            <w:lang w:val="uk-UA"/>
          </w:rPr>
          <m:t>=t</m:t>
        </m:r>
        <m:r>
          <w:rPr>
            <w:rFonts w:ascii="Cambria Math" w:hAnsi="Cambria Math" w:cs="Cambria Math"/>
            <w:lang w:val="uk-UA"/>
          </w:rPr>
          <m:t>*</m:t>
        </m:r>
        <m:sSub>
          <m:sSubPr>
            <m:ctrlPr>
              <w:rPr>
                <w:rFonts w:ascii="Cambria Math" w:hAnsi="Cambria Math"/>
                <w:i/>
                <w:lang w:val="uk-UA"/>
              </w:rPr>
            </m:ctrlPr>
          </m:sSubPr>
          <m:e>
            <m:r>
              <w:rPr>
                <w:rFonts w:ascii="Cambria Math"/>
                <w:lang w:val="uk-UA"/>
              </w:rPr>
              <m:t>S</m:t>
            </m:r>
          </m:e>
          <m:sub>
            <m:r>
              <w:rPr>
                <w:rFonts w:ascii="Cambria Math"/>
                <w:lang w:val="uk-UA"/>
              </w:rPr>
              <m:t>МГ</m:t>
            </m:r>
          </m:sub>
        </m:sSub>
      </m:oMath>
      <w:r w:rsidR="00365B7F" w:rsidRPr="00E73AD7">
        <w:rPr>
          <w:lang w:val="uk-UA"/>
        </w:rPr>
        <w:t xml:space="preserve">                                                          (4.16)</w:t>
      </w:r>
    </w:p>
    <w:p w14:paraId="18128694" w14:textId="77777777" w:rsidR="00000000" w:rsidRDefault="000015F1">
      <w:pPr>
        <w:spacing w:line="360" w:lineRule="auto"/>
        <w:rPr>
          <w:lang w:val="uk-UA"/>
        </w:rPr>
        <w:sectPr w:rsidR="00000000">
          <w:type w:val="continuous"/>
          <w:pgSz w:w="11909" w:h="16834"/>
          <w:pgMar w:top="1247" w:right="1531" w:bottom="1701" w:left="794" w:header="708" w:footer="708" w:gutter="0"/>
          <w:cols w:space="720"/>
        </w:sectPr>
      </w:pPr>
    </w:p>
    <w:p w14:paraId="19C1A952" w14:textId="77777777" w:rsidR="00365B7F" w:rsidRPr="00E73AD7" w:rsidRDefault="00365B7F">
      <w:pPr>
        <w:spacing w:line="360" w:lineRule="auto"/>
        <w:ind w:firstLine="708"/>
        <w:rPr>
          <w:lang w:val="uk-UA"/>
        </w:rPr>
      </w:pPr>
      <w:r w:rsidRPr="00E73AD7">
        <w:rPr>
          <w:lang w:val="uk-UA"/>
        </w:rPr>
        <w:t>де t - витрати машинного часу для реалізації проектного рішення (аналогу), год.;</w:t>
      </w:r>
    </w:p>
    <w:p w14:paraId="35896231" w14:textId="77777777" w:rsidR="00365B7F" w:rsidRPr="00E73AD7" w:rsidRDefault="00365B7F">
      <w:pPr>
        <w:spacing w:line="360" w:lineRule="auto"/>
        <w:ind w:firstLine="708"/>
        <w:rPr>
          <w:lang w:val="uk-UA"/>
        </w:rPr>
      </w:pPr>
      <w:r w:rsidRPr="00E73AD7">
        <w:rPr>
          <w:lang w:val="uk-UA"/>
        </w:rPr>
        <w:t>S</w:t>
      </w:r>
      <w:r w:rsidRPr="00E73AD7">
        <w:rPr>
          <w:vertAlign w:val="subscript"/>
          <w:lang w:val="uk-UA"/>
        </w:rPr>
        <w:t>MГ</w:t>
      </w:r>
      <w:r w:rsidRPr="00E73AD7">
        <w:rPr>
          <w:lang w:val="uk-UA"/>
        </w:rPr>
        <w:t xml:space="preserve"> - вартість однієї машино-години роботи ПК, грн./год.</w:t>
      </w:r>
    </w:p>
    <w:p w14:paraId="7288BC80" w14:textId="77777777" w:rsidR="00365B7F" w:rsidRPr="00E73AD7" w:rsidRDefault="00365B7F">
      <w:pPr>
        <w:spacing w:line="360" w:lineRule="auto"/>
        <w:jc w:val="left"/>
        <w:rPr>
          <w:lang w:val="uk-UA"/>
        </w:rPr>
      </w:pPr>
      <w:r w:rsidRPr="00E73AD7">
        <w:rPr>
          <w:lang w:val="uk-UA"/>
        </w:rPr>
        <w:t>Е</w:t>
      </w:r>
      <w:r w:rsidRPr="00E73AD7">
        <w:rPr>
          <w:vertAlign w:val="subscript"/>
          <w:lang w:val="uk-UA"/>
        </w:rPr>
        <w:t>2п</w:t>
      </w:r>
      <w:r w:rsidRPr="00E73AD7">
        <w:rPr>
          <w:lang w:val="uk-UA"/>
        </w:rPr>
        <w:t xml:space="preserve"> = 1 * 20,0 = 20 (грн.)</w:t>
      </w:r>
    </w:p>
    <w:p w14:paraId="02B47E61" w14:textId="77777777" w:rsidR="00365B7F" w:rsidRPr="00E73AD7" w:rsidRDefault="00365B7F">
      <w:pPr>
        <w:spacing w:line="360" w:lineRule="auto"/>
        <w:jc w:val="left"/>
        <w:rPr>
          <w:lang w:val="uk-UA"/>
        </w:rPr>
      </w:pPr>
      <w:r w:rsidRPr="00E73AD7">
        <w:rPr>
          <w:lang w:val="uk-UA"/>
        </w:rPr>
        <w:t>Е</w:t>
      </w:r>
      <w:r w:rsidRPr="00E73AD7">
        <w:rPr>
          <w:vertAlign w:val="subscript"/>
          <w:lang w:val="uk-UA"/>
        </w:rPr>
        <w:t>2а</w:t>
      </w:r>
      <w:r w:rsidRPr="00E73AD7">
        <w:rPr>
          <w:lang w:val="uk-UA"/>
        </w:rPr>
        <w:t>=1,5*20,0 = 30,0 (грн.)</w:t>
      </w:r>
    </w:p>
    <w:p w14:paraId="6160F6B9" w14:textId="77777777" w:rsidR="00365B7F" w:rsidRPr="00E73AD7" w:rsidRDefault="00365B7F">
      <w:pPr>
        <w:spacing w:line="360" w:lineRule="auto"/>
        <w:jc w:val="left"/>
        <w:rPr>
          <w:lang w:val="uk-UA"/>
        </w:rPr>
      </w:pPr>
      <w:r w:rsidRPr="00E73AD7">
        <w:rPr>
          <w:lang w:val="uk-UA"/>
        </w:rPr>
        <w:t>Еп=93,5+20,0 =113,5 (грн.)</w:t>
      </w:r>
    </w:p>
    <w:p w14:paraId="5FE60CD8" w14:textId="77777777" w:rsidR="00365B7F" w:rsidRPr="00E73AD7" w:rsidRDefault="00365B7F">
      <w:pPr>
        <w:spacing w:line="360" w:lineRule="auto"/>
        <w:jc w:val="left"/>
        <w:rPr>
          <w:lang w:val="uk-UA"/>
        </w:rPr>
      </w:pPr>
      <w:r w:rsidRPr="00E73AD7">
        <w:rPr>
          <w:lang w:val="uk-UA"/>
        </w:rPr>
        <w:t>Еа=140,3 + 30,0 = 170,3 ( грн.)</w:t>
      </w:r>
    </w:p>
    <w:p w14:paraId="1787B20F" w14:textId="77777777" w:rsidR="00365B7F" w:rsidRPr="00E73AD7" w:rsidRDefault="00365B7F">
      <w:pPr>
        <w:spacing w:line="360" w:lineRule="auto"/>
        <w:jc w:val="left"/>
        <w:rPr>
          <w:lang w:val="uk-UA"/>
        </w:rPr>
      </w:pPr>
      <w:r w:rsidRPr="00E73AD7">
        <w:rPr>
          <w:lang w:val="uk-UA"/>
        </w:rPr>
        <w:t>В</w:t>
      </w:r>
      <w:r w:rsidRPr="00E73AD7">
        <w:rPr>
          <w:vertAlign w:val="subscript"/>
          <w:lang w:val="uk-UA"/>
        </w:rPr>
        <w:t>еп</w:t>
      </w:r>
      <w:r w:rsidRPr="00E73AD7">
        <w:rPr>
          <w:lang w:val="uk-UA"/>
        </w:rPr>
        <w:t>= 113,5 * 252 = 28602,0 (грн.)</w:t>
      </w:r>
    </w:p>
    <w:p w14:paraId="4BC69907" w14:textId="77777777" w:rsidR="00365B7F" w:rsidRPr="00E73AD7" w:rsidRDefault="00365B7F">
      <w:pPr>
        <w:spacing w:line="360" w:lineRule="auto"/>
        <w:jc w:val="left"/>
        <w:rPr>
          <w:lang w:val="uk-UA"/>
        </w:rPr>
      </w:pPr>
      <w:r w:rsidRPr="00E73AD7">
        <w:rPr>
          <w:lang w:val="uk-UA"/>
        </w:rPr>
        <w:lastRenderedPageBreak/>
        <w:t>В</w:t>
      </w:r>
      <w:r w:rsidRPr="00E73AD7">
        <w:rPr>
          <w:vertAlign w:val="subscript"/>
          <w:lang w:val="uk-UA"/>
        </w:rPr>
        <w:t>еа</w:t>
      </w:r>
      <w:r w:rsidRPr="00E73AD7">
        <w:rPr>
          <w:lang w:val="uk-UA"/>
        </w:rPr>
        <w:t>=170,3 * 252 = 42915,6 (грн.)</w:t>
      </w:r>
    </w:p>
    <w:p w14:paraId="1CE9887F" w14:textId="77777777" w:rsidR="00365B7F" w:rsidRPr="00E73AD7" w:rsidRDefault="00365B7F">
      <w:pPr>
        <w:spacing w:line="360" w:lineRule="auto"/>
        <w:rPr>
          <w:lang w:val="uk-UA"/>
        </w:rPr>
      </w:pPr>
    </w:p>
    <w:p w14:paraId="462639A4" w14:textId="1ACFE3A6" w:rsidR="00365B7F" w:rsidRPr="00E73AD7" w:rsidRDefault="00365B7F">
      <w:pPr>
        <w:pStyle w:val="Heading2"/>
        <w:spacing w:line="360" w:lineRule="auto"/>
        <w:rPr>
          <w:lang w:val="uk-UA"/>
        </w:rPr>
      </w:pPr>
      <w:bookmarkStart w:id="1045" w:name="_Toc199283596"/>
      <w:r w:rsidRPr="00E73AD7">
        <w:rPr>
          <w:lang w:val="uk-UA"/>
        </w:rPr>
        <w:t>4.5. Розрахунок ціни споживання проектного рішення</w:t>
      </w:r>
      <w:bookmarkEnd w:id="1045"/>
    </w:p>
    <w:p w14:paraId="437E29AF" w14:textId="77777777" w:rsidR="00365B7F" w:rsidRPr="00E73AD7" w:rsidRDefault="00365B7F">
      <w:pPr>
        <w:spacing w:line="360" w:lineRule="auto"/>
        <w:rPr>
          <w:lang w:val="uk-UA"/>
        </w:rPr>
      </w:pPr>
    </w:p>
    <w:p w14:paraId="5A1207FF" w14:textId="77777777" w:rsidR="00365B7F" w:rsidRPr="00E73AD7" w:rsidRDefault="00365B7F">
      <w:pPr>
        <w:spacing w:line="360" w:lineRule="auto"/>
        <w:rPr>
          <w:lang w:val="uk-UA"/>
        </w:rPr>
      </w:pPr>
      <w:r w:rsidRPr="00E73AD7">
        <w:rPr>
          <w:lang w:val="uk-UA"/>
        </w:rPr>
        <w:t>Ціна споживання - це витрати на придбання і експлуатацію проектного рішення за весь строк його служби:</w:t>
      </w:r>
    </w:p>
    <w:p w14:paraId="00C9B149" w14:textId="795753A5" w:rsidR="00365B7F" w:rsidRPr="00E73AD7" w:rsidRDefault="00365B7F">
      <w:pPr>
        <w:spacing w:line="360" w:lineRule="auto"/>
        <w:jc w:val="right"/>
        <w:rPr>
          <w:lang w:val="uk-UA"/>
        </w:rPr>
      </w:pPr>
      <w:r w:rsidRPr="00E73AD7">
        <w:rPr>
          <w:lang w:val="uk-UA"/>
        </w:rPr>
        <w:br/>
        <w:t>Цс</w:t>
      </w:r>
      <w:r w:rsidRPr="00E73AD7">
        <w:rPr>
          <w:vertAlign w:val="subscript"/>
          <w:lang w:val="uk-UA"/>
        </w:rPr>
        <w:t>п</w:t>
      </w:r>
      <w:r w:rsidRPr="00E73AD7">
        <w:rPr>
          <w:lang w:val="uk-UA"/>
        </w:rPr>
        <w:t>=Ц</w:t>
      </w:r>
      <w:r w:rsidRPr="00E73AD7">
        <w:rPr>
          <w:vertAlign w:val="subscript"/>
          <w:lang w:val="uk-UA"/>
        </w:rPr>
        <w:t>п+</w:t>
      </w:r>
      <w:r w:rsidRPr="00E73AD7">
        <w:rPr>
          <w:lang w:val="uk-UA"/>
        </w:rPr>
        <w:t>В</w:t>
      </w:r>
      <w:r w:rsidRPr="00E73AD7">
        <w:rPr>
          <w:vertAlign w:val="subscript"/>
          <w:lang w:val="uk-UA"/>
        </w:rPr>
        <w:t xml:space="preserve">епрv </w:t>
      </w:r>
      <w:r w:rsidRPr="00E73AD7">
        <w:rPr>
          <w:vertAlign w:val="subscript"/>
          <w:lang w:val="uk-UA"/>
        </w:rPr>
        <w:tab/>
        <w:t xml:space="preserve">                                                        </w:t>
      </w:r>
      <w:r w:rsidRPr="00E73AD7">
        <w:rPr>
          <w:lang w:val="uk-UA"/>
        </w:rPr>
        <w:t>(4.17)</w:t>
      </w:r>
    </w:p>
    <w:p w14:paraId="54A2E35B" w14:textId="77777777" w:rsidR="00365B7F" w:rsidRPr="00E73AD7" w:rsidRDefault="00365B7F">
      <w:pPr>
        <w:spacing w:line="360" w:lineRule="auto"/>
        <w:ind w:firstLine="708"/>
        <w:rPr>
          <w:lang w:val="uk-UA"/>
        </w:rPr>
      </w:pPr>
      <w:r w:rsidRPr="00E73AD7">
        <w:rPr>
          <w:lang w:val="uk-UA"/>
        </w:rPr>
        <w:t>де Ц</w:t>
      </w:r>
      <w:r w:rsidRPr="00E73AD7">
        <w:rPr>
          <w:vertAlign w:val="subscript"/>
          <w:lang w:val="uk-UA"/>
        </w:rPr>
        <w:t>п</w:t>
      </w:r>
      <w:r w:rsidRPr="00E73AD7">
        <w:rPr>
          <w:lang w:val="uk-UA"/>
        </w:rPr>
        <w:t xml:space="preserve"> - ціна придбання проектного рішення, грн.:</w:t>
      </w:r>
    </w:p>
    <w:p w14:paraId="07F90FDA" w14:textId="4D1CB4F9" w:rsidR="00365B7F" w:rsidRPr="00E73AD7" w:rsidRDefault="000015F1">
      <w:pPr>
        <w:spacing w:line="360" w:lineRule="auto"/>
        <w:jc w:val="right"/>
        <w:rPr>
          <w:lang w:val="uk-UA"/>
        </w:rPr>
      </w:pPr>
      <m:oMath>
        <m:sSub>
          <m:sSubPr>
            <m:ctrlPr>
              <w:rPr>
                <w:rFonts w:ascii="Cambria Math" w:hAnsi="Cambria Math"/>
                <w:i/>
                <w:lang w:val="uk-UA"/>
              </w:rPr>
            </m:ctrlPr>
          </m:sSubPr>
          <m:e>
            <m:r>
              <w:rPr>
                <w:rFonts w:ascii="Cambria Math"/>
                <w:lang w:val="uk-UA"/>
              </w:rPr>
              <m:t>Ц</m:t>
            </m:r>
          </m:e>
          <m:sub>
            <m:r>
              <w:rPr>
                <w:rFonts w:ascii="Cambria Math"/>
                <w:lang w:val="uk-UA"/>
              </w:rPr>
              <m:t>П</m:t>
            </m:r>
          </m:sub>
        </m:sSub>
        <m:r>
          <w:rPr>
            <w:rFonts w:ascii="Cambria Math"/>
            <w:lang w:val="uk-UA"/>
          </w:rPr>
          <m:t>=</m:t>
        </m:r>
        <m:r>
          <w:rPr>
            <w:rFonts w:ascii="Cambria Math"/>
            <w:lang w:val="uk-UA"/>
          </w:rPr>
          <m:t>К</m:t>
        </m:r>
        <m:r>
          <w:rPr>
            <w:rFonts w:ascii="Cambria Math"/>
            <w:lang w:val="uk-UA"/>
          </w:rPr>
          <m:t>(1+</m:t>
        </m:r>
        <m:f>
          <m:fPr>
            <m:ctrlPr>
              <w:rPr>
                <w:rFonts w:ascii="Cambria Math" w:hAnsi="Cambria Math"/>
                <w:i/>
                <w:lang w:val="uk-UA"/>
              </w:rPr>
            </m:ctrlPr>
          </m:fPr>
          <m:num>
            <m:sSub>
              <m:sSubPr>
                <m:ctrlPr>
                  <w:rPr>
                    <w:rFonts w:ascii="Cambria Math" w:hAnsi="Cambria Math"/>
                    <w:i/>
                    <w:lang w:val="uk-UA"/>
                  </w:rPr>
                </m:ctrlPr>
              </m:sSubPr>
              <m:e>
                <m:r>
                  <w:rPr>
                    <w:rFonts w:ascii="Cambria Math"/>
                    <w:lang w:val="uk-UA"/>
                  </w:rPr>
                  <m:t>П</m:t>
                </m:r>
              </m:e>
              <m:sub>
                <m:r>
                  <w:rPr>
                    <w:rFonts w:ascii="Cambria Math"/>
                    <w:lang w:val="uk-UA"/>
                  </w:rPr>
                  <m:t>Р</m:t>
                </m:r>
              </m:sub>
            </m:sSub>
          </m:num>
          <m:den>
            <m:r>
              <w:rPr>
                <w:rFonts w:ascii="Cambria Math"/>
                <w:lang w:val="uk-UA"/>
              </w:rPr>
              <m:t>100</m:t>
            </m:r>
          </m:den>
        </m:f>
        <m:r>
          <w:rPr>
            <w:rFonts w:ascii="Cambria Math"/>
            <w:lang w:val="uk-UA"/>
          </w:rPr>
          <m:t>)+</m:t>
        </m:r>
        <m:sSub>
          <m:sSubPr>
            <m:ctrlPr>
              <w:rPr>
                <w:rFonts w:ascii="Cambria Math" w:hAnsi="Cambria Math"/>
                <w:i/>
                <w:lang w:val="uk-UA"/>
              </w:rPr>
            </m:ctrlPr>
          </m:sSubPr>
          <m:e>
            <m:r>
              <w:rPr>
                <w:rFonts w:ascii="Cambria Math"/>
                <w:lang w:val="uk-UA"/>
              </w:rPr>
              <m:t>К</m:t>
            </m:r>
          </m:e>
          <m:sub>
            <m:r>
              <w:rPr>
                <w:rFonts w:ascii="Cambria Math"/>
                <w:lang w:val="uk-UA"/>
              </w:rPr>
              <m:t>0</m:t>
            </m:r>
          </m:sub>
        </m:sSub>
        <m:r>
          <w:rPr>
            <w:rFonts w:ascii="Cambria Math"/>
            <w:lang w:val="uk-UA"/>
          </w:rPr>
          <m:t>+</m:t>
        </m:r>
        <m:sSub>
          <m:sSubPr>
            <m:ctrlPr>
              <w:rPr>
                <w:rFonts w:ascii="Cambria Math" w:hAnsi="Cambria Math"/>
                <w:i/>
                <w:lang w:val="uk-UA"/>
              </w:rPr>
            </m:ctrlPr>
          </m:sSubPr>
          <m:e>
            <m:r>
              <w:rPr>
                <w:rFonts w:ascii="Cambria Math"/>
                <w:lang w:val="uk-UA"/>
              </w:rPr>
              <m:t>К</m:t>
            </m:r>
          </m:e>
          <m:sub>
            <m:r>
              <w:rPr>
                <w:rFonts w:ascii="Cambria Math"/>
                <w:lang w:val="uk-UA"/>
              </w:rPr>
              <m:t>к</m:t>
            </m:r>
          </m:sub>
        </m:sSub>
      </m:oMath>
      <w:r w:rsidR="00365B7F" w:rsidRPr="00E73AD7">
        <w:rPr>
          <w:lang w:val="uk-UA"/>
        </w:rPr>
        <w:t xml:space="preserve">                                   (4.18)</w:t>
      </w:r>
    </w:p>
    <w:p w14:paraId="78E1CB73" w14:textId="77777777" w:rsidR="00365B7F" w:rsidRPr="00E73AD7" w:rsidRDefault="00365B7F">
      <w:pPr>
        <w:spacing w:line="360" w:lineRule="auto"/>
        <w:ind w:firstLine="708"/>
        <w:rPr>
          <w:lang w:val="uk-UA"/>
        </w:rPr>
      </w:pPr>
      <w:r w:rsidRPr="00E73AD7">
        <w:rPr>
          <w:lang w:val="uk-UA"/>
        </w:rPr>
        <w:t>де Пр - норматив рентабельності;</w:t>
      </w:r>
    </w:p>
    <w:p w14:paraId="0946EFE5" w14:textId="77777777" w:rsidR="00365B7F" w:rsidRPr="00E73AD7" w:rsidRDefault="00365B7F">
      <w:pPr>
        <w:spacing w:line="360" w:lineRule="auto"/>
        <w:ind w:firstLine="708"/>
        <w:rPr>
          <w:lang w:val="uk-UA"/>
        </w:rPr>
      </w:pPr>
      <w:r w:rsidRPr="00E73AD7">
        <w:rPr>
          <w:lang w:val="uk-UA"/>
        </w:rPr>
        <w:t>К</w:t>
      </w:r>
      <w:r w:rsidRPr="00E73AD7">
        <w:rPr>
          <w:vertAlign w:val="subscript"/>
          <w:lang w:val="uk-UA"/>
        </w:rPr>
        <w:t>о</w:t>
      </w:r>
      <w:r w:rsidRPr="00E73AD7">
        <w:rPr>
          <w:lang w:val="uk-UA"/>
        </w:rPr>
        <w:t xml:space="preserve">   -  витрати  на  прив'язку  та  освоєння   проектного  рішення   на конкретному об'єкті, грн.;</w:t>
      </w:r>
    </w:p>
    <w:p w14:paraId="016DD413" w14:textId="77777777" w:rsidR="00365B7F" w:rsidRPr="00E73AD7" w:rsidRDefault="00365B7F">
      <w:pPr>
        <w:spacing w:line="360" w:lineRule="auto"/>
        <w:ind w:firstLine="708"/>
        <w:rPr>
          <w:lang w:val="uk-UA"/>
        </w:rPr>
      </w:pPr>
      <w:r w:rsidRPr="00E73AD7">
        <w:rPr>
          <w:lang w:val="uk-UA"/>
        </w:rPr>
        <w:t>К</w:t>
      </w:r>
      <w:r w:rsidRPr="00E73AD7">
        <w:rPr>
          <w:vertAlign w:val="subscript"/>
          <w:lang w:val="uk-UA"/>
        </w:rPr>
        <w:t>к</w:t>
      </w:r>
      <w:r w:rsidRPr="00E73AD7">
        <w:rPr>
          <w:lang w:val="uk-UA"/>
        </w:rPr>
        <w:t xml:space="preserve"> - витрати на доукомплектування технічних засобів на об'єкті, грн.;</w:t>
      </w:r>
    </w:p>
    <w:p w14:paraId="6D6D9300" w14:textId="4DAD9D50" w:rsidR="00365B7F" w:rsidRPr="00E73AD7" w:rsidRDefault="00365B7F">
      <w:pPr>
        <w:spacing w:line="360" w:lineRule="auto"/>
        <w:rPr>
          <w:lang w:val="uk-UA"/>
        </w:rPr>
      </w:pPr>
      <w:r w:rsidRPr="00E73AD7">
        <w:rPr>
          <w:lang w:val="uk-UA"/>
        </w:rPr>
        <w:t>Ц</w:t>
      </w:r>
      <w:r w:rsidRPr="00E73AD7">
        <w:rPr>
          <w:vertAlign w:val="subscript"/>
          <w:lang w:val="uk-UA"/>
        </w:rPr>
        <w:t>п</w:t>
      </w:r>
      <w:r w:rsidRPr="00E73AD7">
        <w:rPr>
          <w:lang w:val="uk-UA"/>
        </w:rPr>
        <w:t>=</w:t>
      </w:r>
      <w:ins w:id="1046" w:author="Ярмола Юрій Юрійович" w:date="2025-05-28T13:30:00Z">
        <w:r w:rsidR="005B72C0" w:rsidRPr="00E73AD7">
          <w:rPr>
            <w:lang w:val="uk-UA"/>
          </w:rPr>
          <w:t>21</w:t>
        </w:r>
        <w:r w:rsidR="005B72C0">
          <w:rPr>
            <w:lang w:val="uk-UA"/>
          </w:rPr>
          <w:t>251</w:t>
        </w:r>
        <w:r w:rsidR="005B72C0" w:rsidRPr="00E73AD7">
          <w:rPr>
            <w:lang w:val="uk-UA"/>
          </w:rPr>
          <w:t>,</w:t>
        </w:r>
        <w:r w:rsidR="005B72C0">
          <w:rPr>
            <w:lang w:val="uk-UA"/>
          </w:rPr>
          <w:t>6</w:t>
        </w:r>
        <w:r w:rsidR="005B72C0">
          <w:rPr>
            <w:lang w:val="uk-UA"/>
          </w:rPr>
          <w:t xml:space="preserve"> </w:t>
        </w:r>
      </w:ins>
      <w:del w:id="1047" w:author="Ярмола Юрій Юрійович" w:date="2025-05-28T13:30:00Z">
        <w:r w:rsidR="006878CE" w:rsidRPr="00E73AD7" w:rsidDel="005B72C0">
          <w:rPr>
            <w:lang w:val="uk-UA"/>
          </w:rPr>
          <w:delText>21168</w:delText>
        </w:r>
        <w:r w:rsidR="00F725C8" w:rsidRPr="00E73AD7" w:rsidDel="005B72C0">
          <w:rPr>
            <w:lang w:val="uk-UA"/>
          </w:rPr>
          <w:delText>,</w:delText>
        </w:r>
        <w:r w:rsidR="006878CE" w:rsidRPr="00E73AD7" w:rsidDel="005B72C0">
          <w:rPr>
            <w:lang w:val="uk-UA"/>
          </w:rPr>
          <w:delText>00</w:delText>
        </w:r>
      </w:del>
      <w:r w:rsidRPr="00E73AD7">
        <w:rPr>
          <w:lang w:val="uk-UA"/>
        </w:rPr>
        <w:t xml:space="preserve">*(1+0,3) = </w:t>
      </w:r>
      <w:del w:id="1048" w:author="Ярмола Юрій Юрійович" w:date="2025-05-28T13:31:00Z">
        <w:r w:rsidR="006878CE" w:rsidRPr="00E73AD7" w:rsidDel="005B72C0">
          <w:rPr>
            <w:lang w:val="uk-UA"/>
          </w:rPr>
          <w:delText>27518</w:delText>
        </w:r>
      </w:del>
      <w:ins w:id="1049" w:author="Ярмола Юрій Юрійович" w:date="2025-05-28T13:31:00Z">
        <w:r w:rsidR="005B72C0" w:rsidRPr="00E73AD7">
          <w:rPr>
            <w:lang w:val="uk-UA"/>
          </w:rPr>
          <w:t>27</w:t>
        </w:r>
        <w:r w:rsidR="005B72C0">
          <w:rPr>
            <w:lang w:val="uk-UA"/>
          </w:rPr>
          <w:t>627</w:t>
        </w:r>
      </w:ins>
      <w:r w:rsidR="006878CE" w:rsidRPr="00E73AD7">
        <w:rPr>
          <w:lang w:val="uk-UA"/>
        </w:rPr>
        <w:t>,</w:t>
      </w:r>
      <w:ins w:id="1050" w:author="Ярмола Юрій Юрійович" w:date="2025-05-28T13:31:00Z">
        <w:r w:rsidR="005B72C0">
          <w:rPr>
            <w:lang w:val="uk-UA"/>
          </w:rPr>
          <w:t>00</w:t>
        </w:r>
      </w:ins>
      <w:del w:id="1051" w:author="Ярмола Юрій Юрійович" w:date="2025-05-28T13:31:00Z">
        <w:r w:rsidR="006878CE" w:rsidRPr="00E73AD7" w:rsidDel="005B72C0">
          <w:rPr>
            <w:lang w:val="uk-UA"/>
          </w:rPr>
          <w:delText>4</w:delText>
        </w:r>
      </w:del>
      <w:r w:rsidRPr="00E73AD7">
        <w:rPr>
          <w:lang w:val="uk-UA"/>
        </w:rPr>
        <w:t xml:space="preserve"> грн.</w:t>
      </w:r>
    </w:p>
    <w:p w14:paraId="27D5A850" w14:textId="77777777" w:rsidR="00DA5DF1" w:rsidRPr="00E73AD7" w:rsidRDefault="00DA5DF1">
      <w:pPr>
        <w:spacing w:line="360" w:lineRule="auto"/>
        <w:rPr>
          <w:lang w:val="uk-UA"/>
        </w:rPr>
      </w:pPr>
    </w:p>
    <w:p w14:paraId="1FAD4663" w14:textId="283C2EA1" w:rsidR="00365B7F" w:rsidRPr="00E73AD7" w:rsidRDefault="00365B7F">
      <w:pPr>
        <w:spacing w:line="360" w:lineRule="auto"/>
        <w:rPr>
          <w:lang w:val="uk-UA"/>
        </w:rPr>
      </w:pPr>
      <w:r w:rsidRPr="00E73AD7">
        <w:rPr>
          <w:lang w:val="uk-UA"/>
        </w:rPr>
        <w:t>B</w:t>
      </w:r>
      <w:r w:rsidRPr="00E73AD7">
        <w:rPr>
          <w:vertAlign w:val="subscript"/>
          <w:lang w:val="uk-UA"/>
        </w:rPr>
        <w:t>enpv</w:t>
      </w:r>
      <w:r w:rsidRPr="00E73AD7">
        <w:rPr>
          <w:lang w:val="uk-UA"/>
        </w:rPr>
        <w:t xml:space="preserve"> - теперішня вартість витрат на експлуатацію проектного рішення (за весь час його експлуатації), грн.:</w:t>
      </w:r>
    </w:p>
    <w:p w14:paraId="55720BD2" w14:textId="0578E7A6" w:rsidR="00365B7F" w:rsidRPr="00E73AD7" w:rsidRDefault="000015F1">
      <w:pPr>
        <w:spacing w:line="360" w:lineRule="auto"/>
        <w:jc w:val="right"/>
        <w:rPr>
          <w:lang w:val="uk-UA"/>
        </w:rPr>
      </w:pPr>
      <m:oMath>
        <m:sSub>
          <m:sSubPr>
            <m:ctrlPr>
              <w:rPr>
                <w:rFonts w:ascii="Cambria Math" w:hAnsi="Cambria Math"/>
                <w:i/>
                <w:lang w:val="uk-UA"/>
              </w:rPr>
            </m:ctrlPr>
          </m:sSubPr>
          <m:e>
            <m:r>
              <w:rPr>
                <w:rFonts w:ascii="Cambria Math"/>
                <w:lang w:val="uk-UA"/>
              </w:rPr>
              <m:t>В</m:t>
            </m:r>
          </m:e>
          <m:sub>
            <m:r>
              <w:rPr>
                <w:rFonts w:ascii="Cambria Math"/>
                <w:lang w:val="uk-UA"/>
              </w:rPr>
              <m:t>епр</m:t>
            </m:r>
            <m:r>
              <w:rPr>
                <w:rFonts w:ascii="Cambria Math"/>
                <w:lang w:val="uk-UA"/>
              </w:rPr>
              <m:t>v</m:t>
            </m:r>
          </m:sub>
        </m:sSub>
        <m:r>
          <w:rPr>
            <w:rFonts w:ascii="Cambria Math"/>
            <w:lang w:val="uk-UA"/>
          </w:rPr>
          <m:t>=</m:t>
        </m:r>
        <m:nary>
          <m:naryPr>
            <m:chr m:val="∑"/>
            <m:ctrlPr>
              <w:rPr>
                <w:rFonts w:ascii="Cambria Math" w:hAnsi="Cambria Math"/>
                <w:i/>
                <w:lang w:val="uk-UA"/>
              </w:rPr>
            </m:ctrlPr>
          </m:naryPr>
          <m:sub>
            <m:r>
              <w:rPr>
                <w:rFonts w:ascii="Cambria Math"/>
                <w:lang w:val="uk-UA"/>
              </w:rPr>
              <m:t>t=0</m:t>
            </m:r>
          </m:sub>
          <m:sup>
            <m:r>
              <w:rPr>
                <w:rFonts w:ascii="Cambria Math"/>
                <w:lang w:val="uk-UA"/>
              </w:rPr>
              <m:t>T</m:t>
            </m:r>
          </m:sup>
          <m:e>
            <m:f>
              <m:fPr>
                <m:ctrlPr>
                  <w:rPr>
                    <w:rFonts w:ascii="Cambria Math" w:hAnsi="Cambria Math"/>
                    <w:i/>
                    <w:lang w:val="uk-UA"/>
                  </w:rPr>
                </m:ctrlPr>
              </m:fPr>
              <m:num>
                <m:sSub>
                  <m:sSubPr>
                    <m:ctrlPr>
                      <w:rPr>
                        <w:rFonts w:ascii="Cambria Math" w:hAnsi="Cambria Math"/>
                        <w:i/>
                        <w:lang w:val="uk-UA"/>
                      </w:rPr>
                    </m:ctrlPr>
                  </m:sSubPr>
                  <m:e>
                    <m:r>
                      <w:rPr>
                        <w:rFonts w:ascii="Cambria Math"/>
                        <w:lang w:val="uk-UA"/>
                      </w:rPr>
                      <m:t>B</m:t>
                    </m:r>
                  </m:e>
                  <m:sub>
                    <m:r>
                      <w:rPr>
                        <w:rFonts w:ascii="Cambria Math"/>
                        <w:lang w:val="uk-UA"/>
                      </w:rPr>
                      <m:t>eΠ</m:t>
                    </m:r>
                  </m:sub>
                </m:sSub>
              </m:num>
              <m:den>
                <m:r>
                  <w:rPr>
                    <w:rFonts w:ascii="Cambria Math"/>
                    <w:lang w:val="uk-UA"/>
                  </w:rPr>
                  <m:t>(1+R</m:t>
                </m:r>
                <m:sSup>
                  <m:sSupPr>
                    <m:ctrlPr>
                      <w:rPr>
                        <w:rFonts w:ascii="Cambria Math" w:hAnsi="Cambria Math"/>
                        <w:i/>
                        <w:lang w:val="uk-UA"/>
                      </w:rPr>
                    </m:ctrlPr>
                  </m:sSupPr>
                  <m:e>
                    <m:r>
                      <w:rPr>
                        <w:rFonts w:ascii="Cambria Math"/>
                        <w:lang w:val="uk-UA"/>
                      </w:rPr>
                      <m:t>)</m:t>
                    </m:r>
                  </m:e>
                  <m:sup>
                    <m:r>
                      <w:rPr>
                        <w:rFonts w:ascii="Cambria Math"/>
                        <w:lang w:val="uk-UA"/>
                      </w:rPr>
                      <m:t>t</m:t>
                    </m:r>
                  </m:sup>
                </m:sSup>
              </m:den>
            </m:f>
          </m:e>
        </m:nary>
      </m:oMath>
      <w:r w:rsidR="00365B7F" w:rsidRPr="00E73AD7">
        <w:rPr>
          <w:lang w:val="uk-UA"/>
        </w:rPr>
        <w:t xml:space="preserve">                                             (4.19)</w:t>
      </w:r>
    </w:p>
    <w:p w14:paraId="133C588D" w14:textId="77777777" w:rsidR="00365B7F" w:rsidRPr="00E73AD7" w:rsidRDefault="00365B7F">
      <w:pPr>
        <w:spacing w:line="360" w:lineRule="auto"/>
        <w:ind w:firstLine="708"/>
        <w:rPr>
          <w:lang w:val="uk-UA"/>
        </w:rPr>
      </w:pPr>
      <w:r w:rsidRPr="00E73AD7">
        <w:rPr>
          <w:lang w:val="uk-UA"/>
        </w:rPr>
        <w:t>де В</w:t>
      </w:r>
      <w:r w:rsidRPr="00E73AD7">
        <w:rPr>
          <w:vertAlign w:val="subscript"/>
          <w:lang w:val="uk-UA"/>
        </w:rPr>
        <w:t>еп</w:t>
      </w:r>
      <w:r w:rsidRPr="00E73AD7">
        <w:rPr>
          <w:lang w:val="uk-UA"/>
        </w:rPr>
        <w:t xml:space="preserve"> - річні експлуатаційні витрати, грн.;</w:t>
      </w:r>
    </w:p>
    <w:p w14:paraId="0D1DC3DC" w14:textId="77777777" w:rsidR="00000000" w:rsidRDefault="000015F1">
      <w:pPr>
        <w:spacing w:line="360" w:lineRule="auto"/>
        <w:rPr>
          <w:lang w:val="uk-UA"/>
        </w:rPr>
        <w:sectPr w:rsidR="00000000">
          <w:type w:val="continuous"/>
          <w:pgSz w:w="11909" w:h="16834"/>
          <w:pgMar w:top="1247" w:right="1531" w:bottom="1701" w:left="794" w:header="708" w:footer="708" w:gutter="0"/>
          <w:cols w:space="720"/>
        </w:sectPr>
      </w:pPr>
    </w:p>
    <w:p w14:paraId="49EF8FF6" w14:textId="77777777" w:rsidR="00365B7F" w:rsidRPr="00E73AD7" w:rsidRDefault="00365B7F">
      <w:pPr>
        <w:spacing w:line="360" w:lineRule="auto"/>
        <w:ind w:firstLine="708"/>
        <w:rPr>
          <w:lang w:val="uk-UA"/>
        </w:rPr>
      </w:pPr>
      <w:r w:rsidRPr="00E73AD7">
        <w:rPr>
          <w:lang w:val="uk-UA"/>
        </w:rPr>
        <w:t xml:space="preserve">T - строк служби проектного рішення, років; </w:t>
      </w:r>
    </w:p>
    <w:p w14:paraId="06729D53" w14:textId="77777777" w:rsidR="00365B7F" w:rsidRPr="00E73AD7" w:rsidRDefault="00365B7F">
      <w:pPr>
        <w:spacing w:line="360" w:lineRule="auto"/>
        <w:ind w:firstLine="708"/>
        <w:rPr>
          <w:lang w:val="uk-UA"/>
        </w:rPr>
      </w:pPr>
      <w:r w:rsidRPr="00E73AD7">
        <w:rPr>
          <w:lang w:val="uk-UA"/>
        </w:rPr>
        <w:t xml:space="preserve">R - річна ставка дисконтування (приймається у розмірі 12%). </w:t>
      </w:r>
    </w:p>
    <w:p w14:paraId="760A1B2B" w14:textId="77777777" w:rsidR="00365B7F" w:rsidRPr="00E73AD7" w:rsidRDefault="00365B7F">
      <w:pPr>
        <w:spacing w:line="360" w:lineRule="auto"/>
        <w:rPr>
          <w:lang w:val="uk-UA"/>
        </w:rPr>
      </w:pPr>
    </w:p>
    <w:p w14:paraId="19CD13D6" w14:textId="24E7383C" w:rsidR="00365B7F" w:rsidRPr="00E73AD7" w:rsidRDefault="000015F1">
      <w:pPr>
        <w:spacing w:line="360" w:lineRule="auto"/>
        <w:rPr>
          <w:lang w:val="uk-UA"/>
        </w:rPr>
      </w:pPr>
      <m:oMath>
        <m:sSub>
          <m:sSubPr>
            <m:ctrlPr>
              <w:rPr>
                <w:rFonts w:ascii="Cambria Math" w:hAnsi="Cambria Math"/>
                <w:i/>
                <w:lang w:val="uk-UA"/>
              </w:rPr>
            </m:ctrlPr>
          </m:sSubPr>
          <m:e>
            <m:r>
              <w:rPr>
                <w:rFonts w:ascii="Cambria Math"/>
                <w:lang w:val="uk-UA"/>
              </w:rPr>
              <m:t>B</m:t>
            </m:r>
          </m:e>
          <m:sub>
            <m:r>
              <w:rPr>
                <w:rFonts w:ascii="Cambria Math"/>
                <w:lang w:val="uk-UA"/>
              </w:rPr>
              <m:t>eπpv</m:t>
            </m:r>
            <m:r>
              <w:rPr>
                <w:rFonts w:ascii="Cambria Math"/>
                <w:lang w:val="uk-UA"/>
              </w:rPr>
              <m:t>п</m:t>
            </m:r>
          </m:sub>
        </m:sSub>
        <m:r>
          <w:rPr>
            <w:rFonts w:ascii="Cambria Math"/>
            <w:lang w:val="uk-UA"/>
          </w:rPr>
          <m:t>=</m:t>
        </m:r>
        <m:nary>
          <m:naryPr>
            <m:chr m:val="∑"/>
            <m:ctrlPr>
              <w:rPr>
                <w:rFonts w:ascii="Cambria Math" w:hAnsi="Cambria Math"/>
                <w:i/>
                <w:lang w:val="uk-UA"/>
              </w:rPr>
            </m:ctrlPr>
          </m:naryPr>
          <m:sub>
            <m:r>
              <w:rPr>
                <w:rFonts w:ascii="Cambria Math"/>
                <w:lang w:val="uk-UA"/>
              </w:rPr>
              <m:t>t=1</m:t>
            </m:r>
          </m:sub>
          <m:sup>
            <m:r>
              <w:rPr>
                <w:rFonts w:ascii="Cambria Math"/>
                <w:lang w:val="uk-UA"/>
              </w:rPr>
              <m:t>5</m:t>
            </m:r>
          </m:sup>
          <m:e>
            <m:f>
              <m:fPr>
                <m:ctrlPr>
                  <w:rPr>
                    <w:rFonts w:ascii="Cambria Math" w:hAnsi="Cambria Math"/>
                    <w:i/>
                    <w:lang w:val="uk-UA"/>
                  </w:rPr>
                </m:ctrlPr>
              </m:fPr>
              <m:num>
                <m:r>
                  <w:rPr>
                    <w:rFonts w:ascii="Cambria Math"/>
                    <w:lang w:val="uk-UA"/>
                  </w:rPr>
                  <m:t>28602,0</m:t>
                </m:r>
              </m:num>
              <m:den>
                <m:r>
                  <w:rPr>
                    <w:rFonts w:ascii="Cambria Math"/>
                    <w:lang w:val="uk-UA"/>
                  </w:rPr>
                  <m:t>(1+0,12</m:t>
                </m:r>
                <m:sSup>
                  <m:sSupPr>
                    <m:ctrlPr>
                      <w:rPr>
                        <w:rFonts w:ascii="Cambria Math" w:hAnsi="Cambria Math"/>
                        <w:i/>
                        <w:lang w:val="uk-UA"/>
                      </w:rPr>
                    </m:ctrlPr>
                  </m:sSupPr>
                  <m:e>
                    <m:r>
                      <w:rPr>
                        <w:rFonts w:ascii="Cambria Math"/>
                        <w:lang w:val="uk-UA"/>
                      </w:rPr>
                      <m:t>)</m:t>
                    </m:r>
                  </m:e>
                  <m:sup>
                    <m:r>
                      <w:rPr>
                        <w:rFonts w:ascii="Cambria Math"/>
                        <w:lang w:val="uk-UA"/>
                      </w:rPr>
                      <m:t>t</m:t>
                    </m:r>
                  </m:sup>
                </m:sSup>
              </m:den>
            </m:f>
            <m:r>
              <w:rPr>
                <w:rFonts w:ascii="Cambria Math"/>
                <w:lang w:val="uk-UA"/>
              </w:rPr>
              <m:t>=28602,0</m:t>
            </m:r>
            <m:r>
              <w:rPr>
                <w:rFonts w:ascii="Cambria Math"/>
                <w:lang w:val="uk-UA"/>
              </w:rPr>
              <m:t>×</m:t>
            </m:r>
            <m:r>
              <w:rPr>
                <w:rFonts w:ascii="Cambria Math"/>
                <w:lang w:val="uk-UA"/>
              </w:rPr>
              <m:t>3,605=103110,21</m:t>
            </m:r>
          </m:e>
        </m:nary>
      </m:oMath>
      <w:r w:rsidR="00234CC5" w:rsidRPr="00E73AD7">
        <w:rPr>
          <w:lang w:val="uk-UA"/>
        </w:rPr>
        <w:t xml:space="preserve"> </w:t>
      </w:r>
      <w:r w:rsidR="00365B7F" w:rsidRPr="00E73AD7">
        <w:rPr>
          <w:lang w:val="uk-UA"/>
        </w:rPr>
        <w:t>( грн)</w:t>
      </w:r>
    </w:p>
    <w:p w14:paraId="6B7EC372" w14:textId="25008E62" w:rsidR="00365B7F" w:rsidRPr="00E73AD7" w:rsidRDefault="000015F1">
      <w:pPr>
        <w:spacing w:line="360" w:lineRule="auto"/>
        <w:rPr>
          <w:lang w:val="uk-UA"/>
        </w:rPr>
      </w:pPr>
      <m:oMath>
        <m:sSub>
          <m:sSubPr>
            <m:ctrlPr>
              <w:rPr>
                <w:rFonts w:ascii="Cambria Math" w:hAnsi="Cambria Math"/>
                <w:i/>
                <w:lang w:val="uk-UA"/>
              </w:rPr>
            </m:ctrlPr>
          </m:sSubPr>
          <m:e>
            <m:r>
              <w:rPr>
                <w:rFonts w:ascii="Cambria Math"/>
                <w:lang w:val="uk-UA"/>
              </w:rPr>
              <m:t>B</m:t>
            </m:r>
          </m:e>
          <m:sub>
            <m:r>
              <w:rPr>
                <w:rFonts w:ascii="Cambria Math"/>
                <w:lang w:val="uk-UA"/>
              </w:rPr>
              <m:t>eπpv</m:t>
            </m:r>
            <m:r>
              <w:rPr>
                <w:rFonts w:ascii="Cambria Math"/>
                <w:lang w:val="uk-UA"/>
              </w:rPr>
              <m:t>а</m:t>
            </m:r>
          </m:sub>
        </m:sSub>
        <m:r>
          <w:rPr>
            <w:rFonts w:ascii="Cambria Math"/>
            <w:lang w:val="uk-UA"/>
          </w:rPr>
          <m:t>=</m:t>
        </m:r>
        <m:nary>
          <m:naryPr>
            <m:chr m:val="∑"/>
            <m:ctrlPr>
              <w:rPr>
                <w:rFonts w:ascii="Cambria Math" w:hAnsi="Cambria Math"/>
                <w:i/>
                <w:lang w:val="uk-UA"/>
              </w:rPr>
            </m:ctrlPr>
          </m:naryPr>
          <m:sub>
            <m:r>
              <w:rPr>
                <w:rFonts w:ascii="Cambria Math"/>
                <w:lang w:val="uk-UA"/>
              </w:rPr>
              <m:t>t=1</m:t>
            </m:r>
          </m:sub>
          <m:sup>
            <m:r>
              <w:rPr>
                <w:rFonts w:ascii="Cambria Math"/>
                <w:lang w:val="uk-UA"/>
              </w:rPr>
              <m:t>5</m:t>
            </m:r>
          </m:sup>
          <m:e>
            <m:f>
              <m:fPr>
                <m:ctrlPr>
                  <w:rPr>
                    <w:rFonts w:ascii="Cambria Math" w:hAnsi="Cambria Math"/>
                    <w:i/>
                    <w:lang w:val="uk-UA"/>
                  </w:rPr>
                </m:ctrlPr>
              </m:fPr>
              <m:num>
                <m:r>
                  <w:rPr>
                    <w:rFonts w:ascii="Cambria Math"/>
                    <w:lang w:val="uk-UA"/>
                  </w:rPr>
                  <m:t>42915,6</m:t>
                </m:r>
              </m:num>
              <m:den>
                <m:r>
                  <w:rPr>
                    <w:rFonts w:ascii="Cambria Math"/>
                    <w:lang w:val="uk-UA"/>
                  </w:rPr>
                  <m:t>(1+0,12</m:t>
                </m:r>
                <m:sSup>
                  <m:sSupPr>
                    <m:ctrlPr>
                      <w:rPr>
                        <w:rFonts w:ascii="Cambria Math" w:hAnsi="Cambria Math"/>
                        <w:i/>
                        <w:lang w:val="uk-UA"/>
                      </w:rPr>
                    </m:ctrlPr>
                  </m:sSupPr>
                  <m:e>
                    <m:r>
                      <w:rPr>
                        <w:rFonts w:ascii="Cambria Math"/>
                        <w:lang w:val="uk-UA"/>
                      </w:rPr>
                      <m:t>)</m:t>
                    </m:r>
                  </m:e>
                  <m:sup>
                    <m:r>
                      <w:rPr>
                        <w:rFonts w:ascii="Cambria Math"/>
                        <w:lang w:val="uk-UA"/>
                      </w:rPr>
                      <m:t>t</m:t>
                    </m:r>
                  </m:sup>
                </m:sSup>
              </m:den>
            </m:f>
            <m:r>
              <w:rPr>
                <w:rFonts w:ascii="Cambria Math"/>
                <w:lang w:val="uk-UA"/>
              </w:rPr>
              <m:t>=42915,6</m:t>
            </m:r>
            <m:r>
              <w:rPr>
                <w:rFonts w:ascii="Cambria Math"/>
                <w:lang w:val="uk-UA"/>
              </w:rPr>
              <m:t>×</m:t>
            </m:r>
            <m:r>
              <w:rPr>
                <w:rFonts w:ascii="Cambria Math"/>
                <w:lang w:val="uk-UA"/>
              </w:rPr>
              <m:t>3,605=154710,73</m:t>
            </m:r>
          </m:e>
        </m:nary>
      </m:oMath>
      <w:r w:rsidR="00234CC5" w:rsidRPr="00E73AD7">
        <w:rPr>
          <w:lang w:val="uk-UA"/>
        </w:rPr>
        <w:t xml:space="preserve"> </w:t>
      </w:r>
      <w:r w:rsidR="00365B7F" w:rsidRPr="00E73AD7">
        <w:rPr>
          <w:lang w:val="uk-UA"/>
        </w:rPr>
        <w:t>(грн.)</w:t>
      </w:r>
    </w:p>
    <w:p w14:paraId="791CC9EC" w14:textId="77777777" w:rsidR="00365B7F" w:rsidRPr="00E73AD7" w:rsidRDefault="00365B7F">
      <w:pPr>
        <w:spacing w:line="360" w:lineRule="auto"/>
        <w:rPr>
          <w:lang w:val="uk-UA"/>
        </w:rPr>
      </w:pPr>
    </w:p>
    <w:p w14:paraId="607B56F2" w14:textId="3DA054A7" w:rsidR="00365B7F" w:rsidRPr="00E73AD7" w:rsidRDefault="00365B7F">
      <w:pPr>
        <w:spacing w:line="360" w:lineRule="auto"/>
        <w:rPr>
          <w:lang w:val="uk-UA"/>
        </w:rPr>
      </w:pPr>
      <w:r w:rsidRPr="00E73AD7">
        <w:rPr>
          <w:lang w:val="uk-UA"/>
        </w:rPr>
        <w:lastRenderedPageBreak/>
        <w:t>Ц</w:t>
      </w:r>
      <w:r w:rsidRPr="00E73AD7">
        <w:rPr>
          <w:vertAlign w:val="subscript"/>
          <w:lang w:val="uk-UA"/>
        </w:rPr>
        <w:t xml:space="preserve">сп </w:t>
      </w:r>
      <w:r w:rsidRPr="00E73AD7">
        <w:rPr>
          <w:lang w:val="uk-UA"/>
        </w:rPr>
        <w:t xml:space="preserve">= </w:t>
      </w:r>
      <w:ins w:id="1052" w:author="Ярмола Юрій Юрійович" w:date="2025-05-28T13:31:00Z">
        <w:r w:rsidR="005B72C0" w:rsidRPr="00E73AD7">
          <w:rPr>
            <w:lang w:val="uk-UA"/>
          </w:rPr>
          <w:t>27</w:t>
        </w:r>
        <w:r w:rsidR="005B72C0">
          <w:rPr>
            <w:lang w:val="uk-UA"/>
          </w:rPr>
          <w:t>627</w:t>
        </w:r>
      </w:ins>
      <w:del w:id="1053" w:author="Ярмола Юрій Юрійович" w:date="2025-05-28T13:31:00Z">
        <w:r w:rsidR="00FF6AAC" w:rsidRPr="00E73AD7" w:rsidDel="005B72C0">
          <w:rPr>
            <w:lang w:val="uk-UA"/>
          </w:rPr>
          <w:delText xml:space="preserve">27518,4 </w:delText>
        </w:r>
      </w:del>
      <w:r w:rsidRPr="00E73AD7">
        <w:rPr>
          <w:lang w:val="uk-UA"/>
        </w:rPr>
        <w:t xml:space="preserve">+103110,21= </w:t>
      </w:r>
      <w:del w:id="1054" w:author="Ярмола Юрій Юрійович" w:date="2025-05-28T13:32:00Z">
        <w:r w:rsidR="00FF6AAC" w:rsidRPr="00E73AD7" w:rsidDel="005B72C0">
          <w:rPr>
            <w:lang w:val="uk-UA"/>
          </w:rPr>
          <w:delText>130628</w:delText>
        </w:r>
      </w:del>
      <w:ins w:id="1055" w:author="Ярмола Юрій Юрійович" w:date="2025-05-28T13:32:00Z">
        <w:r w:rsidR="005B72C0" w:rsidRPr="00E73AD7">
          <w:rPr>
            <w:lang w:val="uk-UA"/>
          </w:rPr>
          <w:t>130</w:t>
        </w:r>
        <w:r w:rsidR="005B72C0">
          <w:rPr>
            <w:lang w:val="uk-UA"/>
          </w:rPr>
          <w:t>737</w:t>
        </w:r>
      </w:ins>
      <w:r w:rsidR="00FF6AAC" w:rsidRPr="00E73AD7">
        <w:rPr>
          <w:lang w:val="uk-UA"/>
        </w:rPr>
        <w:t>,61</w:t>
      </w:r>
      <w:r w:rsidRPr="00E73AD7">
        <w:rPr>
          <w:lang w:val="uk-UA"/>
        </w:rPr>
        <w:t xml:space="preserve"> (грн.)</w:t>
      </w:r>
    </w:p>
    <w:p w14:paraId="76C377A0" w14:textId="77777777" w:rsidR="00365B7F" w:rsidRPr="00E73AD7" w:rsidRDefault="00365B7F">
      <w:pPr>
        <w:spacing w:line="360" w:lineRule="auto"/>
        <w:rPr>
          <w:lang w:val="uk-UA"/>
        </w:rPr>
      </w:pPr>
      <w:r w:rsidRPr="00E73AD7">
        <w:rPr>
          <w:lang w:val="uk-UA"/>
        </w:rPr>
        <w:t>Ц</w:t>
      </w:r>
      <w:r w:rsidRPr="00E73AD7">
        <w:rPr>
          <w:vertAlign w:val="subscript"/>
          <w:lang w:val="uk-UA"/>
        </w:rPr>
        <w:t xml:space="preserve">са </w:t>
      </w:r>
      <w:r w:rsidRPr="00E73AD7">
        <w:rPr>
          <w:lang w:val="uk-UA"/>
        </w:rPr>
        <w:t>= 6000,00 + 154710,73 = 160710,73 (грн.)</w:t>
      </w:r>
    </w:p>
    <w:p w14:paraId="4845F3E3" w14:textId="77777777" w:rsidR="00365B7F" w:rsidRPr="00E73AD7" w:rsidRDefault="00365B7F">
      <w:pPr>
        <w:spacing w:line="360" w:lineRule="auto"/>
        <w:rPr>
          <w:lang w:val="uk-UA"/>
        </w:rPr>
      </w:pPr>
    </w:p>
    <w:p w14:paraId="60F97C48" w14:textId="3994B08B" w:rsidR="00365B7F" w:rsidRPr="00E73AD7" w:rsidRDefault="007779F7">
      <w:pPr>
        <w:pStyle w:val="Heading2"/>
        <w:spacing w:line="360" w:lineRule="auto"/>
        <w:rPr>
          <w:lang w:val="uk-UA"/>
        </w:rPr>
      </w:pPr>
      <w:bookmarkStart w:id="1056" w:name="_Toc199283597"/>
      <w:r w:rsidRPr="00E73AD7">
        <w:rPr>
          <w:lang w:val="uk-UA"/>
        </w:rPr>
        <w:t>4</w:t>
      </w:r>
      <w:r w:rsidR="00365B7F" w:rsidRPr="00E73AD7">
        <w:rPr>
          <w:lang w:val="uk-UA"/>
        </w:rPr>
        <w:t>.6. Визначення показників економічної ефективності</w:t>
      </w:r>
      <w:bookmarkEnd w:id="1056"/>
    </w:p>
    <w:p w14:paraId="5E21B64A" w14:textId="77777777" w:rsidR="00365B7F" w:rsidRPr="00E73AD7" w:rsidRDefault="00365B7F">
      <w:pPr>
        <w:spacing w:line="360" w:lineRule="auto"/>
        <w:rPr>
          <w:lang w:val="uk-UA"/>
        </w:rPr>
      </w:pPr>
      <w:r w:rsidRPr="00E73AD7">
        <w:rPr>
          <w:lang w:val="uk-UA"/>
        </w:rPr>
        <w:t>Економічний ефект в сфері проектування рішення:</w:t>
      </w:r>
    </w:p>
    <w:p w14:paraId="4E5B1072" w14:textId="64E562A2" w:rsidR="00365B7F" w:rsidRPr="00E73AD7" w:rsidRDefault="00365B7F">
      <w:pPr>
        <w:spacing w:line="360" w:lineRule="auto"/>
        <w:jc w:val="right"/>
        <w:rPr>
          <w:lang w:val="uk-UA"/>
        </w:rPr>
      </w:pPr>
      <w:r w:rsidRPr="00E73AD7">
        <w:rPr>
          <w:lang w:val="uk-UA"/>
        </w:rPr>
        <w:br/>
        <w:t>Е</w:t>
      </w:r>
      <w:r w:rsidRPr="00E73AD7">
        <w:rPr>
          <w:vertAlign w:val="subscript"/>
          <w:lang w:val="uk-UA"/>
        </w:rPr>
        <w:t>пр</w:t>
      </w:r>
      <w:r w:rsidRPr="00E73AD7">
        <w:rPr>
          <w:lang w:val="uk-UA"/>
        </w:rPr>
        <w:t>=Ц</w:t>
      </w:r>
      <w:r w:rsidRPr="00E73AD7">
        <w:rPr>
          <w:vertAlign w:val="subscript"/>
          <w:lang w:val="uk-UA"/>
        </w:rPr>
        <w:t>а</w:t>
      </w:r>
      <w:r w:rsidRPr="00E73AD7">
        <w:rPr>
          <w:lang w:val="uk-UA"/>
        </w:rPr>
        <w:t>-Ц</w:t>
      </w:r>
      <w:r w:rsidRPr="00E73AD7">
        <w:rPr>
          <w:vertAlign w:val="subscript"/>
          <w:lang w:val="uk-UA"/>
        </w:rPr>
        <w:t>п</w:t>
      </w:r>
      <w:r w:rsidRPr="00E73AD7">
        <w:rPr>
          <w:vertAlign w:val="subscript"/>
          <w:lang w:val="uk-UA"/>
        </w:rPr>
        <w:tab/>
        <w:t xml:space="preserve">                                                                     </w:t>
      </w:r>
      <w:r w:rsidRPr="00E73AD7">
        <w:rPr>
          <w:lang w:val="uk-UA"/>
        </w:rPr>
        <w:t>(4.21)</w:t>
      </w:r>
    </w:p>
    <w:p w14:paraId="1692BDE8" w14:textId="4FA971C1" w:rsidR="00365B7F" w:rsidRPr="00E73AD7" w:rsidRDefault="00365B7F">
      <w:pPr>
        <w:spacing w:line="360" w:lineRule="auto"/>
        <w:rPr>
          <w:lang w:val="uk-UA"/>
        </w:rPr>
      </w:pPr>
      <w:r w:rsidRPr="00E73AD7">
        <w:rPr>
          <w:lang w:val="uk-UA"/>
        </w:rPr>
        <w:t>Е</w:t>
      </w:r>
      <w:r w:rsidRPr="00E73AD7">
        <w:rPr>
          <w:vertAlign w:val="subscript"/>
          <w:lang w:val="uk-UA"/>
        </w:rPr>
        <w:t>пр</w:t>
      </w:r>
      <w:r w:rsidRPr="00E73AD7">
        <w:rPr>
          <w:lang w:val="uk-UA"/>
        </w:rPr>
        <w:t xml:space="preserve"> = 6000,00 – </w:t>
      </w:r>
      <w:ins w:id="1057" w:author="Ярмола Юрій Юрійович" w:date="2025-05-28T13:33:00Z">
        <w:r w:rsidR="005B72C0" w:rsidRPr="00E73AD7">
          <w:rPr>
            <w:lang w:val="uk-UA"/>
          </w:rPr>
          <w:t>27</w:t>
        </w:r>
        <w:r w:rsidR="005B72C0">
          <w:rPr>
            <w:lang w:val="uk-UA"/>
          </w:rPr>
          <w:t>627</w:t>
        </w:r>
      </w:ins>
      <w:del w:id="1058" w:author="Ярмола Юрій Юрійович" w:date="2025-05-28T13:33:00Z">
        <w:r w:rsidR="006878CE" w:rsidRPr="00E73AD7" w:rsidDel="005B72C0">
          <w:rPr>
            <w:lang w:val="uk-UA"/>
          </w:rPr>
          <w:delText>27518,4</w:delText>
        </w:r>
        <w:r w:rsidRPr="00E73AD7" w:rsidDel="005B72C0">
          <w:rPr>
            <w:lang w:val="uk-UA"/>
          </w:rPr>
          <w:delText xml:space="preserve"> </w:delText>
        </w:r>
      </w:del>
      <w:r w:rsidRPr="00E73AD7">
        <w:rPr>
          <w:lang w:val="uk-UA"/>
        </w:rPr>
        <w:t>= -</w:t>
      </w:r>
      <w:r w:rsidR="006878CE" w:rsidRPr="00E73AD7">
        <w:rPr>
          <w:lang w:val="uk-UA"/>
        </w:rPr>
        <w:t>21</w:t>
      </w:r>
      <w:ins w:id="1059" w:author="Ярмола Юрій Юрійович" w:date="2025-05-28T13:34:00Z">
        <w:r w:rsidR="005B72C0">
          <w:rPr>
            <w:lang w:val="uk-UA"/>
          </w:rPr>
          <w:t>627</w:t>
        </w:r>
      </w:ins>
      <w:del w:id="1060" w:author="Ярмола Юрій Юрійович" w:date="2025-05-28T13:34:00Z">
        <w:r w:rsidR="006878CE" w:rsidRPr="00E73AD7" w:rsidDel="005B72C0">
          <w:rPr>
            <w:lang w:val="uk-UA"/>
          </w:rPr>
          <w:delText>518</w:delText>
        </w:r>
        <w:r w:rsidRPr="00E73AD7" w:rsidDel="005B72C0">
          <w:rPr>
            <w:lang w:val="uk-UA"/>
          </w:rPr>
          <w:delText>,</w:delText>
        </w:r>
        <w:r w:rsidR="006878CE" w:rsidRPr="00E73AD7" w:rsidDel="005B72C0">
          <w:rPr>
            <w:lang w:val="uk-UA"/>
          </w:rPr>
          <w:delText>4</w:delText>
        </w:r>
      </w:del>
      <w:r w:rsidRPr="00E73AD7">
        <w:rPr>
          <w:lang w:val="uk-UA"/>
        </w:rPr>
        <w:t xml:space="preserve"> (грн.)</w:t>
      </w:r>
    </w:p>
    <w:p w14:paraId="168C349E" w14:textId="77777777" w:rsidR="00365B7F" w:rsidRPr="00E73AD7" w:rsidRDefault="00365B7F">
      <w:pPr>
        <w:spacing w:line="360" w:lineRule="auto"/>
        <w:rPr>
          <w:lang w:val="uk-UA"/>
        </w:rPr>
      </w:pPr>
      <w:r w:rsidRPr="00E73AD7">
        <w:rPr>
          <w:lang w:val="uk-UA"/>
        </w:rPr>
        <w:t>Річний економічний ефект в сфері експлуатації:</w:t>
      </w:r>
    </w:p>
    <w:p w14:paraId="5FAB1C38" w14:textId="1CC1B6F7" w:rsidR="00365B7F" w:rsidRPr="00E73AD7" w:rsidRDefault="00365B7F">
      <w:pPr>
        <w:spacing w:line="360" w:lineRule="auto"/>
        <w:jc w:val="right"/>
        <w:rPr>
          <w:vertAlign w:val="subscript"/>
          <w:lang w:val="uk-UA"/>
        </w:rPr>
      </w:pPr>
      <w:r w:rsidRPr="00E73AD7">
        <w:rPr>
          <w:lang w:val="uk-UA"/>
        </w:rPr>
        <w:t>Е</w:t>
      </w:r>
      <w:r w:rsidRPr="00E73AD7">
        <w:rPr>
          <w:vertAlign w:val="subscript"/>
          <w:lang w:val="uk-UA"/>
        </w:rPr>
        <w:t>кс</w:t>
      </w:r>
      <w:r w:rsidRPr="00E73AD7">
        <w:rPr>
          <w:lang w:val="uk-UA"/>
        </w:rPr>
        <w:t>=В</w:t>
      </w:r>
      <w:r w:rsidRPr="00E73AD7">
        <w:rPr>
          <w:vertAlign w:val="subscript"/>
          <w:lang w:val="uk-UA"/>
        </w:rPr>
        <w:t>еа</w:t>
      </w:r>
      <w:r w:rsidRPr="00E73AD7">
        <w:rPr>
          <w:lang w:val="uk-UA"/>
        </w:rPr>
        <w:t>-В</w:t>
      </w:r>
      <w:r w:rsidRPr="00E73AD7">
        <w:rPr>
          <w:vertAlign w:val="subscript"/>
          <w:lang w:val="uk-UA"/>
        </w:rPr>
        <w:t>еп</w:t>
      </w:r>
      <w:r w:rsidR="00DA5DF1" w:rsidRPr="00E73AD7">
        <w:rPr>
          <w:vertAlign w:val="subscript"/>
          <w:lang w:val="uk-UA"/>
        </w:rPr>
        <w:t xml:space="preserve">                              </w:t>
      </w:r>
      <w:r w:rsidR="00DA5DF1" w:rsidRPr="00E73AD7">
        <w:rPr>
          <w:lang w:val="uk-UA"/>
        </w:rPr>
        <w:t>(4.22)</w:t>
      </w:r>
    </w:p>
    <w:p w14:paraId="4266751F" w14:textId="77777777" w:rsidR="00365B7F" w:rsidRPr="00E73AD7" w:rsidRDefault="00365B7F">
      <w:pPr>
        <w:spacing w:line="360" w:lineRule="auto"/>
        <w:rPr>
          <w:lang w:val="uk-UA"/>
        </w:rPr>
      </w:pPr>
      <w:r w:rsidRPr="00E73AD7">
        <w:rPr>
          <w:lang w:val="uk-UA"/>
        </w:rPr>
        <w:t>Е</w:t>
      </w:r>
      <w:r w:rsidRPr="00E73AD7">
        <w:rPr>
          <w:vertAlign w:val="subscript"/>
          <w:lang w:val="uk-UA"/>
        </w:rPr>
        <w:t>кс</w:t>
      </w:r>
      <w:r w:rsidRPr="00E73AD7">
        <w:rPr>
          <w:lang w:val="uk-UA"/>
        </w:rPr>
        <w:t>= 42915,6 – 28602,0 =14313,6 (грн.)</w:t>
      </w:r>
    </w:p>
    <w:p w14:paraId="6FA80BDD" w14:textId="77777777" w:rsidR="00365B7F" w:rsidRPr="00E73AD7" w:rsidRDefault="00365B7F">
      <w:pPr>
        <w:spacing w:line="360" w:lineRule="auto"/>
        <w:rPr>
          <w:lang w:val="uk-UA"/>
        </w:rPr>
      </w:pPr>
      <w:r w:rsidRPr="00E73AD7">
        <w:rPr>
          <w:lang w:val="uk-UA"/>
        </w:rPr>
        <w:t xml:space="preserve">Додатковий економічний ефект у сфері експлуатації: </w:t>
      </w:r>
    </w:p>
    <w:p w14:paraId="1CDC02D1" w14:textId="6611F609" w:rsidR="00365B7F" w:rsidRPr="00E73AD7" w:rsidRDefault="00234CC5">
      <w:pPr>
        <w:spacing w:line="360" w:lineRule="auto"/>
        <w:rPr>
          <w:lang w:val="uk-UA"/>
        </w:rPr>
      </w:pPr>
      <m:oMathPara>
        <m:oMath>
          <m:r>
            <w:rPr>
              <w:rFonts w:ascii="Cambria Math"/>
              <w:lang w:val="uk-UA"/>
            </w:rPr>
            <m:t>Δ</m:t>
          </m:r>
          <m:sSub>
            <m:sSubPr>
              <m:ctrlPr>
                <w:rPr>
                  <w:rFonts w:ascii="Cambria Math" w:hAnsi="Cambria Math"/>
                  <w:i/>
                  <w:lang w:val="uk-UA"/>
                </w:rPr>
              </m:ctrlPr>
            </m:sSubPr>
            <m:e>
              <m:r>
                <w:rPr>
                  <w:rFonts w:ascii="Cambria Math"/>
                  <w:lang w:val="uk-UA"/>
                </w:rPr>
                <m:t>E</m:t>
              </m:r>
            </m:e>
            <m:sub>
              <m:r>
                <w:rPr>
                  <w:rFonts w:ascii="Cambria Math"/>
                  <w:lang w:val="uk-UA"/>
                </w:rPr>
                <m:t>ekc</m:t>
              </m:r>
            </m:sub>
          </m:sSub>
          <m:r>
            <w:rPr>
              <w:rFonts w:ascii="Cambria Math"/>
              <w:lang w:val="uk-UA"/>
            </w:rPr>
            <m:t>=</m:t>
          </m:r>
          <m:sSup>
            <m:sSupPr>
              <m:ctrlPr>
                <w:rPr>
                  <w:rFonts w:ascii="Cambria Math" w:hAnsi="Cambria Math"/>
                  <w:i/>
                  <w:lang w:val="uk-UA"/>
                </w:rPr>
              </m:ctrlPr>
            </m:sSupPr>
            <m:e>
              <m:nary>
                <m:naryPr>
                  <m:chr m:val="∑"/>
                  <m:ctrlPr>
                    <w:rPr>
                      <w:rFonts w:ascii="Cambria Math" w:hAnsi="Cambria Math"/>
                      <w:i/>
                      <w:lang w:val="uk-UA"/>
                    </w:rPr>
                  </m:ctrlPr>
                </m:naryPr>
                <m:sub>
                  <m:r>
                    <w:rPr>
                      <w:rFonts w:ascii="Cambria Math"/>
                      <w:lang w:val="uk-UA"/>
                    </w:rPr>
                    <m:t>t=1</m:t>
                  </m:r>
                </m:sub>
                <m:sup>
                  <m:r>
                    <w:rPr>
                      <w:rFonts w:ascii="Cambria Math"/>
                      <w:lang w:val="uk-UA"/>
                    </w:rPr>
                    <m:t>T</m:t>
                  </m:r>
                </m:sup>
                <m:e>
                  <m:sSub>
                    <m:sSubPr>
                      <m:ctrlPr>
                        <w:rPr>
                          <w:rFonts w:ascii="Cambria Math" w:hAnsi="Cambria Math"/>
                          <w:i/>
                          <w:lang w:val="uk-UA"/>
                        </w:rPr>
                      </m:ctrlPr>
                    </m:sSubPr>
                    <m:e>
                      <m:r>
                        <w:rPr>
                          <w:rFonts w:ascii="Cambria Math"/>
                          <w:lang w:val="uk-UA"/>
                        </w:rPr>
                        <m:t>E</m:t>
                      </m:r>
                    </m:e>
                    <m:sub>
                      <m:r>
                        <w:rPr>
                          <w:rFonts w:ascii="Cambria Math"/>
                          <w:lang w:val="uk-UA"/>
                        </w:rPr>
                        <m:t>ekc</m:t>
                      </m:r>
                    </m:sub>
                  </m:sSub>
                  <m:r>
                    <w:rPr>
                      <w:rFonts w:ascii="Cambria Math"/>
                      <w:lang w:val="uk-UA"/>
                    </w:rPr>
                    <m:t>(1+R)</m:t>
                  </m:r>
                </m:e>
              </m:nary>
            </m:e>
            <m:sup>
              <m:r>
                <w:rPr>
                  <w:rFonts w:ascii="Cambria Math"/>
                  <w:lang w:val="uk-UA"/>
                </w:rPr>
                <m:t>T</m:t>
              </m:r>
              <m:r>
                <w:rPr>
                  <w:rFonts w:ascii="Cambria Math"/>
                  <w:lang w:val="uk-UA"/>
                </w:rPr>
                <m:t>-</m:t>
              </m:r>
              <m:r>
                <w:rPr>
                  <w:rFonts w:ascii="Cambria Math"/>
                  <w:lang w:val="uk-UA"/>
                </w:rPr>
                <m:t>t</m:t>
              </m:r>
            </m:sup>
          </m:sSup>
        </m:oMath>
      </m:oMathPara>
    </w:p>
    <w:p w14:paraId="3F64C433" w14:textId="7EEEC213" w:rsidR="00365B7F" w:rsidRPr="00E73AD7" w:rsidRDefault="00234CC5">
      <w:pPr>
        <w:spacing w:line="360" w:lineRule="auto"/>
        <w:rPr>
          <w:lang w:val="uk-UA"/>
        </w:rPr>
      </w:pPr>
      <m:oMath>
        <m:r>
          <w:rPr>
            <w:rFonts w:ascii="Cambria Math"/>
            <w:lang w:val="uk-UA"/>
          </w:rPr>
          <m:t>Δ</m:t>
        </m:r>
        <m:sSub>
          <m:sSubPr>
            <m:ctrlPr>
              <w:rPr>
                <w:rFonts w:ascii="Cambria Math" w:hAnsi="Cambria Math"/>
                <w:i/>
                <w:lang w:val="uk-UA"/>
              </w:rPr>
            </m:ctrlPr>
          </m:sSubPr>
          <m:e>
            <m:r>
              <w:rPr>
                <w:rFonts w:ascii="Cambria Math"/>
                <w:lang w:val="uk-UA"/>
              </w:rPr>
              <m:t>E</m:t>
            </m:r>
          </m:e>
          <m:sub>
            <m:r>
              <w:rPr>
                <w:rFonts w:ascii="Cambria Math"/>
                <w:lang w:val="uk-UA"/>
              </w:rPr>
              <m:t>ekc</m:t>
            </m:r>
          </m:sub>
        </m:sSub>
        <m:r>
          <w:rPr>
            <w:rFonts w:ascii="Cambria Math"/>
            <w:lang w:val="uk-UA"/>
          </w:rPr>
          <m:t>=</m:t>
        </m:r>
        <m:nary>
          <m:naryPr>
            <m:chr m:val="∑"/>
            <m:ctrlPr>
              <w:rPr>
                <w:rFonts w:ascii="Cambria Math" w:hAnsi="Cambria Math"/>
                <w:i/>
                <w:lang w:val="uk-UA"/>
              </w:rPr>
            </m:ctrlPr>
          </m:naryPr>
          <m:sub>
            <m:r>
              <w:rPr>
                <w:rFonts w:ascii="Cambria Math"/>
                <w:lang w:val="uk-UA"/>
              </w:rPr>
              <m:t>t=1</m:t>
            </m:r>
          </m:sub>
          <m:sup>
            <m:r>
              <w:rPr>
                <w:rFonts w:ascii="Cambria Math"/>
                <w:lang w:val="uk-UA"/>
              </w:rPr>
              <m:t>5</m:t>
            </m:r>
          </m:sup>
          <m:e>
            <m:r>
              <w:rPr>
                <w:rFonts w:ascii="Cambria Math"/>
                <w:lang w:val="uk-UA"/>
              </w:rPr>
              <m:t>14313,6(1+0,12</m:t>
            </m:r>
            <m:sSup>
              <m:sSupPr>
                <m:ctrlPr>
                  <w:rPr>
                    <w:rFonts w:ascii="Cambria Math" w:hAnsi="Cambria Math"/>
                    <w:i/>
                    <w:lang w:val="uk-UA"/>
                  </w:rPr>
                </m:ctrlPr>
              </m:sSupPr>
              <m:e>
                <m:r>
                  <w:rPr>
                    <w:rFonts w:ascii="Cambria Math"/>
                    <w:lang w:val="uk-UA"/>
                  </w:rPr>
                  <m:t>)</m:t>
                </m:r>
              </m:e>
              <m:sup>
                <m:r>
                  <w:rPr>
                    <w:rFonts w:ascii="Cambria Math"/>
                    <w:lang w:val="uk-UA"/>
                  </w:rPr>
                  <m:t>5</m:t>
                </m:r>
                <m:r>
                  <w:rPr>
                    <w:rFonts w:ascii="Cambria Math"/>
                    <w:lang w:val="uk-UA"/>
                  </w:rPr>
                  <m:t>-</m:t>
                </m:r>
                <m:r>
                  <w:rPr>
                    <w:rFonts w:ascii="Cambria Math"/>
                    <w:lang w:val="uk-UA"/>
                  </w:rPr>
                  <m:t>t</m:t>
                </m:r>
              </m:sup>
            </m:sSup>
            <m:r>
              <w:rPr>
                <w:rFonts w:ascii="Cambria Math"/>
                <w:lang w:val="uk-UA"/>
              </w:rPr>
              <m:t>=14313,6</m:t>
            </m:r>
            <m:r>
              <w:rPr>
                <w:rFonts w:ascii="Cambria Math"/>
                <w:lang w:val="uk-UA"/>
              </w:rPr>
              <m:t>×</m:t>
            </m:r>
            <m:r>
              <w:rPr>
                <w:rFonts w:ascii="Cambria Math"/>
                <w:lang w:val="uk-UA"/>
              </w:rPr>
              <m:t>6,3528=90931,44</m:t>
            </m:r>
          </m:e>
        </m:nary>
      </m:oMath>
      <w:r w:rsidRPr="00E73AD7">
        <w:rPr>
          <w:lang w:val="uk-UA"/>
        </w:rPr>
        <w:t xml:space="preserve"> </w:t>
      </w:r>
      <w:r w:rsidR="00365B7F" w:rsidRPr="00E73AD7">
        <w:rPr>
          <w:lang w:val="uk-UA"/>
        </w:rPr>
        <w:t>(грн.)</w:t>
      </w:r>
    </w:p>
    <w:p w14:paraId="17C79BD1" w14:textId="77777777" w:rsidR="00365B7F" w:rsidRPr="00E73AD7" w:rsidRDefault="00365B7F">
      <w:pPr>
        <w:spacing w:line="360" w:lineRule="auto"/>
        <w:rPr>
          <w:lang w:val="uk-UA"/>
        </w:rPr>
      </w:pPr>
      <w:r w:rsidRPr="00E73AD7">
        <w:rPr>
          <w:lang w:val="uk-UA"/>
        </w:rPr>
        <w:t xml:space="preserve">Сумарний ефект складає: </w:t>
      </w:r>
    </w:p>
    <w:p w14:paraId="0FDAF8AC" w14:textId="7915622A" w:rsidR="00234CC5" w:rsidRPr="00E73AD7" w:rsidRDefault="00234CC5">
      <w:pPr>
        <w:spacing w:line="360" w:lineRule="auto"/>
        <w:rPr>
          <w:lang w:val="uk-UA"/>
        </w:rPr>
      </w:pPr>
      <m:oMath>
        <m:r>
          <w:rPr>
            <w:rFonts w:ascii="Cambria Math"/>
            <w:lang w:val="uk-UA"/>
          </w:rPr>
          <m:t>E=</m:t>
        </m:r>
        <m:sSub>
          <m:sSubPr>
            <m:ctrlPr>
              <w:rPr>
                <w:rFonts w:ascii="Cambria Math" w:hAnsi="Cambria Math"/>
                <w:i/>
                <w:lang w:val="uk-UA"/>
              </w:rPr>
            </m:ctrlPr>
          </m:sSubPr>
          <m:e>
            <m:r>
              <w:rPr>
                <w:rFonts w:ascii="Cambria Math"/>
                <w:lang w:val="uk-UA"/>
              </w:rPr>
              <m:t>E</m:t>
            </m:r>
          </m:e>
          <m:sub>
            <m:r>
              <w:rPr>
                <w:rFonts w:ascii="Cambria Math"/>
                <w:lang w:val="uk-UA"/>
              </w:rPr>
              <m:t>π</m:t>
            </m:r>
            <m:r>
              <w:rPr>
                <w:rFonts w:ascii="Cambria Math"/>
                <w:lang w:val="uk-UA"/>
              </w:rPr>
              <m:t>р</m:t>
            </m:r>
          </m:sub>
        </m:sSub>
        <m:r>
          <w:rPr>
            <w:rFonts w:ascii="Cambria Math"/>
            <w:lang w:val="uk-UA"/>
          </w:rPr>
          <m:t>+Δ</m:t>
        </m:r>
        <m:sSub>
          <m:sSubPr>
            <m:ctrlPr>
              <w:rPr>
                <w:rFonts w:ascii="Cambria Math" w:hAnsi="Cambria Math"/>
                <w:i/>
                <w:lang w:val="uk-UA"/>
              </w:rPr>
            </m:ctrlPr>
          </m:sSubPr>
          <m:e>
            <m:r>
              <w:rPr>
                <w:rFonts w:ascii="Cambria Math"/>
                <w:lang w:val="uk-UA"/>
              </w:rPr>
              <m:t>E</m:t>
            </m:r>
          </m:e>
          <m:sub>
            <m:r>
              <w:rPr>
                <w:rFonts w:ascii="Cambria Math"/>
                <w:lang w:val="uk-UA"/>
              </w:rPr>
              <m:t>ekc</m:t>
            </m:r>
          </m:sub>
        </m:sSub>
        <m:r>
          <w:rPr>
            <w:rFonts w:ascii="Cambria Math"/>
            <w:lang w:val="uk-UA"/>
          </w:rPr>
          <m:t xml:space="preserve">= </m:t>
        </m:r>
      </m:oMath>
      <w:r w:rsidR="006878CE" w:rsidRPr="00E73AD7">
        <w:rPr>
          <w:lang w:val="uk-UA"/>
        </w:rPr>
        <w:t>-</w:t>
      </w:r>
      <w:ins w:id="1061" w:author="Ярмола Юрій Юрійович" w:date="2025-05-28T13:34:00Z">
        <w:r w:rsidR="005B72C0" w:rsidRPr="00E73AD7">
          <w:rPr>
            <w:lang w:val="uk-UA"/>
          </w:rPr>
          <w:t>21</w:t>
        </w:r>
        <w:r w:rsidR="005B72C0">
          <w:rPr>
            <w:lang w:val="uk-UA"/>
          </w:rPr>
          <w:t>627</w:t>
        </w:r>
        <w:r w:rsidR="005B72C0">
          <w:rPr>
            <w:lang w:val="uk-UA"/>
          </w:rPr>
          <w:t xml:space="preserve"> </w:t>
        </w:r>
      </w:ins>
      <w:del w:id="1062" w:author="Ярмола Юрій Юрійович" w:date="2025-05-28T13:34:00Z">
        <w:r w:rsidR="006878CE" w:rsidRPr="00E73AD7" w:rsidDel="005B72C0">
          <w:rPr>
            <w:lang w:val="uk-UA"/>
          </w:rPr>
          <w:delText xml:space="preserve">21518,4 </w:delText>
        </w:r>
      </w:del>
      <w:r w:rsidRPr="00E73AD7">
        <w:rPr>
          <w:lang w:val="uk-UA"/>
        </w:rPr>
        <w:t xml:space="preserve">+ 90931,44= </w:t>
      </w:r>
      <w:r w:rsidR="00235B9E" w:rsidRPr="00E73AD7">
        <w:rPr>
          <w:lang w:val="uk-UA"/>
        </w:rPr>
        <w:t>69</w:t>
      </w:r>
      <w:ins w:id="1063" w:author="Ярмола Юрій Юрійович" w:date="2025-05-28T13:35:00Z">
        <w:r w:rsidR="005B72C0">
          <w:rPr>
            <w:lang w:val="uk-UA"/>
          </w:rPr>
          <w:t>304</w:t>
        </w:r>
      </w:ins>
      <w:del w:id="1064" w:author="Ярмола Юрій Юрійович" w:date="2025-05-28T13:34:00Z">
        <w:r w:rsidR="00235B9E" w:rsidRPr="00E73AD7" w:rsidDel="005B72C0">
          <w:rPr>
            <w:lang w:val="uk-UA"/>
          </w:rPr>
          <w:delText>413</w:delText>
        </w:r>
      </w:del>
      <w:r w:rsidR="00235B9E" w:rsidRPr="00E73AD7">
        <w:rPr>
          <w:lang w:val="uk-UA"/>
        </w:rPr>
        <w:t>,</w:t>
      </w:r>
      <w:ins w:id="1065" w:author="Ярмола Юрій Юрійович" w:date="2025-05-28T13:35:00Z">
        <w:r w:rsidR="005B72C0">
          <w:rPr>
            <w:lang w:val="uk-UA"/>
          </w:rPr>
          <w:t>4</w:t>
        </w:r>
      </w:ins>
      <w:del w:id="1066" w:author="Ярмола Юрій Юрійович" w:date="2025-05-28T13:35:00Z">
        <w:r w:rsidR="00235B9E" w:rsidRPr="00E73AD7" w:rsidDel="005B72C0">
          <w:rPr>
            <w:lang w:val="uk-UA"/>
          </w:rPr>
          <w:delText>0</w:delText>
        </w:r>
      </w:del>
      <w:r w:rsidR="00235B9E" w:rsidRPr="00E73AD7">
        <w:rPr>
          <w:lang w:val="uk-UA"/>
        </w:rPr>
        <w:t>4</w:t>
      </w:r>
      <w:r w:rsidRPr="00E73AD7">
        <w:rPr>
          <w:lang w:val="uk-UA"/>
        </w:rPr>
        <w:t xml:space="preserve"> (грн.)</w:t>
      </w:r>
    </w:p>
    <w:p w14:paraId="5FB158BF" w14:textId="5E828A9E" w:rsidR="00365B7F" w:rsidRPr="00E73AD7" w:rsidRDefault="00365B7F">
      <w:pPr>
        <w:spacing w:line="360" w:lineRule="auto"/>
        <w:rPr>
          <w:lang w:val="uk-UA"/>
        </w:rPr>
      </w:pPr>
    </w:p>
    <w:p w14:paraId="31A67D97" w14:textId="77777777" w:rsidR="00000000" w:rsidRDefault="000015F1">
      <w:pPr>
        <w:spacing w:line="360" w:lineRule="auto"/>
        <w:rPr>
          <w:lang w:val="uk-UA"/>
        </w:rPr>
        <w:sectPr w:rsidR="00000000">
          <w:type w:val="continuous"/>
          <w:pgSz w:w="11909" w:h="16834"/>
          <w:pgMar w:top="1247" w:right="1531" w:bottom="1701" w:left="794" w:header="708" w:footer="708" w:gutter="0"/>
          <w:cols w:space="720"/>
        </w:sectPr>
      </w:pPr>
    </w:p>
    <w:p w14:paraId="5B2CDA67" w14:textId="77777777" w:rsidR="00365B7F" w:rsidRPr="00E73AD7" w:rsidRDefault="00365B7F">
      <w:pPr>
        <w:spacing w:line="360" w:lineRule="auto"/>
        <w:rPr>
          <w:lang w:val="uk-UA"/>
        </w:rPr>
      </w:pPr>
    </w:p>
    <w:p w14:paraId="62C3855F" w14:textId="77777777" w:rsidR="00365B7F" w:rsidRPr="00E73AD7" w:rsidRDefault="00365B7F">
      <w:pPr>
        <w:spacing w:line="360" w:lineRule="auto"/>
        <w:rPr>
          <w:i/>
          <w:lang w:val="uk-UA"/>
        </w:rPr>
      </w:pPr>
    </w:p>
    <w:p w14:paraId="01E07332" w14:textId="77777777" w:rsidR="00365B7F" w:rsidRPr="00E73AD7" w:rsidRDefault="00365B7F">
      <w:pPr>
        <w:spacing w:line="360" w:lineRule="auto"/>
        <w:rPr>
          <w:i/>
          <w:lang w:val="uk-UA"/>
        </w:rPr>
      </w:pPr>
    </w:p>
    <w:p w14:paraId="1AAFE4F0" w14:textId="2A78E2BB" w:rsidR="00365B7F" w:rsidRPr="00E73AD7" w:rsidRDefault="00365B7F">
      <w:pPr>
        <w:spacing w:line="360" w:lineRule="auto"/>
        <w:jc w:val="right"/>
        <w:rPr>
          <w:i/>
          <w:lang w:val="uk-UA"/>
        </w:rPr>
      </w:pPr>
      <w:r w:rsidRPr="00E73AD7">
        <w:rPr>
          <w:i/>
          <w:lang w:val="uk-UA"/>
        </w:rPr>
        <w:t xml:space="preserve">Таблиця 4.8. </w:t>
      </w:r>
    </w:p>
    <w:p w14:paraId="68EE7F43" w14:textId="77777777" w:rsidR="00365B7F" w:rsidRPr="00E73AD7" w:rsidRDefault="00365B7F">
      <w:pPr>
        <w:spacing w:line="360" w:lineRule="auto"/>
        <w:rPr>
          <w:b/>
          <w:bCs/>
          <w:lang w:val="uk-UA"/>
        </w:rPr>
      </w:pPr>
      <w:r w:rsidRPr="00E73AD7">
        <w:rPr>
          <w:b/>
          <w:bCs/>
          <w:lang w:val="uk-UA"/>
        </w:rPr>
        <w:t>Показники економічної ефективності проектного рішення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8"/>
        <w:gridCol w:w="2716"/>
        <w:gridCol w:w="1876"/>
        <w:gridCol w:w="1793"/>
        <w:gridCol w:w="2246"/>
        <w:tblGridChange w:id="1067">
          <w:tblGrid>
            <w:gridCol w:w="998"/>
            <w:gridCol w:w="21"/>
            <w:gridCol w:w="82"/>
            <w:gridCol w:w="2613"/>
            <w:gridCol w:w="50"/>
            <w:gridCol w:w="195"/>
            <w:gridCol w:w="1631"/>
            <w:gridCol w:w="54"/>
            <w:gridCol w:w="209"/>
            <w:gridCol w:w="1530"/>
            <w:gridCol w:w="70"/>
            <w:gridCol w:w="270"/>
            <w:gridCol w:w="1868"/>
            <w:gridCol w:w="38"/>
          </w:tblGrid>
        </w:tblGridChange>
      </w:tblGrid>
      <w:tr w:rsidR="00365B7F" w:rsidRPr="00E73AD7" w14:paraId="1ECC6E13" w14:textId="77777777" w:rsidTr="00781CB2">
        <w:tc>
          <w:tcPr>
            <w:tcW w:w="1101" w:type="dxa"/>
            <w:vMerge w:val="restart"/>
            <w:tcBorders>
              <w:top w:val="single" w:sz="4" w:space="0" w:color="auto"/>
              <w:left w:val="single" w:sz="4" w:space="0" w:color="auto"/>
              <w:bottom w:val="single" w:sz="4" w:space="0" w:color="auto"/>
              <w:right w:val="single" w:sz="4" w:space="0" w:color="auto"/>
            </w:tcBorders>
            <w:hideMark/>
          </w:tcPr>
          <w:p w14:paraId="20952766" w14:textId="77777777" w:rsidR="00365B7F" w:rsidRPr="00E73AD7" w:rsidRDefault="00365B7F">
            <w:pPr>
              <w:spacing w:line="360" w:lineRule="auto"/>
              <w:rPr>
                <w:lang w:val="uk-UA"/>
              </w:rPr>
            </w:pPr>
            <w:r w:rsidRPr="00E73AD7">
              <w:rPr>
                <w:lang w:val="uk-UA"/>
              </w:rPr>
              <w:t>№</w:t>
            </w:r>
          </w:p>
        </w:tc>
        <w:tc>
          <w:tcPr>
            <w:tcW w:w="2858" w:type="dxa"/>
            <w:vMerge w:val="restart"/>
            <w:tcBorders>
              <w:top w:val="single" w:sz="4" w:space="0" w:color="auto"/>
              <w:left w:val="single" w:sz="4" w:space="0" w:color="auto"/>
              <w:bottom w:val="single" w:sz="4" w:space="0" w:color="auto"/>
              <w:right w:val="single" w:sz="4" w:space="0" w:color="auto"/>
            </w:tcBorders>
            <w:hideMark/>
          </w:tcPr>
          <w:p w14:paraId="151549C7" w14:textId="77777777" w:rsidR="00365B7F" w:rsidRPr="00E73AD7" w:rsidRDefault="00365B7F">
            <w:pPr>
              <w:spacing w:line="360" w:lineRule="auto"/>
              <w:rPr>
                <w:lang w:val="uk-UA"/>
              </w:rPr>
            </w:pPr>
            <w:r w:rsidRPr="00E73AD7">
              <w:rPr>
                <w:lang w:val="uk-UA"/>
              </w:rPr>
              <w:t>Найменування</w:t>
            </w:r>
          </w:p>
        </w:tc>
        <w:tc>
          <w:tcPr>
            <w:tcW w:w="1894" w:type="dxa"/>
            <w:vMerge w:val="restart"/>
            <w:tcBorders>
              <w:top w:val="single" w:sz="4" w:space="0" w:color="auto"/>
              <w:left w:val="single" w:sz="4" w:space="0" w:color="auto"/>
              <w:bottom w:val="single" w:sz="4" w:space="0" w:color="auto"/>
              <w:right w:val="single" w:sz="4" w:space="0" w:color="auto"/>
            </w:tcBorders>
            <w:hideMark/>
          </w:tcPr>
          <w:p w14:paraId="6CBC02F9" w14:textId="77777777" w:rsidR="00365B7F" w:rsidRPr="00E73AD7" w:rsidRDefault="00365B7F">
            <w:pPr>
              <w:spacing w:line="360" w:lineRule="auto"/>
              <w:rPr>
                <w:lang w:val="uk-UA"/>
              </w:rPr>
            </w:pPr>
            <w:r w:rsidRPr="00E73AD7">
              <w:rPr>
                <w:lang w:val="uk-UA"/>
              </w:rPr>
              <w:t>Одиниці вимірювання</w:t>
            </w:r>
          </w:p>
        </w:tc>
        <w:tc>
          <w:tcPr>
            <w:tcW w:w="3738" w:type="dxa"/>
            <w:gridSpan w:val="2"/>
            <w:tcBorders>
              <w:top w:val="single" w:sz="4" w:space="0" w:color="auto"/>
              <w:left w:val="single" w:sz="4" w:space="0" w:color="auto"/>
              <w:bottom w:val="single" w:sz="4" w:space="0" w:color="auto"/>
              <w:right w:val="single" w:sz="4" w:space="0" w:color="auto"/>
            </w:tcBorders>
            <w:hideMark/>
          </w:tcPr>
          <w:p w14:paraId="03CB06B1" w14:textId="77777777" w:rsidR="00365B7F" w:rsidRPr="00E73AD7" w:rsidRDefault="00365B7F">
            <w:pPr>
              <w:spacing w:line="360" w:lineRule="auto"/>
              <w:rPr>
                <w:lang w:val="uk-UA"/>
              </w:rPr>
            </w:pPr>
            <w:r w:rsidRPr="00E73AD7">
              <w:rPr>
                <w:lang w:val="uk-UA"/>
              </w:rPr>
              <w:t>Значення показників</w:t>
            </w:r>
          </w:p>
        </w:tc>
      </w:tr>
      <w:tr w:rsidR="00365B7F" w:rsidRPr="00E73AD7" w14:paraId="234CE7A8" w14:textId="77777777" w:rsidTr="00781CB2">
        <w:tc>
          <w:tcPr>
            <w:tcW w:w="0" w:type="auto"/>
            <w:vMerge/>
            <w:tcBorders>
              <w:top w:val="single" w:sz="4" w:space="0" w:color="auto"/>
              <w:left w:val="single" w:sz="4" w:space="0" w:color="auto"/>
              <w:bottom w:val="single" w:sz="4" w:space="0" w:color="auto"/>
              <w:right w:val="single" w:sz="4" w:space="0" w:color="auto"/>
            </w:tcBorders>
            <w:vAlign w:val="center"/>
            <w:hideMark/>
          </w:tcPr>
          <w:p w14:paraId="23A7841A" w14:textId="77777777" w:rsidR="00365B7F" w:rsidRPr="00E73AD7" w:rsidRDefault="00365B7F">
            <w:pPr>
              <w:spacing w:line="360" w:lineRule="auto"/>
              <w:rPr>
                <w:lang w:val="uk-U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83B1EF" w14:textId="77777777" w:rsidR="00365B7F" w:rsidRPr="00E73AD7" w:rsidRDefault="00365B7F">
            <w:pPr>
              <w:spacing w:line="360" w:lineRule="auto"/>
              <w:rPr>
                <w:lang w:val="uk-U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4E0B86" w14:textId="77777777" w:rsidR="00365B7F" w:rsidRPr="00E73AD7" w:rsidRDefault="00365B7F">
            <w:pPr>
              <w:spacing w:line="360" w:lineRule="auto"/>
              <w:rPr>
                <w:lang w:val="uk-UA"/>
              </w:rPr>
            </w:pPr>
          </w:p>
        </w:tc>
        <w:tc>
          <w:tcPr>
            <w:tcW w:w="1870" w:type="dxa"/>
            <w:tcBorders>
              <w:top w:val="single" w:sz="4" w:space="0" w:color="auto"/>
              <w:left w:val="single" w:sz="4" w:space="0" w:color="auto"/>
              <w:bottom w:val="single" w:sz="4" w:space="0" w:color="auto"/>
              <w:right w:val="single" w:sz="4" w:space="0" w:color="auto"/>
            </w:tcBorders>
            <w:hideMark/>
          </w:tcPr>
          <w:p w14:paraId="341CC429" w14:textId="77777777" w:rsidR="00365B7F" w:rsidRPr="00E73AD7" w:rsidRDefault="00365B7F">
            <w:pPr>
              <w:spacing w:line="360" w:lineRule="auto"/>
              <w:rPr>
                <w:lang w:val="uk-UA"/>
              </w:rPr>
            </w:pPr>
            <w:r w:rsidRPr="00E73AD7">
              <w:rPr>
                <w:lang w:val="uk-UA"/>
              </w:rPr>
              <w:t>Базовий варіант</w:t>
            </w:r>
          </w:p>
        </w:tc>
        <w:tc>
          <w:tcPr>
            <w:tcW w:w="1868" w:type="dxa"/>
            <w:tcBorders>
              <w:top w:val="single" w:sz="4" w:space="0" w:color="auto"/>
              <w:left w:val="single" w:sz="4" w:space="0" w:color="auto"/>
              <w:bottom w:val="single" w:sz="4" w:space="0" w:color="auto"/>
              <w:right w:val="single" w:sz="4" w:space="0" w:color="auto"/>
            </w:tcBorders>
            <w:hideMark/>
          </w:tcPr>
          <w:p w14:paraId="4E9E2060" w14:textId="77777777" w:rsidR="00365B7F" w:rsidRPr="00E73AD7" w:rsidRDefault="00365B7F">
            <w:pPr>
              <w:spacing w:line="360" w:lineRule="auto"/>
              <w:rPr>
                <w:lang w:val="uk-UA"/>
              </w:rPr>
            </w:pPr>
            <w:r w:rsidRPr="00E73AD7">
              <w:rPr>
                <w:lang w:val="uk-UA"/>
              </w:rPr>
              <w:t>Новий варіант</w:t>
            </w:r>
          </w:p>
        </w:tc>
      </w:tr>
      <w:tr w:rsidR="005B72C0" w:rsidRPr="00E73AD7" w14:paraId="1F219052" w14:textId="77777777" w:rsidTr="005B72C0">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Change w:id="1068" w:author="Ярмола Юрій Юрійович" w:date="2025-05-28T13:35:00Z">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blPrExChange>
        </w:tblPrEx>
        <w:trPr>
          <w:trHeight w:val="706"/>
        </w:trPr>
        <w:tc>
          <w:tcPr>
            <w:tcW w:w="1101" w:type="dxa"/>
            <w:tcBorders>
              <w:top w:val="single" w:sz="4" w:space="0" w:color="auto"/>
              <w:left w:val="single" w:sz="4" w:space="0" w:color="auto"/>
              <w:bottom w:val="single" w:sz="4" w:space="0" w:color="auto"/>
              <w:right w:val="single" w:sz="4" w:space="0" w:color="auto"/>
            </w:tcBorders>
            <w:hideMark/>
            <w:tcPrChange w:id="1069" w:author="Ярмола Юрій Юрійович" w:date="2025-05-28T13:35:00Z">
              <w:tcPr>
                <w:tcW w:w="1101" w:type="dxa"/>
                <w:gridSpan w:val="2"/>
                <w:tcBorders>
                  <w:top w:val="single" w:sz="4" w:space="0" w:color="auto"/>
                  <w:left w:val="single" w:sz="4" w:space="0" w:color="auto"/>
                  <w:bottom w:val="single" w:sz="4" w:space="0" w:color="auto"/>
                  <w:right w:val="single" w:sz="4" w:space="0" w:color="auto"/>
                </w:tcBorders>
                <w:hideMark/>
              </w:tcPr>
            </w:tcPrChange>
          </w:tcPr>
          <w:p w14:paraId="585FD745" w14:textId="77777777" w:rsidR="005B72C0" w:rsidRPr="00E73AD7" w:rsidRDefault="005B72C0" w:rsidP="005B72C0">
            <w:pPr>
              <w:spacing w:line="360" w:lineRule="auto"/>
              <w:rPr>
                <w:lang w:val="uk-UA"/>
              </w:rPr>
            </w:pPr>
            <w:r w:rsidRPr="00E73AD7">
              <w:rPr>
                <w:lang w:val="uk-UA"/>
              </w:rPr>
              <w:t>1</w:t>
            </w:r>
          </w:p>
        </w:tc>
        <w:tc>
          <w:tcPr>
            <w:tcW w:w="2858" w:type="dxa"/>
            <w:tcBorders>
              <w:top w:val="single" w:sz="4" w:space="0" w:color="auto"/>
              <w:left w:val="single" w:sz="4" w:space="0" w:color="auto"/>
              <w:bottom w:val="single" w:sz="4" w:space="0" w:color="auto"/>
              <w:right w:val="single" w:sz="4" w:space="0" w:color="auto"/>
            </w:tcBorders>
            <w:hideMark/>
            <w:tcPrChange w:id="1070" w:author="Ярмола Юрій Юрійович" w:date="2025-05-28T13:35:00Z">
              <w:tcPr>
                <w:tcW w:w="2858" w:type="dxa"/>
                <w:gridSpan w:val="3"/>
                <w:tcBorders>
                  <w:top w:val="single" w:sz="4" w:space="0" w:color="auto"/>
                  <w:left w:val="single" w:sz="4" w:space="0" w:color="auto"/>
                  <w:bottom w:val="single" w:sz="4" w:space="0" w:color="auto"/>
                  <w:right w:val="single" w:sz="4" w:space="0" w:color="auto"/>
                </w:tcBorders>
                <w:hideMark/>
              </w:tcPr>
            </w:tcPrChange>
          </w:tcPr>
          <w:p w14:paraId="6FD25797" w14:textId="77777777" w:rsidR="005B72C0" w:rsidRPr="00E73AD7" w:rsidRDefault="005B72C0" w:rsidP="005B72C0">
            <w:pPr>
              <w:spacing w:line="360" w:lineRule="auto"/>
              <w:rPr>
                <w:lang w:val="uk-UA"/>
              </w:rPr>
            </w:pPr>
            <w:r w:rsidRPr="00E73AD7">
              <w:rPr>
                <w:lang w:val="uk-UA"/>
              </w:rPr>
              <w:t>Капітальні вкладення</w:t>
            </w:r>
          </w:p>
        </w:tc>
        <w:tc>
          <w:tcPr>
            <w:tcW w:w="1894" w:type="dxa"/>
            <w:tcBorders>
              <w:top w:val="single" w:sz="4" w:space="0" w:color="auto"/>
              <w:left w:val="single" w:sz="4" w:space="0" w:color="auto"/>
              <w:bottom w:val="single" w:sz="4" w:space="0" w:color="auto"/>
              <w:right w:val="single" w:sz="4" w:space="0" w:color="auto"/>
            </w:tcBorders>
            <w:hideMark/>
            <w:tcPrChange w:id="1071" w:author="Ярмола Юрій Юрійович" w:date="2025-05-28T13:35:00Z">
              <w:tcPr>
                <w:tcW w:w="1894" w:type="dxa"/>
                <w:gridSpan w:val="3"/>
                <w:tcBorders>
                  <w:top w:val="single" w:sz="4" w:space="0" w:color="auto"/>
                  <w:left w:val="single" w:sz="4" w:space="0" w:color="auto"/>
                  <w:bottom w:val="single" w:sz="4" w:space="0" w:color="auto"/>
                  <w:right w:val="single" w:sz="4" w:space="0" w:color="auto"/>
                </w:tcBorders>
                <w:hideMark/>
              </w:tcPr>
            </w:tcPrChange>
          </w:tcPr>
          <w:p w14:paraId="737740C7" w14:textId="77777777" w:rsidR="005B72C0" w:rsidRPr="00E73AD7" w:rsidRDefault="005B72C0" w:rsidP="005B72C0">
            <w:pPr>
              <w:spacing w:line="360" w:lineRule="auto"/>
              <w:rPr>
                <w:lang w:val="uk-UA"/>
              </w:rPr>
            </w:pPr>
            <w:r w:rsidRPr="00E73AD7">
              <w:rPr>
                <w:lang w:val="uk-UA"/>
              </w:rPr>
              <w:t>грн.</w:t>
            </w:r>
          </w:p>
        </w:tc>
        <w:tc>
          <w:tcPr>
            <w:tcW w:w="1870" w:type="dxa"/>
            <w:tcBorders>
              <w:top w:val="single" w:sz="4" w:space="0" w:color="auto"/>
              <w:left w:val="single" w:sz="4" w:space="0" w:color="auto"/>
              <w:bottom w:val="single" w:sz="4" w:space="0" w:color="auto"/>
              <w:right w:val="single" w:sz="4" w:space="0" w:color="auto"/>
            </w:tcBorders>
            <w:hideMark/>
            <w:tcPrChange w:id="1072" w:author="Ярмола Юрій Юрійович" w:date="2025-05-28T13:35:00Z">
              <w:tcPr>
                <w:tcW w:w="1870" w:type="dxa"/>
                <w:gridSpan w:val="3"/>
                <w:tcBorders>
                  <w:top w:val="single" w:sz="4" w:space="0" w:color="auto"/>
                  <w:left w:val="single" w:sz="4" w:space="0" w:color="auto"/>
                  <w:bottom w:val="single" w:sz="4" w:space="0" w:color="auto"/>
                  <w:right w:val="single" w:sz="4" w:space="0" w:color="auto"/>
                </w:tcBorders>
                <w:hideMark/>
              </w:tcPr>
            </w:tcPrChange>
          </w:tcPr>
          <w:p w14:paraId="40FCF520" w14:textId="77777777" w:rsidR="005B72C0" w:rsidRPr="00E73AD7" w:rsidRDefault="005B72C0" w:rsidP="005B72C0">
            <w:pPr>
              <w:spacing w:line="360" w:lineRule="auto"/>
              <w:rPr>
                <w:lang w:val="uk-UA"/>
              </w:rPr>
            </w:pPr>
            <w:r w:rsidRPr="00E73AD7">
              <w:rPr>
                <w:lang w:val="uk-UA"/>
              </w:rPr>
              <w:t>-</w:t>
            </w:r>
          </w:p>
        </w:tc>
        <w:tc>
          <w:tcPr>
            <w:tcW w:w="1868" w:type="dxa"/>
            <w:tcBorders>
              <w:top w:val="single" w:sz="4" w:space="0" w:color="auto"/>
              <w:left w:val="single" w:sz="4" w:space="0" w:color="auto"/>
              <w:bottom w:val="single" w:sz="4" w:space="0" w:color="auto"/>
              <w:right w:val="single" w:sz="4" w:space="0" w:color="auto"/>
            </w:tcBorders>
            <w:hideMark/>
            <w:tcPrChange w:id="1073" w:author="Ярмола Юрій Юрійович" w:date="2025-05-28T13:35:00Z">
              <w:tcPr>
                <w:tcW w:w="1868" w:type="dxa"/>
                <w:gridSpan w:val="3"/>
                <w:tcBorders>
                  <w:top w:val="single" w:sz="4" w:space="0" w:color="auto"/>
                  <w:left w:val="single" w:sz="4" w:space="0" w:color="auto"/>
                  <w:bottom w:val="single" w:sz="4" w:space="0" w:color="auto"/>
                  <w:right w:val="single" w:sz="4" w:space="0" w:color="auto"/>
                </w:tcBorders>
                <w:hideMark/>
              </w:tcPr>
            </w:tcPrChange>
          </w:tcPr>
          <w:p w14:paraId="43549694" w14:textId="04A87B0A" w:rsidR="005B72C0" w:rsidRPr="00E73AD7" w:rsidRDefault="005B72C0" w:rsidP="005B72C0">
            <w:pPr>
              <w:spacing w:line="360" w:lineRule="auto"/>
              <w:rPr>
                <w:lang w:val="uk-UA"/>
              </w:rPr>
            </w:pPr>
            <w:ins w:id="1074" w:author="Ярмола Юрій Юрійович" w:date="2025-05-28T13:35:00Z">
              <w:r w:rsidRPr="00E73AD7">
                <w:rPr>
                  <w:lang w:val="uk-UA"/>
                </w:rPr>
                <w:t>21</w:t>
              </w:r>
              <w:r>
                <w:rPr>
                  <w:lang w:val="uk-UA"/>
                </w:rPr>
                <w:t>251</w:t>
              </w:r>
              <w:r w:rsidRPr="00E73AD7">
                <w:rPr>
                  <w:lang w:val="uk-UA"/>
                </w:rPr>
                <w:t>,</w:t>
              </w:r>
              <w:r>
                <w:rPr>
                  <w:lang w:val="uk-UA"/>
                </w:rPr>
                <w:t>6</w:t>
              </w:r>
            </w:ins>
            <w:del w:id="1075" w:author="Ярмола Юрій Юрійович" w:date="2025-05-28T13:35:00Z">
              <w:r w:rsidRPr="00E73AD7" w:rsidDel="004A49E1">
                <w:rPr>
                  <w:lang w:val="uk-UA"/>
                </w:rPr>
                <w:delText>21168,00</w:delText>
              </w:r>
            </w:del>
          </w:p>
        </w:tc>
      </w:tr>
      <w:tr w:rsidR="005B72C0" w:rsidRPr="00E73AD7" w14:paraId="20C55A79" w14:textId="77777777" w:rsidTr="00781CB2">
        <w:tc>
          <w:tcPr>
            <w:tcW w:w="1101" w:type="dxa"/>
            <w:tcBorders>
              <w:top w:val="single" w:sz="4" w:space="0" w:color="auto"/>
              <w:left w:val="single" w:sz="4" w:space="0" w:color="auto"/>
              <w:bottom w:val="single" w:sz="4" w:space="0" w:color="auto"/>
              <w:right w:val="single" w:sz="4" w:space="0" w:color="auto"/>
            </w:tcBorders>
            <w:hideMark/>
          </w:tcPr>
          <w:p w14:paraId="65AA6A7C" w14:textId="77777777" w:rsidR="005B72C0" w:rsidRPr="00E73AD7" w:rsidRDefault="005B72C0" w:rsidP="005B72C0">
            <w:pPr>
              <w:spacing w:line="360" w:lineRule="auto"/>
              <w:rPr>
                <w:lang w:val="uk-UA"/>
              </w:rPr>
            </w:pPr>
            <w:r w:rsidRPr="00E73AD7">
              <w:rPr>
                <w:lang w:val="uk-UA"/>
              </w:rPr>
              <w:t>2</w:t>
            </w:r>
          </w:p>
        </w:tc>
        <w:tc>
          <w:tcPr>
            <w:tcW w:w="2858" w:type="dxa"/>
            <w:tcBorders>
              <w:top w:val="single" w:sz="4" w:space="0" w:color="auto"/>
              <w:left w:val="single" w:sz="4" w:space="0" w:color="auto"/>
              <w:bottom w:val="single" w:sz="4" w:space="0" w:color="auto"/>
              <w:right w:val="single" w:sz="4" w:space="0" w:color="auto"/>
            </w:tcBorders>
            <w:hideMark/>
          </w:tcPr>
          <w:p w14:paraId="55C408F0" w14:textId="77777777" w:rsidR="005B72C0" w:rsidRPr="00E73AD7" w:rsidRDefault="005B72C0" w:rsidP="005B72C0">
            <w:pPr>
              <w:spacing w:line="360" w:lineRule="auto"/>
              <w:rPr>
                <w:lang w:val="uk-UA"/>
              </w:rPr>
            </w:pPr>
            <w:r w:rsidRPr="00E73AD7">
              <w:rPr>
                <w:lang w:val="uk-UA"/>
              </w:rPr>
              <w:t>Ціна придбання</w:t>
            </w:r>
          </w:p>
        </w:tc>
        <w:tc>
          <w:tcPr>
            <w:tcW w:w="1894" w:type="dxa"/>
            <w:tcBorders>
              <w:top w:val="single" w:sz="4" w:space="0" w:color="auto"/>
              <w:left w:val="single" w:sz="4" w:space="0" w:color="auto"/>
              <w:bottom w:val="single" w:sz="4" w:space="0" w:color="auto"/>
              <w:right w:val="single" w:sz="4" w:space="0" w:color="auto"/>
            </w:tcBorders>
            <w:hideMark/>
          </w:tcPr>
          <w:p w14:paraId="5C97BC9F" w14:textId="77777777" w:rsidR="005B72C0" w:rsidRPr="00E73AD7" w:rsidRDefault="005B72C0" w:rsidP="005B72C0">
            <w:pPr>
              <w:spacing w:line="360" w:lineRule="auto"/>
              <w:rPr>
                <w:lang w:val="uk-UA"/>
              </w:rPr>
            </w:pPr>
            <w:r w:rsidRPr="00E73AD7">
              <w:rPr>
                <w:lang w:val="uk-UA"/>
              </w:rPr>
              <w:t>грн.</w:t>
            </w:r>
          </w:p>
        </w:tc>
        <w:tc>
          <w:tcPr>
            <w:tcW w:w="1870" w:type="dxa"/>
            <w:tcBorders>
              <w:top w:val="single" w:sz="4" w:space="0" w:color="auto"/>
              <w:left w:val="single" w:sz="4" w:space="0" w:color="auto"/>
              <w:bottom w:val="single" w:sz="4" w:space="0" w:color="auto"/>
              <w:right w:val="single" w:sz="4" w:space="0" w:color="auto"/>
            </w:tcBorders>
            <w:hideMark/>
          </w:tcPr>
          <w:p w14:paraId="442C0D02" w14:textId="77777777" w:rsidR="005B72C0" w:rsidRPr="00E73AD7" w:rsidRDefault="005B72C0" w:rsidP="005B72C0">
            <w:pPr>
              <w:spacing w:line="360" w:lineRule="auto"/>
              <w:rPr>
                <w:lang w:val="uk-UA"/>
              </w:rPr>
            </w:pPr>
            <w:r w:rsidRPr="00E73AD7">
              <w:rPr>
                <w:lang w:val="uk-UA"/>
              </w:rPr>
              <w:t>6000,00</w:t>
            </w:r>
          </w:p>
        </w:tc>
        <w:tc>
          <w:tcPr>
            <w:tcW w:w="1868" w:type="dxa"/>
            <w:tcBorders>
              <w:top w:val="single" w:sz="4" w:space="0" w:color="auto"/>
              <w:left w:val="single" w:sz="4" w:space="0" w:color="auto"/>
              <w:bottom w:val="single" w:sz="4" w:space="0" w:color="auto"/>
              <w:right w:val="single" w:sz="4" w:space="0" w:color="auto"/>
            </w:tcBorders>
            <w:hideMark/>
          </w:tcPr>
          <w:p w14:paraId="68FBD91F" w14:textId="789D7414" w:rsidR="005B72C0" w:rsidRPr="00E73AD7" w:rsidRDefault="005B72C0" w:rsidP="005B72C0">
            <w:pPr>
              <w:spacing w:line="360" w:lineRule="auto"/>
              <w:rPr>
                <w:lang w:val="uk-UA"/>
              </w:rPr>
            </w:pPr>
            <w:ins w:id="1076" w:author="Ярмола Юрій Юрійович" w:date="2025-05-28T13:36:00Z">
              <w:r w:rsidRPr="00E73AD7">
                <w:rPr>
                  <w:lang w:val="uk-UA"/>
                </w:rPr>
                <w:t>27</w:t>
              </w:r>
              <w:r>
                <w:rPr>
                  <w:lang w:val="uk-UA"/>
                </w:rPr>
                <w:t>627</w:t>
              </w:r>
            </w:ins>
            <w:del w:id="1077" w:author="Ярмола Юрій Юрійович" w:date="2025-05-28T13:36:00Z">
              <w:r w:rsidRPr="00E73AD7" w:rsidDel="005B72C0">
                <w:rPr>
                  <w:lang w:val="uk-UA"/>
                </w:rPr>
                <w:delText>27518,4</w:delText>
              </w:r>
            </w:del>
          </w:p>
        </w:tc>
      </w:tr>
      <w:tr w:rsidR="005B72C0" w:rsidRPr="00E73AD7" w14:paraId="7AD32BFC" w14:textId="77777777" w:rsidTr="00781CB2">
        <w:tc>
          <w:tcPr>
            <w:tcW w:w="1101" w:type="dxa"/>
            <w:tcBorders>
              <w:top w:val="single" w:sz="4" w:space="0" w:color="auto"/>
              <w:left w:val="single" w:sz="4" w:space="0" w:color="auto"/>
              <w:bottom w:val="single" w:sz="4" w:space="0" w:color="auto"/>
              <w:right w:val="single" w:sz="4" w:space="0" w:color="auto"/>
            </w:tcBorders>
            <w:hideMark/>
          </w:tcPr>
          <w:p w14:paraId="4E2C9020" w14:textId="77777777" w:rsidR="005B72C0" w:rsidRPr="00E73AD7" w:rsidRDefault="005B72C0" w:rsidP="005B72C0">
            <w:pPr>
              <w:spacing w:line="360" w:lineRule="auto"/>
              <w:rPr>
                <w:lang w:val="uk-UA"/>
              </w:rPr>
            </w:pPr>
            <w:r w:rsidRPr="00E73AD7">
              <w:rPr>
                <w:lang w:val="uk-UA"/>
              </w:rPr>
              <w:t>3</w:t>
            </w:r>
          </w:p>
        </w:tc>
        <w:tc>
          <w:tcPr>
            <w:tcW w:w="2858" w:type="dxa"/>
            <w:tcBorders>
              <w:top w:val="single" w:sz="4" w:space="0" w:color="auto"/>
              <w:left w:val="single" w:sz="4" w:space="0" w:color="auto"/>
              <w:bottom w:val="single" w:sz="4" w:space="0" w:color="auto"/>
              <w:right w:val="single" w:sz="4" w:space="0" w:color="auto"/>
            </w:tcBorders>
            <w:hideMark/>
          </w:tcPr>
          <w:p w14:paraId="1EA1EFFF" w14:textId="1D2AA805" w:rsidR="005B72C0" w:rsidRPr="00E73AD7" w:rsidRDefault="005B72C0" w:rsidP="005B72C0">
            <w:pPr>
              <w:spacing w:line="360" w:lineRule="auto"/>
              <w:rPr>
                <w:lang w:val="uk-UA"/>
              </w:rPr>
            </w:pPr>
            <w:r w:rsidRPr="00E73AD7">
              <w:rPr>
                <w:lang w:val="uk-UA"/>
              </w:rPr>
              <w:t>Річні експлуатаційні витрати</w:t>
            </w:r>
          </w:p>
        </w:tc>
        <w:tc>
          <w:tcPr>
            <w:tcW w:w="1894" w:type="dxa"/>
            <w:tcBorders>
              <w:top w:val="single" w:sz="4" w:space="0" w:color="auto"/>
              <w:left w:val="single" w:sz="4" w:space="0" w:color="auto"/>
              <w:bottom w:val="single" w:sz="4" w:space="0" w:color="auto"/>
              <w:right w:val="single" w:sz="4" w:space="0" w:color="auto"/>
            </w:tcBorders>
            <w:hideMark/>
          </w:tcPr>
          <w:p w14:paraId="4580D158" w14:textId="77777777" w:rsidR="005B72C0" w:rsidRPr="00E73AD7" w:rsidRDefault="005B72C0" w:rsidP="005B72C0">
            <w:pPr>
              <w:spacing w:line="360" w:lineRule="auto"/>
              <w:rPr>
                <w:lang w:val="uk-UA"/>
              </w:rPr>
            </w:pPr>
            <w:r w:rsidRPr="00E73AD7">
              <w:rPr>
                <w:lang w:val="uk-UA"/>
              </w:rPr>
              <w:t>грн.</w:t>
            </w:r>
          </w:p>
        </w:tc>
        <w:tc>
          <w:tcPr>
            <w:tcW w:w="1870" w:type="dxa"/>
            <w:tcBorders>
              <w:top w:val="single" w:sz="4" w:space="0" w:color="auto"/>
              <w:left w:val="single" w:sz="4" w:space="0" w:color="auto"/>
              <w:bottom w:val="single" w:sz="4" w:space="0" w:color="auto"/>
              <w:right w:val="single" w:sz="4" w:space="0" w:color="auto"/>
            </w:tcBorders>
            <w:hideMark/>
          </w:tcPr>
          <w:p w14:paraId="79EBF049" w14:textId="77777777" w:rsidR="005B72C0" w:rsidRPr="00E73AD7" w:rsidRDefault="005B72C0" w:rsidP="005B72C0">
            <w:pPr>
              <w:spacing w:line="360" w:lineRule="auto"/>
              <w:rPr>
                <w:lang w:val="uk-UA"/>
              </w:rPr>
            </w:pPr>
            <w:r w:rsidRPr="00E73AD7">
              <w:rPr>
                <w:lang w:val="uk-UA"/>
              </w:rPr>
              <w:t>42915,60</w:t>
            </w:r>
          </w:p>
        </w:tc>
        <w:tc>
          <w:tcPr>
            <w:tcW w:w="1868" w:type="dxa"/>
            <w:tcBorders>
              <w:top w:val="single" w:sz="4" w:space="0" w:color="auto"/>
              <w:left w:val="single" w:sz="4" w:space="0" w:color="auto"/>
              <w:bottom w:val="single" w:sz="4" w:space="0" w:color="auto"/>
              <w:right w:val="single" w:sz="4" w:space="0" w:color="auto"/>
            </w:tcBorders>
            <w:hideMark/>
          </w:tcPr>
          <w:p w14:paraId="6B6E201F" w14:textId="77777777" w:rsidR="005B72C0" w:rsidRPr="00E73AD7" w:rsidRDefault="005B72C0" w:rsidP="005B72C0">
            <w:pPr>
              <w:spacing w:line="360" w:lineRule="auto"/>
              <w:rPr>
                <w:lang w:val="uk-UA"/>
              </w:rPr>
            </w:pPr>
            <w:r w:rsidRPr="00E73AD7">
              <w:rPr>
                <w:lang w:val="uk-UA"/>
              </w:rPr>
              <w:t>28602,00</w:t>
            </w:r>
          </w:p>
        </w:tc>
      </w:tr>
      <w:tr w:rsidR="005B72C0" w:rsidRPr="00E73AD7" w14:paraId="71BD3A68" w14:textId="77777777" w:rsidTr="00781CB2">
        <w:tc>
          <w:tcPr>
            <w:tcW w:w="1101" w:type="dxa"/>
            <w:tcBorders>
              <w:top w:val="single" w:sz="4" w:space="0" w:color="auto"/>
              <w:left w:val="single" w:sz="4" w:space="0" w:color="auto"/>
              <w:bottom w:val="single" w:sz="4" w:space="0" w:color="auto"/>
              <w:right w:val="single" w:sz="4" w:space="0" w:color="auto"/>
            </w:tcBorders>
            <w:hideMark/>
          </w:tcPr>
          <w:p w14:paraId="124B63F3" w14:textId="77777777" w:rsidR="005B72C0" w:rsidRPr="00E73AD7" w:rsidRDefault="005B72C0" w:rsidP="005B72C0">
            <w:pPr>
              <w:spacing w:line="360" w:lineRule="auto"/>
              <w:rPr>
                <w:lang w:val="uk-UA"/>
              </w:rPr>
            </w:pPr>
            <w:r w:rsidRPr="00E73AD7">
              <w:rPr>
                <w:lang w:val="uk-UA"/>
              </w:rPr>
              <w:t>4</w:t>
            </w:r>
          </w:p>
        </w:tc>
        <w:tc>
          <w:tcPr>
            <w:tcW w:w="2858" w:type="dxa"/>
            <w:tcBorders>
              <w:top w:val="single" w:sz="4" w:space="0" w:color="auto"/>
              <w:left w:val="single" w:sz="4" w:space="0" w:color="auto"/>
              <w:bottom w:val="single" w:sz="4" w:space="0" w:color="auto"/>
              <w:right w:val="single" w:sz="4" w:space="0" w:color="auto"/>
            </w:tcBorders>
            <w:hideMark/>
          </w:tcPr>
          <w:p w14:paraId="71462F6D" w14:textId="77777777" w:rsidR="005B72C0" w:rsidRPr="00E73AD7" w:rsidRDefault="005B72C0" w:rsidP="005B72C0">
            <w:pPr>
              <w:spacing w:line="360" w:lineRule="auto"/>
              <w:rPr>
                <w:lang w:val="uk-UA"/>
              </w:rPr>
            </w:pPr>
            <w:r w:rsidRPr="00E73AD7">
              <w:rPr>
                <w:lang w:val="uk-UA"/>
              </w:rPr>
              <w:t>Ціна споживання</w:t>
            </w:r>
          </w:p>
        </w:tc>
        <w:tc>
          <w:tcPr>
            <w:tcW w:w="1894" w:type="dxa"/>
            <w:tcBorders>
              <w:top w:val="single" w:sz="4" w:space="0" w:color="auto"/>
              <w:left w:val="single" w:sz="4" w:space="0" w:color="auto"/>
              <w:bottom w:val="single" w:sz="4" w:space="0" w:color="auto"/>
              <w:right w:val="single" w:sz="4" w:space="0" w:color="auto"/>
            </w:tcBorders>
            <w:hideMark/>
          </w:tcPr>
          <w:p w14:paraId="2C9653BF" w14:textId="77777777" w:rsidR="005B72C0" w:rsidRPr="00E73AD7" w:rsidRDefault="005B72C0" w:rsidP="005B72C0">
            <w:pPr>
              <w:spacing w:line="360" w:lineRule="auto"/>
              <w:rPr>
                <w:lang w:val="uk-UA"/>
              </w:rPr>
            </w:pPr>
            <w:r w:rsidRPr="00E73AD7">
              <w:rPr>
                <w:lang w:val="uk-UA"/>
              </w:rPr>
              <w:t>грн.</w:t>
            </w:r>
          </w:p>
        </w:tc>
        <w:tc>
          <w:tcPr>
            <w:tcW w:w="1870" w:type="dxa"/>
            <w:tcBorders>
              <w:top w:val="single" w:sz="4" w:space="0" w:color="auto"/>
              <w:left w:val="single" w:sz="4" w:space="0" w:color="auto"/>
              <w:bottom w:val="single" w:sz="4" w:space="0" w:color="auto"/>
              <w:right w:val="single" w:sz="4" w:space="0" w:color="auto"/>
            </w:tcBorders>
            <w:hideMark/>
          </w:tcPr>
          <w:p w14:paraId="1E1796A3" w14:textId="77777777" w:rsidR="005B72C0" w:rsidRPr="00E73AD7" w:rsidRDefault="005B72C0" w:rsidP="005B72C0">
            <w:pPr>
              <w:spacing w:line="360" w:lineRule="auto"/>
              <w:rPr>
                <w:lang w:val="uk-UA"/>
              </w:rPr>
            </w:pPr>
            <w:r w:rsidRPr="00E73AD7">
              <w:rPr>
                <w:lang w:val="uk-UA"/>
              </w:rPr>
              <w:t>160710,73</w:t>
            </w:r>
          </w:p>
        </w:tc>
        <w:tc>
          <w:tcPr>
            <w:tcW w:w="1868" w:type="dxa"/>
            <w:tcBorders>
              <w:top w:val="single" w:sz="4" w:space="0" w:color="auto"/>
              <w:left w:val="single" w:sz="4" w:space="0" w:color="auto"/>
              <w:bottom w:val="single" w:sz="4" w:space="0" w:color="auto"/>
              <w:right w:val="single" w:sz="4" w:space="0" w:color="auto"/>
            </w:tcBorders>
            <w:hideMark/>
          </w:tcPr>
          <w:p w14:paraId="09FAB34D" w14:textId="473E6D5A" w:rsidR="005B72C0" w:rsidRPr="00E73AD7" w:rsidRDefault="00BC1F2B" w:rsidP="005B72C0">
            <w:pPr>
              <w:spacing w:line="360" w:lineRule="auto"/>
              <w:rPr>
                <w:lang w:val="uk-UA"/>
              </w:rPr>
            </w:pPr>
            <w:ins w:id="1078" w:author="Ярмола Юрій Юрійович" w:date="2025-05-28T13:36:00Z">
              <w:r w:rsidRPr="00E73AD7">
                <w:rPr>
                  <w:lang w:val="uk-UA"/>
                </w:rPr>
                <w:t>130</w:t>
              </w:r>
              <w:r>
                <w:rPr>
                  <w:lang w:val="uk-UA"/>
                </w:rPr>
                <w:t>737</w:t>
              </w:r>
            </w:ins>
            <w:del w:id="1079" w:author="Ярмола Юрій Юрійович" w:date="2025-05-28T13:36:00Z">
              <w:r w:rsidR="005B72C0" w:rsidRPr="00E73AD7" w:rsidDel="00BC1F2B">
                <w:rPr>
                  <w:lang w:val="uk-UA"/>
                </w:rPr>
                <w:delText>130628</w:delText>
              </w:r>
            </w:del>
            <w:r w:rsidR="005B72C0" w:rsidRPr="00E73AD7">
              <w:rPr>
                <w:lang w:val="uk-UA"/>
              </w:rPr>
              <w:t>,61</w:t>
            </w:r>
          </w:p>
        </w:tc>
      </w:tr>
      <w:tr w:rsidR="005B72C0" w:rsidRPr="00E73AD7" w14:paraId="325B7206" w14:textId="77777777" w:rsidTr="00781CB2">
        <w:tc>
          <w:tcPr>
            <w:tcW w:w="1101" w:type="dxa"/>
            <w:tcBorders>
              <w:top w:val="single" w:sz="4" w:space="0" w:color="auto"/>
              <w:left w:val="single" w:sz="4" w:space="0" w:color="auto"/>
              <w:bottom w:val="single" w:sz="4" w:space="0" w:color="auto"/>
              <w:right w:val="single" w:sz="4" w:space="0" w:color="auto"/>
            </w:tcBorders>
            <w:hideMark/>
          </w:tcPr>
          <w:p w14:paraId="037692C8" w14:textId="77777777" w:rsidR="005B72C0" w:rsidRPr="00E73AD7" w:rsidRDefault="005B72C0" w:rsidP="005B72C0">
            <w:pPr>
              <w:spacing w:line="360" w:lineRule="auto"/>
              <w:rPr>
                <w:lang w:val="uk-UA"/>
              </w:rPr>
            </w:pPr>
            <w:r w:rsidRPr="00E73AD7">
              <w:rPr>
                <w:lang w:val="uk-UA"/>
              </w:rPr>
              <w:t>5</w:t>
            </w:r>
          </w:p>
        </w:tc>
        <w:tc>
          <w:tcPr>
            <w:tcW w:w="2858" w:type="dxa"/>
            <w:tcBorders>
              <w:top w:val="single" w:sz="4" w:space="0" w:color="auto"/>
              <w:left w:val="single" w:sz="4" w:space="0" w:color="auto"/>
              <w:bottom w:val="single" w:sz="4" w:space="0" w:color="auto"/>
              <w:right w:val="single" w:sz="4" w:space="0" w:color="auto"/>
            </w:tcBorders>
            <w:hideMark/>
          </w:tcPr>
          <w:p w14:paraId="76E9C4D1" w14:textId="77777777" w:rsidR="005B72C0" w:rsidRPr="00E73AD7" w:rsidRDefault="005B72C0" w:rsidP="005B72C0">
            <w:pPr>
              <w:spacing w:line="360" w:lineRule="auto"/>
              <w:rPr>
                <w:lang w:val="uk-UA"/>
              </w:rPr>
            </w:pPr>
            <w:r w:rsidRPr="00E73AD7">
              <w:rPr>
                <w:lang w:val="uk-UA"/>
              </w:rPr>
              <w:t>Економічний ефект в сфері проектування</w:t>
            </w:r>
          </w:p>
        </w:tc>
        <w:tc>
          <w:tcPr>
            <w:tcW w:w="1894" w:type="dxa"/>
            <w:tcBorders>
              <w:top w:val="single" w:sz="4" w:space="0" w:color="auto"/>
              <w:left w:val="single" w:sz="4" w:space="0" w:color="auto"/>
              <w:bottom w:val="single" w:sz="4" w:space="0" w:color="auto"/>
              <w:right w:val="single" w:sz="4" w:space="0" w:color="auto"/>
            </w:tcBorders>
            <w:hideMark/>
          </w:tcPr>
          <w:p w14:paraId="01306EAE" w14:textId="77777777" w:rsidR="005B72C0" w:rsidRPr="00E73AD7" w:rsidRDefault="005B72C0" w:rsidP="005B72C0">
            <w:pPr>
              <w:spacing w:line="360" w:lineRule="auto"/>
              <w:rPr>
                <w:lang w:val="uk-UA"/>
              </w:rPr>
            </w:pPr>
            <w:r w:rsidRPr="00E73AD7">
              <w:rPr>
                <w:lang w:val="uk-UA"/>
              </w:rPr>
              <w:t>грн.</w:t>
            </w:r>
          </w:p>
        </w:tc>
        <w:tc>
          <w:tcPr>
            <w:tcW w:w="1870" w:type="dxa"/>
            <w:tcBorders>
              <w:top w:val="single" w:sz="4" w:space="0" w:color="auto"/>
              <w:left w:val="single" w:sz="4" w:space="0" w:color="auto"/>
              <w:bottom w:val="single" w:sz="4" w:space="0" w:color="auto"/>
              <w:right w:val="single" w:sz="4" w:space="0" w:color="auto"/>
            </w:tcBorders>
            <w:hideMark/>
          </w:tcPr>
          <w:p w14:paraId="3A12BA4A" w14:textId="77777777" w:rsidR="005B72C0" w:rsidRPr="00E73AD7" w:rsidRDefault="005B72C0" w:rsidP="005B72C0">
            <w:pPr>
              <w:spacing w:line="360" w:lineRule="auto"/>
              <w:rPr>
                <w:lang w:val="uk-UA"/>
              </w:rPr>
            </w:pPr>
            <w:r w:rsidRPr="00E73AD7">
              <w:rPr>
                <w:lang w:val="uk-UA"/>
              </w:rPr>
              <w:t>-</w:t>
            </w:r>
          </w:p>
        </w:tc>
        <w:tc>
          <w:tcPr>
            <w:tcW w:w="1868" w:type="dxa"/>
            <w:tcBorders>
              <w:top w:val="single" w:sz="4" w:space="0" w:color="auto"/>
              <w:left w:val="single" w:sz="4" w:space="0" w:color="auto"/>
              <w:bottom w:val="single" w:sz="4" w:space="0" w:color="auto"/>
              <w:right w:val="single" w:sz="4" w:space="0" w:color="auto"/>
            </w:tcBorders>
            <w:hideMark/>
          </w:tcPr>
          <w:p w14:paraId="7B8181BF" w14:textId="4826D192" w:rsidR="005B72C0" w:rsidRPr="00E73AD7" w:rsidRDefault="005B72C0" w:rsidP="005B72C0">
            <w:pPr>
              <w:spacing w:line="360" w:lineRule="auto"/>
              <w:rPr>
                <w:lang w:val="uk-UA"/>
              </w:rPr>
            </w:pPr>
            <w:r w:rsidRPr="00E73AD7">
              <w:rPr>
                <w:lang w:val="uk-UA"/>
              </w:rPr>
              <w:t>-21518,4</w:t>
            </w:r>
          </w:p>
        </w:tc>
      </w:tr>
      <w:tr w:rsidR="005B72C0" w:rsidRPr="00E73AD7" w14:paraId="47673382" w14:textId="77777777" w:rsidTr="00781CB2">
        <w:tc>
          <w:tcPr>
            <w:tcW w:w="1101" w:type="dxa"/>
            <w:tcBorders>
              <w:top w:val="single" w:sz="4" w:space="0" w:color="auto"/>
              <w:left w:val="single" w:sz="4" w:space="0" w:color="auto"/>
              <w:bottom w:val="single" w:sz="4" w:space="0" w:color="auto"/>
              <w:right w:val="single" w:sz="4" w:space="0" w:color="auto"/>
            </w:tcBorders>
            <w:hideMark/>
          </w:tcPr>
          <w:p w14:paraId="793230E9" w14:textId="77777777" w:rsidR="005B72C0" w:rsidRPr="00E73AD7" w:rsidRDefault="005B72C0" w:rsidP="005B72C0">
            <w:pPr>
              <w:spacing w:line="360" w:lineRule="auto"/>
              <w:rPr>
                <w:lang w:val="uk-UA"/>
              </w:rPr>
            </w:pPr>
            <w:r w:rsidRPr="00E73AD7">
              <w:rPr>
                <w:lang w:val="uk-UA"/>
              </w:rPr>
              <w:t>6</w:t>
            </w:r>
          </w:p>
        </w:tc>
        <w:tc>
          <w:tcPr>
            <w:tcW w:w="2858" w:type="dxa"/>
            <w:tcBorders>
              <w:top w:val="single" w:sz="4" w:space="0" w:color="auto"/>
              <w:left w:val="single" w:sz="4" w:space="0" w:color="auto"/>
              <w:bottom w:val="single" w:sz="4" w:space="0" w:color="auto"/>
              <w:right w:val="single" w:sz="4" w:space="0" w:color="auto"/>
            </w:tcBorders>
            <w:hideMark/>
          </w:tcPr>
          <w:p w14:paraId="158B4798" w14:textId="77777777" w:rsidR="005B72C0" w:rsidRPr="00E73AD7" w:rsidRDefault="005B72C0" w:rsidP="005B72C0">
            <w:pPr>
              <w:spacing w:line="360" w:lineRule="auto"/>
              <w:rPr>
                <w:lang w:val="uk-UA"/>
              </w:rPr>
            </w:pPr>
            <w:r w:rsidRPr="00E73AD7">
              <w:rPr>
                <w:lang w:val="uk-UA"/>
              </w:rPr>
              <w:t>Економічний ефект в сфері експлуатації</w:t>
            </w:r>
          </w:p>
        </w:tc>
        <w:tc>
          <w:tcPr>
            <w:tcW w:w="1894" w:type="dxa"/>
            <w:tcBorders>
              <w:top w:val="single" w:sz="4" w:space="0" w:color="auto"/>
              <w:left w:val="single" w:sz="4" w:space="0" w:color="auto"/>
              <w:bottom w:val="single" w:sz="4" w:space="0" w:color="auto"/>
              <w:right w:val="single" w:sz="4" w:space="0" w:color="auto"/>
            </w:tcBorders>
            <w:hideMark/>
          </w:tcPr>
          <w:p w14:paraId="1B4649E5" w14:textId="77777777" w:rsidR="005B72C0" w:rsidRPr="00E73AD7" w:rsidRDefault="005B72C0" w:rsidP="005B72C0">
            <w:pPr>
              <w:spacing w:line="360" w:lineRule="auto"/>
              <w:rPr>
                <w:lang w:val="uk-UA"/>
              </w:rPr>
            </w:pPr>
            <w:r w:rsidRPr="00E73AD7">
              <w:rPr>
                <w:lang w:val="uk-UA"/>
              </w:rPr>
              <w:t>грн.</w:t>
            </w:r>
          </w:p>
        </w:tc>
        <w:tc>
          <w:tcPr>
            <w:tcW w:w="1870" w:type="dxa"/>
            <w:tcBorders>
              <w:top w:val="single" w:sz="4" w:space="0" w:color="auto"/>
              <w:left w:val="single" w:sz="4" w:space="0" w:color="auto"/>
              <w:bottom w:val="single" w:sz="4" w:space="0" w:color="auto"/>
              <w:right w:val="single" w:sz="4" w:space="0" w:color="auto"/>
            </w:tcBorders>
            <w:hideMark/>
          </w:tcPr>
          <w:p w14:paraId="728D8817" w14:textId="77777777" w:rsidR="005B72C0" w:rsidRPr="00E73AD7" w:rsidRDefault="005B72C0" w:rsidP="005B72C0">
            <w:pPr>
              <w:spacing w:line="360" w:lineRule="auto"/>
              <w:rPr>
                <w:lang w:val="uk-UA"/>
              </w:rPr>
            </w:pPr>
            <w:r w:rsidRPr="00E73AD7">
              <w:rPr>
                <w:lang w:val="uk-UA"/>
              </w:rPr>
              <w:t>-</w:t>
            </w:r>
          </w:p>
        </w:tc>
        <w:tc>
          <w:tcPr>
            <w:tcW w:w="1868" w:type="dxa"/>
            <w:tcBorders>
              <w:top w:val="single" w:sz="4" w:space="0" w:color="auto"/>
              <w:left w:val="single" w:sz="4" w:space="0" w:color="auto"/>
              <w:bottom w:val="single" w:sz="4" w:space="0" w:color="auto"/>
              <w:right w:val="single" w:sz="4" w:space="0" w:color="auto"/>
            </w:tcBorders>
            <w:hideMark/>
          </w:tcPr>
          <w:p w14:paraId="3AAAD982" w14:textId="77777777" w:rsidR="005B72C0" w:rsidRPr="00E73AD7" w:rsidRDefault="005B72C0" w:rsidP="005B72C0">
            <w:pPr>
              <w:spacing w:line="360" w:lineRule="auto"/>
              <w:rPr>
                <w:lang w:val="uk-UA"/>
              </w:rPr>
            </w:pPr>
            <w:r w:rsidRPr="00E73AD7">
              <w:rPr>
                <w:lang w:val="uk-UA"/>
              </w:rPr>
              <w:t>14313,6</w:t>
            </w:r>
          </w:p>
        </w:tc>
      </w:tr>
      <w:tr w:rsidR="005B72C0" w:rsidRPr="00E73AD7" w14:paraId="7222673C" w14:textId="77777777" w:rsidTr="005B72C0">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Change w:id="1080" w:author="Ярмола Юрій Юрійович" w:date="2025-05-28T13:35:00Z">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blPrExChange>
        </w:tblPrEx>
        <w:trPr>
          <w:trHeight w:val="1057"/>
          <w:trPrChange w:id="1081" w:author="Ярмола Юрій Юрійович" w:date="2025-05-28T13:35:00Z">
            <w:trPr>
              <w:gridAfter w:val="0"/>
            </w:trPr>
          </w:trPrChange>
        </w:trPr>
        <w:tc>
          <w:tcPr>
            <w:tcW w:w="1101" w:type="dxa"/>
            <w:tcBorders>
              <w:top w:val="single" w:sz="4" w:space="0" w:color="auto"/>
              <w:left w:val="single" w:sz="4" w:space="0" w:color="auto"/>
              <w:bottom w:val="single" w:sz="4" w:space="0" w:color="auto"/>
              <w:right w:val="single" w:sz="4" w:space="0" w:color="auto"/>
            </w:tcBorders>
            <w:hideMark/>
            <w:tcPrChange w:id="1082" w:author="Ярмола Юрій Юрійович" w:date="2025-05-28T13:35:00Z">
              <w:tcPr>
                <w:tcW w:w="1101" w:type="dxa"/>
                <w:gridSpan w:val="3"/>
                <w:tcBorders>
                  <w:top w:val="single" w:sz="4" w:space="0" w:color="auto"/>
                  <w:left w:val="single" w:sz="4" w:space="0" w:color="auto"/>
                  <w:bottom w:val="single" w:sz="4" w:space="0" w:color="auto"/>
                  <w:right w:val="single" w:sz="4" w:space="0" w:color="auto"/>
                </w:tcBorders>
                <w:hideMark/>
              </w:tcPr>
            </w:tcPrChange>
          </w:tcPr>
          <w:p w14:paraId="5D2FCF8D" w14:textId="77777777" w:rsidR="005B72C0" w:rsidRPr="00E73AD7" w:rsidRDefault="005B72C0" w:rsidP="005B72C0">
            <w:pPr>
              <w:spacing w:line="360" w:lineRule="auto"/>
              <w:rPr>
                <w:lang w:val="uk-UA"/>
              </w:rPr>
            </w:pPr>
            <w:r w:rsidRPr="00E73AD7">
              <w:rPr>
                <w:lang w:val="uk-UA"/>
              </w:rPr>
              <w:t>7</w:t>
            </w:r>
          </w:p>
        </w:tc>
        <w:tc>
          <w:tcPr>
            <w:tcW w:w="2858" w:type="dxa"/>
            <w:tcBorders>
              <w:top w:val="single" w:sz="4" w:space="0" w:color="auto"/>
              <w:left w:val="single" w:sz="4" w:space="0" w:color="auto"/>
              <w:bottom w:val="single" w:sz="4" w:space="0" w:color="auto"/>
              <w:right w:val="single" w:sz="4" w:space="0" w:color="auto"/>
            </w:tcBorders>
            <w:hideMark/>
            <w:tcPrChange w:id="1083" w:author="Ярмола Юрій Юрійович" w:date="2025-05-28T13:35:00Z">
              <w:tcPr>
                <w:tcW w:w="2858" w:type="dxa"/>
                <w:gridSpan w:val="3"/>
                <w:tcBorders>
                  <w:top w:val="single" w:sz="4" w:space="0" w:color="auto"/>
                  <w:left w:val="single" w:sz="4" w:space="0" w:color="auto"/>
                  <w:bottom w:val="single" w:sz="4" w:space="0" w:color="auto"/>
                  <w:right w:val="single" w:sz="4" w:space="0" w:color="auto"/>
                </w:tcBorders>
                <w:hideMark/>
              </w:tcPr>
            </w:tcPrChange>
          </w:tcPr>
          <w:p w14:paraId="0E3A3F73" w14:textId="77777777" w:rsidR="005B72C0" w:rsidRPr="00E73AD7" w:rsidRDefault="005B72C0" w:rsidP="005B72C0">
            <w:pPr>
              <w:spacing w:line="360" w:lineRule="auto"/>
              <w:rPr>
                <w:lang w:val="uk-UA"/>
              </w:rPr>
            </w:pPr>
            <w:r w:rsidRPr="00E73AD7">
              <w:rPr>
                <w:lang w:val="uk-UA"/>
              </w:rPr>
              <w:t>Додатковий ефект в сфері експлуатації</w:t>
            </w:r>
          </w:p>
        </w:tc>
        <w:tc>
          <w:tcPr>
            <w:tcW w:w="1894" w:type="dxa"/>
            <w:tcBorders>
              <w:top w:val="single" w:sz="4" w:space="0" w:color="auto"/>
              <w:left w:val="single" w:sz="4" w:space="0" w:color="auto"/>
              <w:bottom w:val="single" w:sz="4" w:space="0" w:color="auto"/>
              <w:right w:val="single" w:sz="4" w:space="0" w:color="auto"/>
            </w:tcBorders>
            <w:hideMark/>
            <w:tcPrChange w:id="1084" w:author="Ярмола Юрій Юрійович" w:date="2025-05-28T13:35:00Z">
              <w:tcPr>
                <w:tcW w:w="1894" w:type="dxa"/>
                <w:gridSpan w:val="3"/>
                <w:tcBorders>
                  <w:top w:val="single" w:sz="4" w:space="0" w:color="auto"/>
                  <w:left w:val="single" w:sz="4" w:space="0" w:color="auto"/>
                  <w:bottom w:val="single" w:sz="4" w:space="0" w:color="auto"/>
                  <w:right w:val="single" w:sz="4" w:space="0" w:color="auto"/>
                </w:tcBorders>
                <w:hideMark/>
              </w:tcPr>
            </w:tcPrChange>
          </w:tcPr>
          <w:p w14:paraId="6BA0CF7A" w14:textId="77777777" w:rsidR="005B72C0" w:rsidRPr="00E73AD7" w:rsidRDefault="005B72C0" w:rsidP="005B72C0">
            <w:pPr>
              <w:spacing w:line="360" w:lineRule="auto"/>
              <w:rPr>
                <w:lang w:val="uk-UA"/>
              </w:rPr>
            </w:pPr>
            <w:r w:rsidRPr="00E73AD7">
              <w:rPr>
                <w:lang w:val="uk-UA"/>
              </w:rPr>
              <w:t>грн.</w:t>
            </w:r>
          </w:p>
        </w:tc>
        <w:tc>
          <w:tcPr>
            <w:tcW w:w="1870" w:type="dxa"/>
            <w:tcBorders>
              <w:top w:val="single" w:sz="4" w:space="0" w:color="auto"/>
              <w:left w:val="single" w:sz="4" w:space="0" w:color="auto"/>
              <w:bottom w:val="single" w:sz="4" w:space="0" w:color="auto"/>
              <w:right w:val="single" w:sz="4" w:space="0" w:color="auto"/>
            </w:tcBorders>
            <w:hideMark/>
            <w:tcPrChange w:id="1085" w:author="Ярмола Юрій Юрійович" w:date="2025-05-28T13:35:00Z">
              <w:tcPr>
                <w:tcW w:w="1870" w:type="dxa"/>
                <w:gridSpan w:val="3"/>
                <w:tcBorders>
                  <w:top w:val="single" w:sz="4" w:space="0" w:color="auto"/>
                  <w:left w:val="single" w:sz="4" w:space="0" w:color="auto"/>
                  <w:bottom w:val="single" w:sz="4" w:space="0" w:color="auto"/>
                  <w:right w:val="single" w:sz="4" w:space="0" w:color="auto"/>
                </w:tcBorders>
                <w:hideMark/>
              </w:tcPr>
            </w:tcPrChange>
          </w:tcPr>
          <w:p w14:paraId="13447E13" w14:textId="77777777" w:rsidR="005B72C0" w:rsidRPr="00E73AD7" w:rsidRDefault="005B72C0" w:rsidP="005B72C0">
            <w:pPr>
              <w:spacing w:line="360" w:lineRule="auto"/>
              <w:rPr>
                <w:lang w:val="uk-UA"/>
              </w:rPr>
            </w:pPr>
            <w:r w:rsidRPr="00E73AD7">
              <w:rPr>
                <w:lang w:val="uk-UA"/>
              </w:rPr>
              <w:t>-</w:t>
            </w:r>
          </w:p>
        </w:tc>
        <w:tc>
          <w:tcPr>
            <w:tcW w:w="1868" w:type="dxa"/>
            <w:tcBorders>
              <w:top w:val="single" w:sz="4" w:space="0" w:color="auto"/>
              <w:left w:val="single" w:sz="4" w:space="0" w:color="auto"/>
              <w:bottom w:val="single" w:sz="4" w:space="0" w:color="auto"/>
              <w:right w:val="single" w:sz="4" w:space="0" w:color="auto"/>
            </w:tcBorders>
            <w:hideMark/>
            <w:tcPrChange w:id="1086" w:author="Ярмола Юрій Юрійович" w:date="2025-05-28T13:35:00Z">
              <w:tcPr>
                <w:tcW w:w="1868" w:type="dxa"/>
                <w:tcBorders>
                  <w:top w:val="single" w:sz="4" w:space="0" w:color="auto"/>
                  <w:left w:val="single" w:sz="4" w:space="0" w:color="auto"/>
                  <w:bottom w:val="single" w:sz="4" w:space="0" w:color="auto"/>
                  <w:right w:val="single" w:sz="4" w:space="0" w:color="auto"/>
                </w:tcBorders>
                <w:hideMark/>
              </w:tcPr>
            </w:tcPrChange>
          </w:tcPr>
          <w:p w14:paraId="45A55108" w14:textId="77777777" w:rsidR="005B72C0" w:rsidRPr="00E73AD7" w:rsidRDefault="005B72C0" w:rsidP="005B72C0">
            <w:pPr>
              <w:spacing w:line="360" w:lineRule="auto"/>
              <w:rPr>
                <w:lang w:val="uk-UA"/>
              </w:rPr>
            </w:pPr>
            <w:r w:rsidRPr="00E73AD7">
              <w:rPr>
                <w:lang w:val="uk-UA"/>
              </w:rPr>
              <w:t>90931,44</w:t>
            </w:r>
          </w:p>
        </w:tc>
      </w:tr>
      <w:tr w:rsidR="005B72C0" w:rsidRPr="00E73AD7" w14:paraId="4022B124" w14:textId="77777777" w:rsidTr="00781CB2">
        <w:tc>
          <w:tcPr>
            <w:tcW w:w="1101" w:type="dxa"/>
            <w:tcBorders>
              <w:top w:val="single" w:sz="4" w:space="0" w:color="auto"/>
              <w:left w:val="single" w:sz="4" w:space="0" w:color="auto"/>
              <w:bottom w:val="single" w:sz="4" w:space="0" w:color="auto"/>
              <w:right w:val="single" w:sz="4" w:space="0" w:color="auto"/>
            </w:tcBorders>
            <w:hideMark/>
          </w:tcPr>
          <w:p w14:paraId="2CDF6601" w14:textId="77777777" w:rsidR="005B72C0" w:rsidRPr="00E73AD7" w:rsidRDefault="005B72C0" w:rsidP="005B72C0">
            <w:pPr>
              <w:spacing w:line="360" w:lineRule="auto"/>
              <w:rPr>
                <w:lang w:val="uk-UA"/>
              </w:rPr>
            </w:pPr>
            <w:r w:rsidRPr="00E73AD7">
              <w:rPr>
                <w:lang w:val="uk-UA"/>
              </w:rPr>
              <w:t>8</w:t>
            </w:r>
          </w:p>
        </w:tc>
        <w:tc>
          <w:tcPr>
            <w:tcW w:w="2858" w:type="dxa"/>
            <w:tcBorders>
              <w:top w:val="single" w:sz="4" w:space="0" w:color="auto"/>
              <w:left w:val="single" w:sz="4" w:space="0" w:color="auto"/>
              <w:bottom w:val="single" w:sz="4" w:space="0" w:color="auto"/>
              <w:right w:val="single" w:sz="4" w:space="0" w:color="auto"/>
            </w:tcBorders>
            <w:hideMark/>
          </w:tcPr>
          <w:p w14:paraId="1158FBEC" w14:textId="77777777" w:rsidR="005B72C0" w:rsidRPr="00E73AD7" w:rsidRDefault="005B72C0" w:rsidP="005B72C0">
            <w:pPr>
              <w:spacing w:line="360" w:lineRule="auto"/>
              <w:rPr>
                <w:lang w:val="uk-UA"/>
              </w:rPr>
            </w:pPr>
            <w:r w:rsidRPr="00E73AD7">
              <w:rPr>
                <w:lang w:val="uk-UA"/>
              </w:rPr>
              <w:t>Сумарний ефект</w:t>
            </w:r>
          </w:p>
        </w:tc>
        <w:tc>
          <w:tcPr>
            <w:tcW w:w="1894" w:type="dxa"/>
            <w:tcBorders>
              <w:top w:val="single" w:sz="4" w:space="0" w:color="auto"/>
              <w:left w:val="single" w:sz="4" w:space="0" w:color="auto"/>
              <w:bottom w:val="single" w:sz="4" w:space="0" w:color="auto"/>
              <w:right w:val="single" w:sz="4" w:space="0" w:color="auto"/>
            </w:tcBorders>
            <w:hideMark/>
          </w:tcPr>
          <w:p w14:paraId="1DC5521F" w14:textId="77777777" w:rsidR="005B72C0" w:rsidRPr="00E73AD7" w:rsidRDefault="005B72C0" w:rsidP="005B72C0">
            <w:pPr>
              <w:spacing w:line="360" w:lineRule="auto"/>
              <w:rPr>
                <w:lang w:val="uk-UA"/>
              </w:rPr>
            </w:pPr>
            <w:r w:rsidRPr="00E73AD7">
              <w:rPr>
                <w:lang w:val="uk-UA"/>
              </w:rPr>
              <w:t>грн.</w:t>
            </w:r>
          </w:p>
        </w:tc>
        <w:tc>
          <w:tcPr>
            <w:tcW w:w="3738" w:type="dxa"/>
            <w:gridSpan w:val="2"/>
            <w:tcBorders>
              <w:top w:val="single" w:sz="4" w:space="0" w:color="auto"/>
              <w:left w:val="single" w:sz="4" w:space="0" w:color="auto"/>
              <w:bottom w:val="single" w:sz="4" w:space="0" w:color="auto"/>
              <w:right w:val="single" w:sz="4" w:space="0" w:color="auto"/>
            </w:tcBorders>
            <w:hideMark/>
          </w:tcPr>
          <w:p w14:paraId="35EC2A62" w14:textId="029A0034" w:rsidR="005B72C0" w:rsidRPr="00E73AD7" w:rsidRDefault="005B72C0" w:rsidP="005B72C0">
            <w:pPr>
              <w:spacing w:line="360" w:lineRule="auto"/>
              <w:rPr>
                <w:lang w:val="uk-UA"/>
              </w:rPr>
            </w:pPr>
            <w:ins w:id="1087" w:author="Ярмола Юрій Юрійович" w:date="2025-05-28T13:35:00Z">
              <w:r w:rsidRPr="00E73AD7">
                <w:rPr>
                  <w:lang w:val="uk-UA"/>
                </w:rPr>
                <w:t>69</w:t>
              </w:r>
              <w:r>
                <w:rPr>
                  <w:lang w:val="uk-UA"/>
                </w:rPr>
                <w:t>304</w:t>
              </w:r>
              <w:r w:rsidRPr="00E73AD7">
                <w:rPr>
                  <w:lang w:val="uk-UA"/>
                </w:rPr>
                <w:t>,</w:t>
              </w:r>
              <w:r>
                <w:rPr>
                  <w:lang w:val="uk-UA"/>
                </w:rPr>
                <w:t>4</w:t>
              </w:r>
              <w:r w:rsidRPr="00E73AD7">
                <w:rPr>
                  <w:lang w:val="uk-UA"/>
                </w:rPr>
                <w:t>4</w:t>
              </w:r>
            </w:ins>
            <w:del w:id="1088" w:author="Ярмола Юрій Юрійович" w:date="2025-05-28T13:35:00Z">
              <w:r w:rsidRPr="00E73AD7" w:rsidDel="005B72C0">
                <w:rPr>
                  <w:lang w:val="uk-UA"/>
                </w:rPr>
                <w:delText>69413,04</w:delText>
              </w:r>
            </w:del>
          </w:p>
        </w:tc>
      </w:tr>
    </w:tbl>
    <w:p w14:paraId="0DF28D1F" w14:textId="77777777" w:rsidR="00365B7F" w:rsidRPr="00E73AD7" w:rsidRDefault="00365B7F">
      <w:pPr>
        <w:spacing w:line="360" w:lineRule="auto"/>
        <w:rPr>
          <w:lang w:val="uk-UA"/>
        </w:rPr>
      </w:pPr>
    </w:p>
    <w:p w14:paraId="3A4C85A3" w14:textId="33C3AA38" w:rsidR="00365B7F" w:rsidRPr="00E73AD7" w:rsidRDefault="00365B7F">
      <w:pPr>
        <w:pStyle w:val="Heading2"/>
        <w:spacing w:line="360" w:lineRule="auto"/>
        <w:rPr>
          <w:lang w:val="uk-UA"/>
        </w:rPr>
      </w:pPr>
      <w:bookmarkStart w:id="1089" w:name="_Toc199283598"/>
      <w:r w:rsidRPr="00E73AD7">
        <w:rPr>
          <w:lang w:val="uk-UA"/>
        </w:rPr>
        <w:t>Висновки до економічної частини</w:t>
      </w:r>
      <w:bookmarkEnd w:id="1089"/>
      <w:r w:rsidR="001D4AC5" w:rsidRPr="00E73AD7">
        <w:rPr>
          <w:lang w:val="uk-UA"/>
        </w:rPr>
        <w:tab/>
      </w:r>
    </w:p>
    <w:p w14:paraId="5F2D914D" w14:textId="303AACA0" w:rsidR="00365B7F" w:rsidRPr="00E73AD7" w:rsidRDefault="00365B7F">
      <w:pPr>
        <w:spacing w:line="360" w:lineRule="auto"/>
        <w:ind w:firstLine="708"/>
        <w:rPr>
          <w:lang w:val="uk-UA"/>
        </w:rPr>
      </w:pPr>
      <w:r w:rsidRPr="00E73AD7">
        <w:rPr>
          <w:lang w:val="uk-UA"/>
        </w:rPr>
        <w:t xml:space="preserve">В даному розділі проведено розрахунок витрат на розробку проектного рішення. Здійснено порівняння з </w:t>
      </w:r>
      <w:del w:id="1090" w:author="Ярмола Юрій Юрійович" w:date="2025-05-27T22:36:00Z">
        <w:r w:rsidRPr="00E73AD7" w:rsidDel="00D57A56">
          <w:rPr>
            <w:lang w:val="uk-UA"/>
          </w:rPr>
          <w:delText xml:space="preserve">існуючим </w:delText>
        </w:r>
      </w:del>
      <w:ins w:id="1091" w:author="Ярмола Юрій Юрійович" w:date="2025-05-27T22:36:00Z">
        <w:r w:rsidR="00D57A56" w:rsidRPr="00E73AD7">
          <w:rPr>
            <w:lang w:val="uk-UA"/>
          </w:rPr>
          <w:t xml:space="preserve">відомим </w:t>
        </w:r>
      </w:ins>
      <w:r w:rsidRPr="00E73AD7">
        <w:rPr>
          <w:lang w:val="uk-UA"/>
        </w:rPr>
        <w:t xml:space="preserve">аналогом, і цим показано, що дане проектне рішення має переваги в порівнянні з аналогами, зокрема: надійність, простота використання, гнучкість, зручність. Згідно проведеного економічного обґрунтування дане проектне рішення є конкурентоздатним. Крім того, </w:t>
      </w:r>
      <w:r w:rsidRPr="00E73AD7">
        <w:rPr>
          <w:lang w:val="uk-UA"/>
        </w:rPr>
        <w:lastRenderedPageBreak/>
        <w:t xml:space="preserve">отримано додатній економічний ефект у розмірі </w:t>
      </w:r>
      <w:ins w:id="1092" w:author="Ярмола Юрій Юрійович" w:date="2025-05-28T13:38:00Z">
        <w:r w:rsidR="00BC1F2B" w:rsidRPr="00E73AD7">
          <w:rPr>
            <w:lang w:val="uk-UA"/>
          </w:rPr>
          <w:t>69</w:t>
        </w:r>
        <w:r w:rsidR="00BC1F2B">
          <w:rPr>
            <w:lang w:val="uk-UA"/>
          </w:rPr>
          <w:t>304</w:t>
        </w:r>
      </w:ins>
      <w:del w:id="1093" w:author="Ярмола Юрій Юрійович" w:date="2025-05-28T13:38:00Z">
        <w:r w:rsidR="00235B9E" w:rsidRPr="00E73AD7" w:rsidDel="00BC1F2B">
          <w:rPr>
            <w:lang w:val="uk-UA"/>
          </w:rPr>
          <w:delText>69413</w:delText>
        </w:r>
      </w:del>
      <w:r w:rsidR="00235B9E" w:rsidRPr="00E73AD7">
        <w:rPr>
          <w:lang w:val="uk-UA"/>
        </w:rPr>
        <w:t>,</w:t>
      </w:r>
      <w:ins w:id="1094" w:author="Ярмола Юрій Юрійович" w:date="2025-05-28T13:38:00Z">
        <w:r w:rsidR="00BC1F2B">
          <w:rPr>
            <w:lang w:val="uk-UA"/>
          </w:rPr>
          <w:t>4</w:t>
        </w:r>
      </w:ins>
      <w:del w:id="1095" w:author="Ярмола Юрій Юрійович" w:date="2025-05-28T13:38:00Z">
        <w:r w:rsidR="00235B9E" w:rsidRPr="00E73AD7" w:rsidDel="00BC1F2B">
          <w:rPr>
            <w:lang w:val="uk-UA"/>
          </w:rPr>
          <w:delText>0</w:delText>
        </w:r>
      </w:del>
      <w:r w:rsidR="00235B9E" w:rsidRPr="00E73AD7">
        <w:rPr>
          <w:lang w:val="uk-UA"/>
        </w:rPr>
        <w:t xml:space="preserve">4 </w:t>
      </w:r>
      <w:r w:rsidRPr="00E73AD7">
        <w:rPr>
          <w:lang w:val="uk-UA"/>
        </w:rPr>
        <w:t xml:space="preserve">грн. і тому розробка і впровадження цього проектного рішення є економічно доцільними. </w:t>
      </w:r>
    </w:p>
    <w:p w14:paraId="3C0695A7" w14:textId="63A7F1FF" w:rsidR="00FC2AE0" w:rsidRPr="00E73AD7" w:rsidRDefault="00FC2AE0">
      <w:pPr>
        <w:spacing w:after="160" w:line="360" w:lineRule="auto"/>
        <w:rPr>
          <w:lang w:val="uk-UA"/>
        </w:rPr>
      </w:pPr>
      <w:r w:rsidRPr="00E73AD7">
        <w:rPr>
          <w:lang w:val="uk-UA"/>
        </w:rPr>
        <w:br w:type="page"/>
      </w:r>
    </w:p>
    <w:p w14:paraId="0AEFB6D7" w14:textId="6D1356C5" w:rsidR="00FC2AE0" w:rsidRPr="00E73AD7" w:rsidRDefault="00FC2AE0">
      <w:pPr>
        <w:pStyle w:val="Heading1"/>
        <w:spacing w:line="360" w:lineRule="auto"/>
        <w:rPr>
          <w:lang w:val="uk-UA"/>
        </w:rPr>
      </w:pPr>
      <w:bookmarkStart w:id="1096" w:name="_Toc199283599"/>
      <w:r w:rsidRPr="00E73AD7">
        <w:rPr>
          <w:lang w:val="uk-UA"/>
        </w:rPr>
        <w:lastRenderedPageBreak/>
        <w:t>Висновки</w:t>
      </w:r>
      <w:bookmarkEnd w:id="1096"/>
    </w:p>
    <w:p w14:paraId="19F4BE87" w14:textId="5D3DF75D" w:rsidR="00FC2AE0" w:rsidRPr="00E73AD7" w:rsidRDefault="00FC2AE0">
      <w:pPr>
        <w:spacing w:after="160" w:line="360" w:lineRule="auto"/>
        <w:rPr>
          <w:lang w:val="uk-UA"/>
        </w:rPr>
      </w:pPr>
      <w:r w:rsidRPr="00E73AD7">
        <w:rPr>
          <w:lang w:val="uk-UA"/>
        </w:rPr>
        <w:br w:type="page"/>
      </w:r>
    </w:p>
    <w:p w14:paraId="23CBF66E" w14:textId="2FAE7225" w:rsidR="00FC2AE0" w:rsidRPr="00E73AD7" w:rsidRDefault="00FC2AE0">
      <w:pPr>
        <w:pStyle w:val="Heading1"/>
        <w:spacing w:line="360" w:lineRule="auto"/>
        <w:rPr>
          <w:lang w:val="uk-UA"/>
        </w:rPr>
      </w:pPr>
      <w:bookmarkStart w:id="1097" w:name="_Toc199283600"/>
      <w:r w:rsidRPr="00E73AD7">
        <w:rPr>
          <w:lang w:val="uk-UA"/>
        </w:rPr>
        <w:lastRenderedPageBreak/>
        <w:t>Список літератури</w:t>
      </w:r>
      <w:bookmarkEnd w:id="1097"/>
    </w:p>
    <w:p w14:paraId="525DD1E7" w14:textId="5538B52A" w:rsidR="00FC2AE0" w:rsidRPr="00E73AD7" w:rsidRDefault="00FC2AE0">
      <w:pPr>
        <w:spacing w:after="160" w:line="360" w:lineRule="auto"/>
        <w:rPr>
          <w:lang w:val="uk-UA"/>
        </w:rPr>
      </w:pPr>
      <w:r w:rsidRPr="00E73AD7">
        <w:rPr>
          <w:lang w:val="uk-UA"/>
        </w:rPr>
        <w:br w:type="page"/>
      </w:r>
    </w:p>
    <w:p w14:paraId="1BF75401" w14:textId="1A458348" w:rsidR="00FC2AE0" w:rsidRPr="00E73AD7" w:rsidRDefault="00FC2AE0">
      <w:pPr>
        <w:pStyle w:val="Heading1"/>
        <w:spacing w:line="360" w:lineRule="auto"/>
        <w:rPr>
          <w:lang w:val="uk-UA"/>
        </w:rPr>
      </w:pPr>
      <w:bookmarkStart w:id="1098" w:name="_Toc199283601"/>
      <w:r w:rsidRPr="00E73AD7">
        <w:rPr>
          <w:lang w:val="uk-UA"/>
        </w:rPr>
        <w:lastRenderedPageBreak/>
        <w:t>Додатки</w:t>
      </w:r>
      <w:bookmarkEnd w:id="1098"/>
    </w:p>
    <w:p w14:paraId="77CA3167" w14:textId="22D62ADD" w:rsidR="00FC2AE0" w:rsidRPr="00E73AD7" w:rsidRDefault="00FC2AE0">
      <w:pPr>
        <w:spacing w:line="360" w:lineRule="auto"/>
        <w:rPr>
          <w:lang w:val="uk-UA"/>
        </w:rPr>
      </w:pPr>
    </w:p>
    <w:p w14:paraId="0D37303D" w14:textId="77777777" w:rsidR="00FC2AE0" w:rsidRPr="00E73AD7" w:rsidRDefault="00FC2AE0">
      <w:pPr>
        <w:spacing w:line="360" w:lineRule="auto"/>
        <w:rPr>
          <w:lang w:val="uk-UA"/>
        </w:rPr>
      </w:pPr>
    </w:p>
    <w:sectPr w:rsidR="00FC2AE0" w:rsidRPr="00E73AD7" w:rsidSect="00597346">
      <w:type w:val="continuous"/>
      <w:pgSz w:w="11906" w:h="16838"/>
      <w:pgMar w:top="850" w:right="850" w:bottom="850"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83" w:author="Oleksiv Maksym (CY CSS ICW Integration)" w:date="2025-05-22T02:25:00Z" w:initials="OM(CII">
    <w:p w14:paraId="2421A3BC" w14:textId="725550EE" w:rsidR="00A3478A" w:rsidRPr="00E06121" w:rsidRDefault="00A3478A">
      <w:pPr>
        <w:pStyle w:val="CommentText"/>
        <w:rPr>
          <w:lang w:val="uk-UA"/>
        </w:rPr>
      </w:pPr>
      <w:r>
        <w:rPr>
          <w:rStyle w:val="CommentReference"/>
        </w:rPr>
        <w:annotationRef/>
      </w:r>
      <w:r>
        <w:rPr>
          <w:lang w:val="uk-UA"/>
        </w:rPr>
        <w:t>Відомі. Не вживай слово «існуючі»</w:t>
      </w:r>
    </w:p>
  </w:comment>
  <w:comment w:id="539" w:author="Oleksiv Maksym (CY CSS ICW Integration)" w:date="2025-05-23T04:06:00Z" w:initials="OM(CII">
    <w:p w14:paraId="0B05603C" w14:textId="550837DC" w:rsidR="00A3478A" w:rsidRPr="002E59B7" w:rsidRDefault="00A3478A">
      <w:pPr>
        <w:pStyle w:val="CommentText"/>
        <w:rPr>
          <w:lang w:val="uk-UA"/>
        </w:rPr>
      </w:pPr>
      <w:r>
        <w:rPr>
          <w:rStyle w:val="CommentReference"/>
        </w:rPr>
        <w:annotationRef/>
      </w:r>
      <w:r>
        <w:rPr>
          <w:lang w:val="uk-UA"/>
        </w:rPr>
        <w:t>Всі такі твердження мають мати посиланн інакше вони виглядають такими, що то ти це придумав.</w:t>
      </w:r>
    </w:p>
  </w:comment>
  <w:comment w:id="556" w:author="Oleksiv Maksym (CY CSS ICW Integration)" w:date="2025-05-23T04:14:00Z" w:initials="OM(CII">
    <w:p w14:paraId="0EE76FB8" w14:textId="6BC4F201" w:rsidR="00A3478A" w:rsidRPr="00910A0D" w:rsidRDefault="00A3478A">
      <w:pPr>
        <w:pStyle w:val="CommentText"/>
        <w:rPr>
          <w:lang w:val="uk-UA"/>
        </w:rPr>
      </w:pPr>
      <w:r>
        <w:rPr>
          <w:rStyle w:val="CommentReference"/>
        </w:rPr>
        <w:annotationRef/>
      </w:r>
      <w:r>
        <w:rPr>
          <w:lang w:val="uk-UA"/>
        </w:rPr>
        <w:t>Пиши не алгоритми, а методи.</w:t>
      </w:r>
    </w:p>
  </w:comment>
  <w:comment w:id="567" w:author="Oleksiv Maksym (CY CSS ICW Integration)" w:date="2025-05-23T04:16:00Z" w:initials="OM(CII">
    <w:p w14:paraId="7D850A7E" w14:textId="2365AEAE" w:rsidR="00A3478A" w:rsidRPr="00910A0D" w:rsidRDefault="00A3478A">
      <w:pPr>
        <w:pStyle w:val="CommentText"/>
        <w:rPr>
          <w:lang w:val="uk-UA"/>
        </w:rPr>
      </w:pPr>
      <w:r>
        <w:rPr>
          <w:rStyle w:val="CommentReference"/>
        </w:rPr>
        <w:annotationRef/>
      </w:r>
      <w:r>
        <w:rPr>
          <w:lang w:val="uk-UA"/>
        </w:rPr>
        <w:t>На етапі аналізу літератури у тебе ще нічого не стврено. Ти тут розглядаєш лише ВІДОМІ варіанти розв’язку задачі. Тому тут треба говорити не про зроблену платформу, а про подальші кроки розв’язку задачі.</w:t>
      </w:r>
    </w:p>
  </w:comment>
  <w:comment w:id="622" w:author="Oleksiv Maksym (CY CSS ICW Integration)" w:date="2025-05-23T04:18:00Z" w:initials="OM(CII">
    <w:p w14:paraId="0EEB0169" w14:textId="5276C985" w:rsidR="00A3478A" w:rsidRPr="00322E95" w:rsidRDefault="00A3478A">
      <w:pPr>
        <w:pStyle w:val="CommentText"/>
        <w:rPr>
          <w:lang w:val="uk-UA"/>
        </w:rPr>
      </w:pPr>
      <w:r>
        <w:rPr>
          <w:rStyle w:val="CommentReference"/>
        </w:rPr>
        <w:annotationRef/>
      </w:r>
      <w:r>
        <w:rPr>
          <w:lang w:val="uk-UA"/>
        </w:rPr>
        <w:t>Методи!!! Алгоритм – це озна з реалізацій методу. Наприклад вирощування урожаю іде методом посадки зернят в землю, а алгоритмів реалізації посадки може бути багато, а метод один, хоча він також має свої кроки.</w:t>
      </w:r>
    </w:p>
  </w:comment>
  <w:comment w:id="631" w:author="Oleksiv Maksym (CY CSS ICW Integration)" w:date="2025-05-23T04:25:00Z" w:initials="OM(CII">
    <w:p w14:paraId="2F9E9D45" w14:textId="57D78DD9" w:rsidR="00A3478A" w:rsidRPr="00322E95" w:rsidRDefault="00A3478A">
      <w:pPr>
        <w:pStyle w:val="CommentText"/>
        <w:rPr>
          <w:lang w:val="uk-UA"/>
        </w:rPr>
      </w:pPr>
      <w:r>
        <w:rPr>
          <w:rStyle w:val="CommentReference"/>
        </w:rPr>
        <w:annotationRef/>
      </w:r>
      <w:r>
        <w:rPr>
          <w:lang w:val="uk-UA"/>
        </w:rPr>
        <w:t>Розробка вимог до прграмної системи......</w:t>
      </w:r>
    </w:p>
  </w:comment>
  <w:comment w:id="648" w:author="Oleksiv Maksym (CY CSS ICW Integration)" w:date="2025-05-05T02:39:00Z" w:initials="OM(CII">
    <w:p w14:paraId="534A1B01" w14:textId="4C1A5E74" w:rsidR="00A3478A" w:rsidRPr="007E5344" w:rsidRDefault="00A3478A">
      <w:pPr>
        <w:pStyle w:val="CommentText"/>
        <w:rPr>
          <w:lang w:val="uk-UA"/>
        </w:rPr>
      </w:pPr>
      <w:r>
        <w:rPr>
          <w:rStyle w:val="CommentReference"/>
        </w:rPr>
        <w:annotationRef/>
      </w:r>
      <w:r>
        <w:rPr>
          <w:lang w:val="uk-UA"/>
        </w:rPr>
        <w:t>Пояснити що таке необхідний розмір.</w:t>
      </w:r>
    </w:p>
  </w:comment>
  <w:comment w:id="694" w:author="Oleksiv Maksym (CY CSS ICW Integration)" w:date="2025-05-05T02:44:00Z" w:initials="OM(CII">
    <w:p w14:paraId="33C410E7" w14:textId="18B3C3EF" w:rsidR="00A3478A" w:rsidRPr="007E5344" w:rsidRDefault="00A3478A">
      <w:pPr>
        <w:pStyle w:val="CommentText"/>
        <w:rPr>
          <w:lang w:val="uk-UA"/>
        </w:rPr>
      </w:pPr>
      <w:r>
        <w:rPr>
          <w:rStyle w:val="CommentReference"/>
        </w:rPr>
        <w:annotationRef/>
      </w:r>
      <w:r>
        <w:rPr>
          <w:lang w:val="uk-UA"/>
        </w:rPr>
        <w:t>Тут має бути структурна схема програми і опис її роботи. Якщо дасиш обгрунтування рішень, то буде супер.</w:t>
      </w:r>
    </w:p>
  </w:comment>
  <w:comment w:id="703" w:author="Oleksiv Maksym (CY CSS ICW Integration)" w:date="2025-05-25T16:39:00Z" w:initials="OM(CII">
    <w:p w14:paraId="58B38D42" w14:textId="536C8281" w:rsidR="00DD7C36" w:rsidRPr="00FE7740" w:rsidRDefault="00DD7C36">
      <w:pPr>
        <w:pStyle w:val="CommentText"/>
        <w:rPr>
          <w:lang w:val="uk-UA"/>
        </w:rPr>
      </w:pPr>
      <w:r>
        <w:rPr>
          <w:rStyle w:val="CommentReference"/>
        </w:rPr>
        <w:annotationRef/>
      </w:r>
      <w:r>
        <w:rPr>
          <w:lang w:val="uk-UA"/>
        </w:rPr>
        <w:t>Це вигладає як</w:t>
      </w:r>
      <w:r w:rsidR="00FE7740">
        <w:rPr>
          <w:lang w:val="uk-UA"/>
        </w:rPr>
        <w:t xml:space="preserve"> дерево декомпозиції від загального до деталей, а мають відображатися окремі модулі платформи і зв</w:t>
      </w:r>
      <w:r w:rsidR="00FE7740" w:rsidRPr="00FE7740">
        <w:rPr>
          <w:lang w:val="uk-UA"/>
        </w:rPr>
        <w:t>’</w:t>
      </w:r>
      <w:r w:rsidR="00FE7740">
        <w:rPr>
          <w:lang w:val="uk-UA"/>
        </w:rPr>
        <w:t>язки між ними. Можна деталізувати, але тоді треба показувати квадратиками в квадратику, або згрупувати підчатини штриховою лінією і написати, що це є щось там все разом.</w:t>
      </w:r>
    </w:p>
  </w:comment>
  <w:comment w:id="726" w:author="Oleksiv Maksym (CY CSS ICW Integration)" w:date="2025-05-25T16:08:00Z" w:initials="OM(CII">
    <w:p w14:paraId="40331A4C" w14:textId="32EF364F" w:rsidR="001D0659" w:rsidRPr="001D0659" w:rsidRDefault="001D0659">
      <w:pPr>
        <w:pStyle w:val="CommentText"/>
        <w:rPr>
          <w:lang w:val="uk-UA"/>
        </w:rPr>
      </w:pPr>
      <w:r>
        <w:rPr>
          <w:rStyle w:val="CommentReference"/>
        </w:rPr>
        <w:annotationRef/>
      </w:r>
      <w:r>
        <w:rPr>
          <w:lang w:val="uk-UA"/>
        </w:rPr>
        <w:t xml:space="preserve">Тут треба показати з чого ти вибирав, по яким критеріям і чому вибрав </w:t>
      </w:r>
      <w:r>
        <w:rPr>
          <w:lang w:val="en-US"/>
        </w:rPr>
        <w:t>Python</w:t>
      </w:r>
      <w:r w:rsidRPr="001D0659">
        <w:rPr>
          <w:lang w:val="uk-UA"/>
        </w:rPr>
        <w:t>.</w:t>
      </w:r>
    </w:p>
  </w:comment>
  <w:comment w:id="730" w:author="Oleksiv Maksym (CY CSS ICW Integration)" w:date="2025-05-25T14:07:00Z" w:initials="OM(CII">
    <w:p w14:paraId="6849D719" w14:textId="20D8C5E6" w:rsidR="00B315C9" w:rsidRPr="00B315C9" w:rsidRDefault="00B315C9">
      <w:pPr>
        <w:pStyle w:val="CommentText"/>
        <w:rPr>
          <w:lang w:val="uk-UA"/>
        </w:rPr>
      </w:pPr>
      <w:r>
        <w:rPr>
          <w:rStyle w:val="CommentReference"/>
        </w:rPr>
        <w:annotationRef/>
      </w:r>
      <w:r>
        <w:rPr>
          <w:lang w:val="uk-UA"/>
        </w:rPr>
        <w:t>На всі ці речі мають бути посилання.</w:t>
      </w:r>
    </w:p>
  </w:comment>
  <w:comment w:id="735" w:author="Oleksiv Maksym (CY CSS ICW Integration)" w:date="2025-05-25T14:08:00Z" w:initials="OM(CII">
    <w:p w14:paraId="7A98CB7E" w14:textId="64B11F55" w:rsidR="00B315C9" w:rsidRPr="00956C5C" w:rsidRDefault="00B315C9">
      <w:pPr>
        <w:pStyle w:val="CommentText"/>
        <w:rPr>
          <w:lang w:val="en-US"/>
        </w:rPr>
      </w:pPr>
      <w:r>
        <w:rPr>
          <w:rStyle w:val="CommentReference"/>
        </w:rPr>
        <w:annotationRef/>
      </w:r>
      <w:r>
        <w:rPr>
          <w:lang w:val="uk-UA"/>
        </w:rPr>
        <w:t>Це має бути у підрозділі з вимогами</w:t>
      </w:r>
    </w:p>
  </w:comment>
  <w:comment w:id="787" w:author="Oleksiv Maksym (CY CSS ICW Integration)" w:date="2025-05-25T16:11:00Z" w:initials="OM(CII">
    <w:p w14:paraId="7B4064D8" w14:textId="5BF5BDBC" w:rsidR="001D0659" w:rsidRPr="001D0659" w:rsidRDefault="001D0659">
      <w:pPr>
        <w:pStyle w:val="CommentText"/>
        <w:rPr>
          <w:lang w:val="uk-UA"/>
        </w:rPr>
      </w:pPr>
      <w:r>
        <w:rPr>
          <w:rStyle w:val="CommentReference"/>
        </w:rPr>
        <w:annotationRef/>
      </w:r>
      <w:r>
        <w:rPr>
          <w:lang w:val="uk-UA"/>
        </w:rPr>
        <w:t>Бажано у роботі використовувати теперішній час всюди.</w:t>
      </w:r>
    </w:p>
  </w:comment>
  <w:comment w:id="794" w:author="Oleksiv Maksym (CY CSS ICW Integration)" w:date="2025-05-25T17:10:00Z" w:initials="OM(CII">
    <w:p w14:paraId="210A00AF" w14:textId="49F85E88" w:rsidR="00D6246B" w:rsidRPr="00D6246B" w:rsidRDefault="00D6246B">
      <w:pPr>
        <w:pStyle w:val="CommentText"/>
        <w:rPr>
          <w:lang w:val="uk-UA"/>
        </w:rPr>
      </w:pPr>
      <w:r>
        <w:rPr>
          <w:rStyle w:val="CommentReference"/>
        </w:rPr>
        <w:annotationRef/>
      </w:r>
      <w:r>
        <w:rPr>
          <w:lang w:val="uk-UA"/>
        </w:rPr>
        <w:t>Це виглядає як розробка власного методу. Її треба у розділ 2 тоді.</w:t>
      </w:r>
    </w:p>
  </w:comment>
  <w:comment w:id="800" w:author="Oleksiv Maksym (CY CSS ICW Integration)" w:date="2025-05-25T17:10:00Z" w:initials="OM(CII">
    <w:p w14:paraId="05C2EFEA" w14:textId="10D11FF4" w:rsidR="00464133" w:rsidRPr="00464133" w:rsidRDefault="00464133">
      <w:pPr>
        <w:pStyle w:val="CommentText"/>
        <w:rPr>
          <w:lang w:val="uk-UA"/>
        </w:rPr>
      </w:pPr>
      <w:r>
        <w:rPr>
          <w:rStyle w:val="CommentReference"/>
        </w:rPr>
        <w:annotationRef/>
      </w:r>
      <w:r>
        <w:rPr>
          <w:lang w:val="uk-UA"/>
        </w:rPr>
        <w:t>Це звучить я огляд відомих меодів попередньої обробки. Тоді це розділ 1.</w:t>
      </w:r>
    </w:p>
  </w:comment>
  <w:comment w:id="805" w:author="Oleksiv Maksym (CY CSS ICW Integration)" w:date="2025-05-25T17:11:00Z" w:initials="OM(CII">
    <w:p w14:paraId="7D30419A" w14:textId="77777777" w:rsidR="00464133" w:rsidRDefault="00464133">
      <w:pPr>
        <w:pStyle w:val="CommentText"/>
        <w:rPr>
          <w:lang w:val="uk-UA"/>
        </w:rPr>
      </w:pPr>
      <w:r>
        <w:rPr>
          <w:rStyle w:val="CommentReference"/>
        </w:rPr>
        <w:annotationRef/>
      </w:r>
      <w:r>
        <w:rPr>
          <w:lang w:val="uk-UA"/>
        </w:rPr>
        <w:t>Якщо це аналіз відомих архітектур ШНМ, тоді це розділ 1, якщо це вибір моделі ШНМ, яку ти будеш використовувати у платформі у навчанні, тоді це розділ 2. І  треба у роботі чітко розділити що зробив ти, а що було запозичено. Зараз це не зрозуміло одразу.</w:t>
      </w:r>
    </w:p>
    <w:p w14:paraId="3BDD925D" w14:textId="77777777" w:rsidR="001F4BC7" w:rsidRDefault="001F4BC7">
      <w:pPr>
        <w:pStyle w:val="CommentText"/>
        <w:rPr>
          <w:lang w:val="uk-UA"/>
        </w:rPr>
      </w:pPr>
    </w:p>
    <w:p w14:paraId="41C39042" w14:textId="001F51E9" w:rsidR="001F4BC7" w:rsidRPr="00464133" w:rsidRDefault="001F4BC7">
      <w:pPr>
        <w:pStyle w:val="CommentText"/>
        <w:rPr>
          <w:lang w:val="uk-UA"/>
        </w:rPr>
      </w:pPr>
      <w:r>
        <w:rPr>
          <w:lang w:val="uk-UA"/>
        </w:rPr>
        <w:t xml:space="preserve">Це меі більше схоже на вибір ШНМ для використання у платформі і це роділ 2 тоді, але треба показати як вибір по якимось критеріям і з чого вибираєш. </w:t>
      </w:r>
    </w:p>
  </w:comment>
  <w:comment w:id="807" w:author="Oleksiv Maksym (CY CSS ICW Integration)" w:date="2025-05-25T16:24:00Z" w:initials="OM(CII">
    <w:p w14:paraId="1F747C0F" w14:textId="6B6380EE" w:rsidR="00136CFC" w:rsidRPr="00D6246B" w:rsidRDefault="00136CFC">
      <w:pPr>
        <w:pStyle w:val="CommentText"/>
      </w:pPr>
      <w:r>
        <w:rPr>
          <w:rStyle w:val="CommentReference"/>
        </w:rPr>
        <w:annotationRef/>
      </w:r>
      <w:r>
        <w:rPr>
          <w:lang w:val="uk-UA"/>
        </w:rPr>
        <w:t>Це краще винести в розділ з абревіатурами на початку записки.</w:t>
      </w:r>
    </w:p>
  </w:comment>
  <w:comment w:id="812" w:author="Oleksiv Maksym (CY CSS ICW Integration)" w:date="2025-05-25T17:13:00Z" w:initials="OM(CII">
    <w:p w14:paraId="0C73C008" w14:textId="570A69B9" w:rsidR="00464133" w:rsidRPr="00464133" w:rsidRDefault="00464133">
      <w:pPr>
        <w:pStyle w:val="CommentText"/>
        <w:rPr>
          <w:lang w:val="uk-UA"/>
        </w:rPr>
      </w:pPr>
      <w:r>
        <w:rPr>
          <w:rStyle w:val="CommentReference"/>
        </w:rPr>
        <w:annotationRef/>
      </w:r>
      <w:r>
        <w:rPr>
          <w:lang w:val="uk-UA"/>
        </w:rPr>
        <w:t>У розділі 3 має бути все до чого можна нписати «Розробка» і далі продовити заголовок.</w:t>
      </w:r>
    </w:p>
  </w:comment>
  <w:comment w:id="817" w:author="Oleksiv Maksym (CY CSS ICW Integration)" w:date="2025-05-25T17:23:00Z" w:initials="OM(CII">
    <w:p w14:paraId="4C960E31" w14:textId="4626C61D" w:rsidR="001F4BC7" w:rsidRPr="001F4BC7" w:rsidRDefault="001F4BC7">
      <w:pPr>
        <w:pStyle w:val="CommentText"/>
        <w:rPr>
          <w:lang w:val="uk-UA"/>
        </w:rPr>
      </w:pPr>
      <w:r>
        <w:rPr>
          <w:rStyle w:val="CommentReference"/>
        </w:rPr>
        <w:annotationRef/>
      </w:r>
      <w:r>
        <w:rPr>
          <w:lang w:val="uk-UA"/>
        </w:rPr>
        <w:t>Треба почати з розробки компонент, а потім говорити за їх інтеграцію.</w:t>
      </w:r>
    </w:p>
  </w:comment>
  <w:comment w:id="821" w:author="Oleksiv Maksym (CY CSS ICW Integration)" w:date="2025-05-25T17:14:00Z" w:initials="OM(CII">
    <w:p w14:paraId="4586C1DD" w14:textId="05A5996F" w:rsidR="00464133" w:rsidRPr="00464133" w:rsidRDefault="00464133">
      <w:pPr>
        <w:pStyle w:val="CommentText"/>
        <w:rPr>
          <w:lang w:val="uk-UA"/>
        </w:rPr>
      </w:pPr>
      <w:r>
        <w:rPr>
          <w:rStyle w:val="CommentReference"/>
        </w:rPr>
        <w:annotationRef/>
      </w:r>
      <w:r>
        <w:rPr>
          <w:lang w:val="uk-UA"/>
        </w:rPr>
        <w:t>Краще назвати модуль якось інакше. Не головний. Це не дуже інформативно. Модуль керування може.</w:t>
      </w:r>
    </w:p>
  </w:comment>
  <w:comment w:id="827" w:author="Oleksiv Maksym (CY CSS ICW Integration)" w:date="2025-05-25T16:18:00Z" w:initials="OM(CII">
    <w:p w14:paraId="4AC6B825" w14:textId="5FDC3F47" w:rsidR="00136CFC" w:rsidRPr="00136CFC" w:rsidRDefault="00136CFC">
      <w:pPr>
        <w:pStyle w:val="CommentText"/>
        <w:rPr>
          <w:lang w:val="uk-UA"/>
        </w:rPr>
      </w:pPr>
      <w:r>
        <w:rPr>
          <w:rStyle w:val="CommentReference"/>
        </w:rPr>
        <w:annotationRef/>
      </w:r>
      <w:r>
        <w:rPr>
          <w:lang w:val="uk-UA"/>
        </w:rPr>
        <w:t>Взаємодії з ким?</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21A3BC" w15:done="0"/>
  <w15:commentEx w15:paraId="0B05603C" w15:done="0"/>
  <w15:commentEx w15:paraId="0EE76FB8" w15:done="1"/>
  <w15:commentEx w15:paraId="7D850A7E" w15:done="1"/>
  <w15:commentEx w15:paraId="0EEB0169" w15:done="0"/>
  <w15:commentEx w15:paraId="2F9E9D45" w15:done="1"/>
  <w15:commentEx w15:paraId="534A1B01" w15:done="1"/>
  <w15:commentEx w15:paraId="33C410E7" w15:done="1"/>
  <w15:commentEx w15:paraId="58B38D42" w15:done="0"/>
  <w15:commentEx w15:paraId="40331A4C" w15:done="0"/>
  <w15:commentEx w15:paraId="6849D719" w15:done="0"/>
  <w15:commentEx w15:paraId="7A98CB7E" w15:done="0"/>
  <w15:commentEx w15:paraId="7B4064D8" w15:done="1"/>
  <w15:commentEx w15:paraId="210A00AF" w15:done="0"/>
  <w15:commentEx w15:paraId="05C2EFEA" w15:done="0"/>
  <w15:commentEx w15:paraId="41C39042" w15:done="0"/>
  <w15:commentEx w15:paraId="1F747C0F" w15:done="0"/>
  <w15:commentEx w15:paraId="0C73C008" w15:done="0"/>
  <w15:commentEx w15:paraId="4C960E31" w15:done="0"/>
  <w15:commentEx w15:paraId="4586C1DD" w15:done="0"/>
  <w15:commentEx w15:paraId="4AC6B825"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21A3BC" w16cid:durableId="2BD90990"/>
  <w16cid:commentId w16cid:paraId="0B05603C" w16cid:durableId="2BDA72B4"/>
  <w16cid:commentId w16cid:paraId="0EE76FB8" w16cid:durableId="2BDA74A5"/>
  <w16cid:commentId w16cid:paraId="7D850A7E" w16cid:durableId="2BDA7517"/>
  <w16cid:commentId w16cid:paraId="0EEB0169" w16cid:durableId="2BDA75A4"/>
  <w16cid:commentId w16cid:paraId="2F9E9D45" w16cid:durableId="2BDA7725"/>
  <w16cid:commentId w16cid:paraId="534A1B01" w16cid:durableId="2BC2A370"/>
  <w16cid:commentId w16cid:paraId="33C410E7" w16cid:durableId="2BC2A482"/>
  <w16cid:commentId w16cid:paraId="58B38D42" w16cid:durableId="2BDDC65C"/>
  <w16cid:commentId w16cid:paraId="40331A4C" w16cid:durableId="2BDDBF18"/>
  <w16cid:commentId w16cid:paraId="6849D719" w16cid:durableId="2BDDA29E"/>
  <w16cid:commentId w16cid:paraId="7A98CB7E" w16cid:durableId="2BDDA2E2"/>
  <w16cid:commentId w16cid:paraId="7B4064D8" w16cid:durableId="2BDDBFAD"/>
  <w16cid:commentId w16cid:paraId="210A00AF" w16cid:durableId="2BDDCD6D"/>
  <w16cid:commentId w16cid:paraId="05C2EFEA" w16cid:durableId="2BDDCD88"/>
  <w16cid:commentId w16cid:paraId="41C39042" w16cid:durableId="2BDDCDB6"/>
  <w16cid:commentId w16cid:paraId="1F747C0F" w16cid:durableId="2BDDC2BD"/>
  <w16cid:commentId w16cid:paraId="0C73C008" w16cid:durableId="2BDDCE2D"/>
  <w16cid:commentId w16cid:paraId="4C960E31" w16cid:durableId="2BDDD07A"/>
  <w16cid:commentId w16cid:paraId="4586C1DD" w16cid:durableId="2BDDCE69"/>
  <w16cid:commentId w16cid:paraId="4AC6B825" w16cid:durableId="2BDDC1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DC505" w14:textId="77777777" w:rsidR="000015F1" w:rsidRDefault="000015F1">
      <w:r>
        <w:separator/>
      </w:r>
    </w:p>
  </w:endnote>
  <w:endnote w:type="continuationSeparator" w:id="0">
    <w:p w14:paraId="50730CBF" w14:textId="77777777" w:rsidR="000015F1" w:rsidRDefault="000015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18C74" w14:textId="77777777" w:rsidR="00A3478A" w:rsidRPr="00C5163F" w:rsidRDefault="00A3478A">
    <w:pPr>
      <w:pStyle w:val="Footer"/>
      <w:jc w:val="center"/>
      <w:rPr>
        <w:szCs w:val="28"/>
      </w:rPr>
    </w:pPr>
    <w:r w:rsidRPr="00C5163F">
      <w:rPr>
        <w:szCs w:val="28"/>
      </w:rPr>
      <w:fldChar w:fldCharType="begin"/>
    </w:r>
    <w:r w:rsidRPr="00C5163F">
      <w:rPr>
        <w:szCs w:val="28"/>
      </w:rPr>
      <w:instrText xml:space="preserve"> PAGE   \* MERGEFORMAT </w:instrText>
    </w:r>
    <w:r w:rsidRPr="00C5163F">
      <w:rPr>
        <w:szCs w:val="28"/>
      </w:rPr>
      <w:fldChar w:fldCharType="separate"/>
    </w:r>
    <w:r>
      <w:rPr>
        <w:noProof/>
        <w:szCs w:val="28"/>
      </w:rPr>
      <w:t>11</w:t>
    </w:r>
    <w:r w:rsidRPr="00C5163F">
      <w:rPr>
        <w:szCs w:val="28"/>
      </w:rPr>
      <w:fldChar w:fldCharType="end"/>
    </w:r>
  </w:p>
  <w:p w14:paraId="30C64011" w14:textId="77777777" w:rsidR="00A3478A" w:rsidRDefault="00A347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D5A59" w14:textId="77777777" w:rsidR="000015F1" w:rsidRDefault="000015F1">
      <w:r>
        <w:separator/>
      </w:r>
    </w:p>
  </w:footnote>
  <w:footnote w:type="continuationSeparator" w:id="0">
    <w:p w14:paraId="729FE21B" w14:textId="77777777" w:rsidR="000015F1" w:rsidRDefault="000015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8"/>
    <w:multiLevelType w:val="hybridMultilevel"/>
    <w:tmpl w:val="3006C83E"/>
    <w:lvl w:ilvl="0" w:tplc="FFFFFFFF">
      <w:start w:val="2"/>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00000019"/>
    <w:multiLevelType w:val="hybridMultilevel"/>
    <w:tmpl w:val="614FD4A0"/>
    <w:lvl w:ilvl="0" w:tplc="FFFFFFFF">
      <w:start w:val="5"/>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15:restartNumberingAfterBreak="0">
    <w:nsid w:val="030C05BC"/>
    <w:multiLevelType w:val="multilevel"/>
    <w:tmpl w:val="49303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8B661A"/>
    <w:multiLevelType w:val="hybridMultilevel"/>
    <w:tmpl w:val="5CD4C770"/>
    <w:lvl w:ilvl="0" w:tplc="0422000F">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4" w15:restartNumberingAfterBreak="0">
    <w:nsid w:val="04FA25CD"/>
    <w:multiLevelType w:val="hybridMultilevel"/>
    <w:tmpl w:val="91DE7544"/>
    <w:lvl w:ilvl="0" w:tplc="04220001">
      <w:start w:val="1"/>
      <w:numFmt w:val="bullet"/>
      <w:lvlText w:val=""/>
      <w:lvlJc w:val="left"/>
      <w:pPr>
        <w:ind w:left="63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055654FD"/>
    <w:multiLevelType w:val="multilevel"/>
    <w:tmpl w:val="791CC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632A34"/>
    <w:multiLevelType w:val="multilevel"/>
    <w:tmpl w:val="735C3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9C2EEE"/>
    <w:multiLevelType w:val="hybridMultilevel"/>
    <w:tmpl w:val="E138D80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07A9130D"/>
    <w:multiLevelType w:val="multilevel"/>
    <w:tmpl w:val="07161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6F44C7"/>
    <w:multiLevelType w:val="multilevel"/>
    <w:tmpl w:val="93C68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FA2525"/>
    <w:multiLevelType w:val="multilevel"/>
    <w:tmpl w:val="71CC3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727C12"/>
    <w:multiLevelType w:val="hybridMultilevel"/>
    <w:tmpl w:val="328A69AA"/>
    <w:lvl w:ilvl="0" w:tplc="04220001">
      <w:start w:val="1"/>
      <w:numFmt w:val="bullet"/>
      <w:lvlText w:val=""/>
      <w:lvlJc w:val="left"/>
      <w:pPr>
        <w:ind w:left="1620" w:hanging="360"/>
      </w:pPr>
      <w:rPr>
        <w:rFonts w:ascii="Symbol" w:hAnsi="Symbol" w:hint="default"/>
      </w:rPr>
    </w:lvl>
    <w:lvl w:ilvl="1" w:tplc="04220003" w:tentative="1">
      <w:start w:val="1"/>
      <w:numFmt w:val="bullet"/>
      <w:lvlText w:val="o"/>
      <w:lvlJc w:val="left"/>
      <w:pPr>
        <w:ind w:left="2340" w:hanging="360"/>
      </w:pPr>
      <w:rPr>
        <w:rFonts w:ascii="Courier New" w:hAnsi="Courier New" w:cs="Courier New" w:hint="default"/>
      </w:rPr>
    </w:lvl>
    <w:lvl w:ilvl="2" w:tplc="04220005" w:tentative="1">
      <w:start w:val="1"/>
      <w:numFmt w:val="bullet"/>
      <w:lvlText w:val=""/>
      <w:lvlJc w:val="left"/>
      <w:pPr>
        <w:ind w:left="3060" w:hanging="360"/>
      </w:pPr>
      <w:rPr>
        <w:rFonts w:ascii="Wingdings" w:hAnsi="Wingdings" w:hint="default"/>
      </w:rPr>
    </w:lvl>
    <w:lvl w:ilvl="3" w:tplc="04220001" w:tentative="1">
      <w:start w:val="1"/>
      <w:numFmt w:val="bullet"/>
      <w:lvlText w:val=""/>
      <w:lvlJc w:val="left"/>
      <w:pPr>
        <w:ind w:left="3780" w:hanging="360"/>
      </w:pPr>
      <w:rPr>
        <w:rFonts w:ascii="Symbol" w:hAnsi="Symbol" w:hint="default"/>
      </w:rPr>
    </w:lvl>
    <w:lvl w:ilvl="4" w:tplc="04220003" w:tentative="1">
      <w:start w:val="1"/>
      <w:numFmt w:val="bullet"/>
      <w:lvlText w:val="o"/>
      <w:lvlJc w:val="left"/>
      <w:pPr>
        <w:ind w:left="4500" w:hanging="360"/>
      </w:pPr>
      <w:rPr>
        <w:rFonts w:ascii="Courier New" w:hAnsi="Courier New" w:cs="Courier New" w:hint="default"/>
      </w:rPr>
    </w:lvl>
    <w:lvl w:ilvl="5" w:tplc="04220005" w:tentative="1">
      <w:start w:val="1"/>
      <w:numFmt w:val="bullet"/>
      <w:lvlText w:val=""/>
      <w:lvlJc w:val="left"/>
      <w:pPr>
        <w:ind w:left="5220" w:hanging="360"/>
      </w:pPr>
      <w:rPr>
        <w:rFonts w:ascii="Wingdings" w:hAnsi="Wingdings" w:hint="default"/>
      </w:rPr>
    </w:lvl>
    <w:lvl w:ilvl="6" w:tplc="04220001" w:tentative="1">
      <w:start w:val="1"/>
      <w:numFmt w:val="bullet"/>
      <w:lvlText w:val=""/>
      <w:lvlJc w:val="left"/>
      <w:pPr>
        <w:ind w:left="5940" w:hanging="360"/>
      </w:pPr>
      <w:rPr>
        <w:rFonts w:ascii="Symbol" w:hAnsi="Symbol" w:hint="default"/>
      </w:rPr>
    </w:lvl>
    <w:lvl w:ilvl="7" w:tplc="04220003" w:tentative="1">
      <w:start w:val="1"/>
      <w:numFmt w:val="bullet"/>
      <w:lvlText w:val="o"/>
      <w:lvlJc w:val="left"/>
      <w:pPr>
        <w:ind w:left="6660" w:hanging="360"/>
      </w:pPr>
      <w:rPr>
        <w:rFonts w:ascii="Courier New" w:hAnsi="Courier New" w:cs="Courier New" w:hint="default"/>
      </w:rPr>
    </w:lvl>
    <w:lvl w:ilvl="8" w:tplc="04220005" w:tentative="1">
      <w:start w:val="1"/>
      <w:numFmt w:val="bullet"/>
      <w:lvlText w:val=""/>
      <w:lvlJc w:val="left"/>
      <w:pPr>
        <w:ind w:left="7380" w:hanging="360"/>
      </w:pPr>
      <w:rPr>
        <w:rFonts w:ascii="Wingdings" w:hAnsi="Wingdings" w:hint="default"/>
      </w:rPr>
    </w:lvl>
  </w:abstractNum>
  <w:abstractNum w:abstractNumId="12" w15:restartNumberingAfterBreak="0">
    <w:nsid w:val="1875013E"/>
    <w:multiLevelType w:val="multilevel"/>
    <w:tmpl w:val="9D681B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F42BB4"/>
    <w:multiLevelType w:val="multilevel"/>
    <w:tmpl w:val="BA00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84557A"/>
    <w:multiLevelType w:val="hybridMultilevel"/>
    <w:tmpl w:val="9466A77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1FD03902"/>
    <w:multiLevelType w:val="hybridMultilevel"/>
    <w:tmpl w:val="5CD4C770"/>
    <w:lvl w:ilvl="0" w:tplc="0422000F">
      <w:start w:val="1"/>
      <w:numFmt w:val="decimal"/>
      <w:lvlText w:val="%1."/>
      <w:lvlJc w:val="left"/>
      <w:pPr>
        <w:ind w:left="990" w:hanging="360"/>
      </w:pPr>
    </w:lvl>
    <w:lvl w:ilvl="1" w:tplc="04220019" w:tentative="1">
      <w:start w:val="1"/>
      <w:numFmt w:val="lowerLetter"/>
      <w:lvlText w:val="%2."/>
      <w:lvlJc w:val="left"/>
      <w:pPr>
        <w:ind w:left="1710" w:hanging="360"/>
      </w:pPr>
    </w:lvl>
    <w:lvl w:ilvl="2" w:tplc="0422001B" w:tentative="1">
      <w:start w:val="1"/>
      <w:numFmt w:val="lowerRoman"/>
      <w:lvlText w:val="%3."/>
      <w:lvlJc w:val="right"/>
      <w:pPr>
        <w:ind w:left="2430" w:hanging="180"/>
      </w:pPr>
    </w:lvl>
    <w:lvl w:ilvl="3" w:tplc="0422000F" w:tentative="1">
      <w:start w:val="1"/>
      <w:numFmt w:val="decimal"/>
      <w:lvlText w:val="%4."/>
      <w:lvlJc w:val="left"/>
      <w:pPr>
        <w:ind w:left="3150" w:hanging="360"/>
      </w:pPr>
    </w:lvl>
    <w:lvl w:ilvl="4" w:tplc="04220019" w:tentative="1">
      <w:start w:val="1"/>
      <w:numFmt w:val="lowerLetter"/>
      <w:lvlText w:val="%5."/>
      <w:lvlJc w:val="left"/>
      <w:pPr>
        <w:ind w:left="3870" w:hanging="360"/>
      </w:pPr>
    </w:lvl>
    <w:lvl w:ilvl="5" w:tplc="0422001B" w:tentative="1">
      <w:start w:val="1"/>
      <w:numFmt w:val="lowerRoman"/>
      <w:lvlText w:val="%6."/>
      <w:lvlJc w:val="right"/>
      <w:pPr>
        <w:ind w:left="4590" w:hanging="180"/>
      </w:pPr>
    </w:lvl>
    <w:lvl w:ilvl="6" w:tplc="0422000F" w:tentative="1">
      <w:start w:val="1"/>
      <w:numFmt w:val="decimal"/>
      <w:lvlText w:val="%7."/>
      <w:lvlJc w:val="left"/>
      <w:pPr>
        <w:ind w:left="5310" w:hanging="360"/>
      </w:pPr>
    </w:lvl>
    <w:lvl w:ilvl="7" w:tplc="04220019" w:tentative="1">
      <w:start w:val="1"/>
      <w:numFmt w:val="lowerLetter"/>
      <w:lvlText w:val="%8."/>
      <w:lvlJc w:val="left"/>
      <w:pPr>
        <w:ind w:left="6030" w:hanging="360"/>
      </w:pPr>
    </w:lvl>
    <w:lvl w:ilvl="8" w:tplc="0422001B" w:tentative="1">
      <w:start w:val="1"/>
      <w:numFmt w:val="lowerRoman"/>
      <w:lvlText w:val="%9."/>
      <w:lvlJc w:val="right"/>
      <w:pPr>
        <w:ind w:left="6750" w:hanging="180"/>
      </w:pPr>
    </w:lvl>
  </w:abstractNum>
  <w:abstractNum w:abstractNumId="16" w15:restartNumberingAfterBreak="0">
    <w:nsid w:val="249F1E1D"/>
    <w:multiLevelType w:val="multilevel"/>
    <w:tmpl w:val="81BEEA1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EC365B"/>
    <w:multiLevelType w:val="multilevel"/>
    <w:tmpl w:val="1162372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8" w15:restartNumberingAfterBreak="0">
    <w:nsid w:val="29112AF8"/>
    <w:multiLevelType w:val="multilevel"/>
    <w:tmpl w:val="46A6B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59329C"/>
    <w:multiLevelType w:val="multilevel"/>
    <w:tmpl w:val="70AE4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F666CC"/>
    <w:multiLevelType w:val="multilevel"/>
    <w:tmpl w:val="BA003A44"/>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21" w15:restartNumberingAfterBreak="0">
    <w:nsid w:val="394D07C8"/>
    <w:multiLevelType w:val="multilevel"/>
    <w:tmpl w:val="55147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CF2138"/>
    <w:multiLevelType w:val="hybridMultilevel"/>
    <w:tmpl w:val="FC7A7572"/>
    <w:lvl w:ilvl="0" w:tplc="04220001">
      <w:start w:val="1"/>
      <w:numFmt w:val="bullet"/>
      <w:lvlText w:val=""/>
      <w:lvlJc w:val="left"/>
      <w:pPr>
        <w:ind w:left="360" w:hanging="360"/>
      </w:pPr>
      <w:rPr>
        <w:rFonts w:ascii="Symbol" w:hAnsi="Symbol" w:hint="default"/>
      </w:rPr>
    </w:lvl>
    <w:lvl w:ilvl="1" w:tplc="04220003" w:tentative="1">
      <w:start w:val="1"/>
      <w:numFmt w:val="bullet"/>
      <w:lvlText w:val="o"/>
      <w:lvlJc w:val="left"/>
      <w:pPr>
        <w:ind w:left="1350" w:hanging="360"/>
      </w:pPr>
      <w:rPr>
        <w:rFonts w:ascii="Courier New" w:hAnsi="Courier New" w:cs="Courier New" w:hint="default"/>
      </w:rPr>
    </w:lvl>
    <w:lvl w:ilvl="2" w:tplc="04220005" w:tentative="1">
      <w:start w:val="1"/>
      <w:numFmt w:val="bullet"/>
      <w:lvlText w:val=""/>
      <w:lvlJc w:val="left"/>
      <w:pPr>
        <w:ind w:left="2070" w:hanging="360"/>
      </w:pPr>
      <w:rPr>
        <w:rFonts w:ascii="Wingdings" w:hAnsi="Wingdings" w:hint="default"/>
      </w:rPr>
    </w:lvl>
    <w:lvl w:ilvl="3" w:tplc="04220001" w:tentative="1">
      <w:start w:val="1"/>
      <w:numFmt w:val="bullet"/>
      <w:lvlText w:val=""/>
      <w:lvlJc w:val="left"/>
      <w:pPr>
        <w:ind w:left="2790" w:hanging="360"/>
      </w:pPr>
      <w:rPr>
        <w:rFonts w:ascii="Symbol" w:hAnsi="Symbol" w:hint="default"/>
      </w:rPr>
    </w:lvl>
    <w:lvl w:ilvl="4" w:tplc="04220003" w:tentative="1">
      <w:start w:val="1"/>
      <w:numFmt w:val="bullet"/>
      <w:lvlText w:val="o"/>
      <w:lvlJc w:val="left"/>
      <w:pPr>
        <w:ind w:left="3510" w:hanging="360"/>
      </w:pPr>
      <w:rPr>
        <w:rFonts w:ascii="Courier New" w:hAnsi="Courier New" w:cs="Courier New" w:hint="default"/>
      </w:rPr>
    </w:lvl>
    <w:lvl w:ilvl="5" w:tplc="04220005" w:tentative="1">
      <w:start w:val="1"/>
      <w:numFmt w:val="bullet"/>
      <w:lvlText w:val=""/>
      <w:lvlJc w:val="left"/>
      <w:pPr>
        <w:ind w:left="4230" w:hanging="360"/>
      </w:pPr>
      <w:rPr>
        <w:rFonts w:ascii="Wingdings" w:hAnsi="Wingdings" w:hint="default"/>
      </w:rPr>
    </w:lvl>
    <w:lvl w:ilvl="6" w:tplc="04220001" w:tentative="1">
      <w:start w:val="1"/>
      <w:numFmt w:val="bullet"/>
      <w:lvlText w:val=""/>
      <w:lvlJc w:val="left"/>
      <w:pPr>
        <w:ind w:left="4950" w:hanging="360"/>
      </w:pPr>
      <w:rPr>
        <w:rFonts w:ascii="Symbol" w:hAnsi="Symbol" w:hint="default"/>
      </w:rPr>
    </w:lvl>
    <w:lvl w:ilvl="7" w:tplc="04220003" w:tentative="1">
      <w:start w:val="1"/>
      <w:numFmt w:val="bullet"/>
      <w:lvlText w:val="o"/>
      <w:lvlJc w:val="left"/>
      <w:pPr>
        <w:ind w:left="5670" w:hanging="360"/>
      </w:pPr>
      <w:rPr>
        <w:rFonts w:ascii="Courier New" w:hAnsi="Courier New" w:cs="Courier New" w:hint="default"/>
      </w:rPr>
    </w:lvl>
    <w:lvl w:ilvl="8" w:tplc="04220005" w:tentative="1">
      <w:start w:val="1"/>
      <w:numFmt w:val="bullet"/>
      <w:lvlText w:val=""/>
      <w:lvlJc w:val="left"/>
      <w:pPr>
        <w:ind w:left="6390" w:hanging="360"/>
      </w:pPr>
      <w:rPr>
        <w:rFonts w:ascii="Wingdings" w:hAnsi="Wingdings" w:hint="default"/>
      </w:rPr>
    </w:lvl>
  </w:abstractNum>
  <w:abstractNum w:abstractNumId="23" w15:restartNumberingAfterBreak="0">
    <w:nsid w:val="3D702F98"/>
    <w:multiLevelType w:val="multilevel"/>
    <w:tmpl w:val="1716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F8095F"/>
    <w:multiLevelType w:val="multilevel"/>
    <w:tmpl w:val="526EDDF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3E3A7644"/>
    <w:multiLevelType w:val="multilevel"/>
    <w:tmpl w:val="AC3E4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927671"/>
    <w:multiLevelType w:val="multilevel"/>
    <w:tmpl w:val="49EC7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9535D3"/>
    <w:multiLevelType w:val="hybridMultilevel"/>
    <w:tmpl w:val="3DF676E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8" w15:restartNumberingAfterBreak="0">
    <w:nsid w:val="47303654"/>
    <w:multiLevelType w:val="multilevel"/>
    <w:tmpl w:val="6E0667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E92C8B"/>
    <w:multiLevelType w:val="multilevel"/>
    <w:tmpl w:val="1C08E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D971FF"/>
    <w:multiLevelType w:val="multilevel"/>
    <w:tmpl w:val="19146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173B28"/>
    <w:multiLevelType w:val="multilevel"/>
    <w:tmpl w:val="3E98A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77022A7"/>
    <w:multiLevelType w:val="multilevel"/>
    <w:tmpl w:val="42D8C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557C40"/>
    <w:multiLevelType w:val="multilevel"/>
    <w:tmpl w:val="DA547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475202"/>
    <w:multiLevelType w:val="multilevel"/>
    <w:tmpl w:val="BA00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543089"/>
    <w:multiLevelType w:val="multilevel"/>
    <w:tmpl w:val="777EB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D7934E0"/>
    <w:multiLevelType w:val="multilevel"/>
    <w:tmpl w:val="62F02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DDA495F"/>
    <w:multiLevelType w:val="multilevel"/>
    <w:tmpl w:val="0CF0D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09173A9"/>
    <w:multiLevelType w:val="multilevel"/>
    <w:tmpl w:val="C6206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0CA66AF"/>
    <w:multiLevelType w:val="multilevel"/>
    <w:tmpl w:val="1AD239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1176F21"/>
    <w:multiLevelType w:val="hybridMultilevel"/>
    <w:tmpl w:val="0F408376"/>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41" w15:restartNumberingAfterBreak="0">
    <w:nsid w:val="63824DAD"/>
    <w:multiLevelType w:val="multilevel"/>
    <w:tmpl w:val="70AA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3B555AC"/>
    <w:multiLevelType w:val="multilevel"/>
    <w:tmpl w:val="021C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BC116C0"/>
    <w:multiLevelType w:val="multilevel"/>
    <w:tmpl w:val="0CD6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A07519"/>
    <w:multiLevelType w:val="multilevel"/>
    <w:tmpl w:val="21204E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73A4F6C"/>
    <w:multiLevelType w:val="multilevel"/>
    <w:tmpl w:val="28C0D6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A8102A3"/>
    <w:multiLevelType w:val="multilevel"/>
    <w:tmpl w:val="9E22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892978"/>
    <w:multiLevelType w:val="hybridMultilevel"/>
    <w:tmpl w:val="C3AAEF20"/>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170" w:hanging="360"/>
      </w:pPr>
      <w:rPr>
        <w:rFonts w:ascii="Courier New" w:hAnsi="Courier New" w:cs="Courier New" w:hint="default"/>
      </w:rPr>
    </w:lvl>
    <w:lvl w:ilvl="2" w:tplc="04220005">
      <w:start w:val="1"/>
      <w:numFmt w:val="bullet"/>
      <w:lvlText w:val=""/>
      <w:lvlJc w:val="left"/>
      <w:pPr>
        <w:ind w:left="117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8" w15:restartNumberingAfterBreak="0">
    <w:nsid w:val="7C5172F0"/>
    <w:multiLevelType w:val="multilevel"/>
    <w:tmpl w:val="8160A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E722130"/>
    <w:multiLevelType w:val="multilevel"/>
    <w:tmpl w:val="ECF28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2"/>
    </w:lvlOverride>
    <w:lvlOverride w:ilvl="1"/>
    <w:lvlOverride w:ilvl="2"/>
    <w:lvlOverride w:ilvl="3"/>
    <w:lvlOverride w:ilvl="4"/>
    <w:lvlOverride w:ilvl="5"/>
    <w:lvlOverride w:ilvl="6"/>
    <w:lvlOverride w:ilvl="7"/>
    <w:lvlOverride w:ilvl="8"/>
  </w:num>
  <w:num w:numId="2">
    <w:abstractNumId w:val="1"/>
    <w:lvlOverride w:ilvl="0">
      <w:startOverride w:val="5"/>
    </w:lvlOverride>
    <w:lvlOverride w:ilvl="1"/>
    <w:lvlOverride w:ilvl="2"/>
    <w:lvlOverride w:ilvl="3"/>
    <w:lvlOverride w:ilvl="4"/>
    <w:lvlOverride w:ilvl="5"/>
    <w:lvlOverride w:ilvl="6"/>
    <w:lvlOverride w:ilvl="7"/>
    <w:lvlOverride w:ilvl="8"/>
  </w:num>
  <w:num w:numId="3">
    <w:abstractNumId w:val="4"/>
  </w:num>
  <w:num w:numId="4">
    <w:abstractNumId w:val="41"/>
  </w:num>
  <w:num w:numId="5">
    <w:abstractNumId w:val="21"/>
  </w:num>
  <w:num w:numId="6">
    <w:abstractNumId w:val="8"/>
  </w:num>
  <w:num w:numId="7">
    <w:abstractNumId w:val="5"/>
  </w:num>
  <w:num w:numId="8">
    <w:abstractNumId w:val="18"/>
  </w:num>
  <w:num w:numId="9">
    <w:abstractNumId w:val="24"/>
  </w:num>
  <w:num w:numId="10">
    <w:abstractNumId w:val="43"/>
  </w:num>
  <w:num w:numId="11">
    <w:abstractNumId w:val="42"/>
  </w:num>
  <w:num w:numId="12">
    <w:abstractNumId w:val="26"/>
  </w:num>
  <w:num w:numId="13">
    <w:abstractNumId w:val="46"/>
  </w:num>
  <w:num w:numId="14">
    <w:abstractNumId w:val="32"/>
  </w:num>
  <w:num w:numId="15">
    <w:abstractNumId w:val="22"/>
  </w:num>
  <w:num w:numId="16">
    <w:abstractNumId w:val="23"/>
  </w:num>
  <w:num w:numId="17">
    <w:abstractNumId w:val="25"/>
  </w:num>
  <w:num w:numId="18">
    <w:abstractNumId w:val="6"/>
  </w:num>
  <w:num w:numId="19">
    <w:abstractNumId w:val="10"/>
  </w:num>
  <w:num w:numId="20">
    <w:abstractNumId w:val="35"/>
  </w:num>
  <w:num w:numId="21">
    <w:abstractNumId w:val="31"/>
  </w:num>
  <w:num w:numId="22">
    <w:abstractNumId w:val="27"/>
  </w:num>
  <w:num w:numId="23">
    <w:abstractNumId w:val="44"/>
  </w:num>
  <w:num w:numId="24">
    <w:abstractNumId w:val="40"/>
  </w:num>
  <w:num w:numId="25">
    <w:abstractNumId w:val="12"/>
  </w:num>
  <w:num w:numId="26">
    <w:abstractNumId w:val="11"/>
  </w:num>
  <w:num w:numId="27">
    <w:abstractNumId w:val="28"/>
  </w:num>
  <w:num w:numId="28">
    <w:abstractNumId w:val="16"/>
  </w:num>
  <w:num w:numId="29">
    <w:abstractNumId w:val="9"/>
  </w:num>
  <w:num w:numId="30">
    <w:abstractNumId w:val="45"/>
  </w:num>
  <w:num w:numId="31">
    <w:abstractNumId w:val="39"/>
  </w:num>
  <w:num w:numId="32">
    <w:abstractNumId w:val="49"/>
  </w:num>
  <w:num w:numId="33">
    <w:abstractNumId w:val="30"/>
  </w:num>
  <w:num w:numId="34">
    <w:abstractNumId w:val="15"/>
  </w:num>
  <w:num w:numId="35">
    <w:abstractNumId w:val="3"/>
  </w:num>
  <w:num w:numId="36">
    <w:abstractNumId w:val="17"/>
  </w:num>
  <w:num w:numId="37">
    <w:abstractNumId w:val="33"/>
  </w:num>
  <w:num w:numId="38">
    <w:abstractNumId w:val="20"/>
  </w:num>
  <w:num w:numId="39">
    <w:abstractNumId w:val="47"/>
  </w:num>
  <w:num w:numId="40">
    <w:abstractNumId w:val="7"/>
  </w:num>
  <w:num w:numId="41">
    <w:abstractNumId w:val="34"/>
  </w:num>
  <w:num w:numId="42">
    <w:abstractNumId w:val="37"/>
  </w:num>
  <w:num w:numId="43">
    <w:abstractNumId w:val="13"/>
  </w:num>
  <w:num w:numId="44">
    <w:abstractNumId w:val="14"/>
  </w:num>
  <w:num w:numId="45">
    <w:abstractNumId w:val="38"/>
  </w:num>
  <w:num w:numId="46">
    <w:abstractNumId w:val="48"/>
  </w:num>
  <w:num w:numId="47">
    <w:abstractNumId w:val="2"/>
  </w:num>
  <w:num w:numId="48">
    <w:abstractNumId w:val="36"/>
  </w:num>
  <w:num w:numId="49">
    <w:abstractNumId w:val="29"/>
  </w:num>
  <w:num w:numId="50">
    <w:abstractNumId w:val="19"/>
  </w:num>
  <w:numIdMacAtCleanup w:val="3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Ярмола Юрій Юрійович">
    <w15:presenceInfo w15:providerId="None" w15:userId="Ярмола Юрій Юрійович"/>
  </w15:person>
  <w15:person w15:author="Oleksiv Maksym (CY CSS ICW Integration)">
    <w15:presenceInfo w15:providerId="AD" w15:userId="S-1-5-21-839522115-1659004503-725345543-2417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759"/>
    <w:rsid w:val="000015F1"/>
    <w:rsid w:val="00003D4B"/>
    <w:rsid w:val="0001182D"/>
    <w:rsid w:val="000330CB"/>
    <w:rsid w:val="00043B43"/>
    <w:rsid w:val="00047066"/>
    <w:rsid w:val="000507E5"/>
    <w:rsid w:val="000508F5"/>
    <w:rsid w:val="00056817"/>
    <w:rsid w:val="000955FC"/>
    <w:rsid w:val="000A0B0A"/>
    <w:rsid w:val="000B1D81"/>
    <w:rsid w:val="00107F04"/>
    <w:rsid w:val="00113A4D"/>
    <w:rsid w:val="0013179F"/>
    <w:rsid w:val="00136CFC"/>
    <w:rsid w:val="00141D46"/>
    <w:rsid w:val="00152906"/>
    <w:rsid w:val="00162966"/>
    <w:rsid w:val="00164CC4"/>
    <w:rsid w:val="001910A1"/>
    <w:rsid w:val="00193B34"/>
    <w:rsid w:val="001C0A2A"/>
    <w:rsid w:val="001C65EE"/>
    <w:rsid w:val="001D0659"/>
    <w:rsid w:val="001D4AC5"/>
    <w:rsid w:val="001F0CC7"/>
    <w:rsid w:val="001F4BC7"/>
    <w:rsid w:val="0020307B"/>
    <w:rsid w:val="00205552"/>
    <w:rsid w:val="0021105F"/>
    <w:rsid w:val="00212E70"/>
    <w:rsid w:val="002222D5"/>
    <w:rsid w:val="002275E3"/>
    <w:rsid w:val="00234CC5"/>
    <w:rsid w:val="00235B9E"/>
    <w:rsid w:val="00246349"/>
    <w:rsid w:val="0026176E"/>
    <w:rsid w:val="00264B8C"/>
    <w:rsid w:val="002B0352"/>
    <w:rsid w:val="002E59B7"/>
    <w:rsid w:val="003216BE"/>
    <w:rsid w:val="00322E95"/>
    <w:rsid w:val="00332410"/>
    <w:rsid w:val="003504A7"/>
    <w:rsid w:val="003525E1"/>
    <w:rsid w:val="00365B7F"/>
    <w:rsid w:val="00367849"/>
    <w:rsid w:val="003A68E7"/>
    <w:rsid w:val="003B00C5"/>
    <w:rsid w:val="003D627D"/>
    <w:rsid w:val="003D716E"/>
    <w:rsid w:val="003E7643"/>
    <w:rsid w:val="003F095D"/>
    <w:rsid w:val="0041016F"/>
    <w:rsid w:val="00414638"/>
    <w:rsid w:val="00421E24"/>
    <w:rsid w:val="00433EAA"/>
    <w:rsid w:val="004408AB"/>
    <w:rsid w:val="00440D39"/>
    <w:rsid w:val="004422DF"/>
    <w:rsid w:val="00451828"/>
    <w:rsid w:val="004535E1"/>
    <w:rsid w:val="00464133"/>
    <w:rsid w:val="004931A8"/>
    <w:rsid w:val="004A2AA8"/>
    <w:rsid w:val="004A3B00"/>
    <w:rsid w:val="004D5271"/>
    <w:rsid w:val="004E01D9"/>
    <w:rsid w:val="0050762B"/>
    <w:rsid w:val="0052459C"/>
    <w:rsid w:val="005476E4"/>
    <w:rsid w:val="0055081C"/>
    <w:rsid w:val="00551CDD"/>
    <w:rsid w:val="00561D59"/>
    <w:rsid w:val="00597346"/>
    <w:rsid w:val="005A5B8D"/>
    <w:rsid w:val="005A7419"/>
    <w:rsid w:val="005B72C0"/>
    <w:rsid w:val="005B78A1"/>
    <w:rsid w:val="005C4BF0"/>
    <w:rsid w:val="005E676C"/>
    <w:rsid w:val="005E7EB8"/>
    <w:rsid w:val="005F0612"/>
    <w:rsid w:val="0061070F"/>
    <w:rsid w:val="00617C4B"/>
    <w:rsid w:val="00635C68"/>
    <w:rsid w:val="00644E60"/>
    <w:rsid w:val="0066642F"/>
    <w:rsid w:val="006878CE"/>
    <w:rsid w:val="006926DF"/>
    <w:rsid w:val="006B06D5"/>
    <w:rsid w:val="006C1259"/>
    <w:rsid w:val="006C2679"/>
    <w:rsid w:val="006C34BB"/>
    <w:rsid w:val="006E4CC3"/>
    <w:rsid w:val="00700075"/>
    <w:rsid w:val="00702842"/>
    <w:rsid w:val="00712DC3"/>
    <w:rsid w:val="00717F88"/>
    <w:rsid w:val="0072411C"/>
    <w:rsid w:val="007268E3"/>
    <w:rsid w:val="00755883"/>
    <w:rsid w:val="00755C1F"/>
    <w:rsid w:val="007603E2"/>
    <w:rsid w:val="00775CF7"/>
    <w:rsid w:val="007779F7"/>
    <w:rsid w:val="00777B2D"/>
    <w:rsid w:val="00781CB2"/>
    <w:rsid w:val="00794344"/>
    <w:rsid w:val="00794F99"/>
    <w:rsid w:val="007A3B1D"/>
    <w:rsid w:val="007A7417"/>
    <w:rsid w:val="007B4E35"/>
    <w:rsid w:val="007B5189"/>
    <w:rsid w:val="007B54AB"/>
    <w:rsid w:val="007C04B3"/>
    <w:rsid w:val="007C09C5"/>
    <w:rsid w:val="007C4CBC"/>
    <w:rsid w:val="007D191A"/>
    <w:rsid w:val="007E282B"/>
    <w:rsid w:val="007E5344"/>
    <w:rsid w:val="007F3CDF"/>
    <w:rsid w:val="007F6114"/>
    <w:rsid w:val="0080495D"/>
    <w:rsid w:val="008108F2"/>
    <w:rsid w:val="00820C89"/>
    <w:rsid w:val="0084017D"/>
    <w:rsid w:val="008460C1"/>
    <w:rsid w:val="00854759"/>
    <w:rsid w:val="0086175C"/>
    <w:rsid w:val="00866A5D"/>
    <w:rsid w:val="008735A1"/>
    <w:rsid w:val="00877B8F"/>
    <w:rsid w:val="008800E7"/>
    <w:rsid w:val="00893E55"/>
    <w:rsid w:val="008A2818"/>
    <w:rsid w:val="008A33CC"/>
    <w:rsid w:val="008A7C49"/>
    <w:rsid w:val="008C3B75"/>
    <w:rsid w:val="008C5088"/>
    <w:rsid w:val="008E61F4"/>
    <w:rsid w:val="008E68A9"/>
    <w:rsid w:val="008F4D66"/>
    <w:rsid w:val="00910A0D"/>
    <w:rsid w:val="00956C5C"/>
    <w:rsid w:val="0097668E"/>
    <w:rsid w:val="00987CE9"/>
    <w:rsid w:val="009C0F07"/>
    <w:rsid w:val="009C157A"/>
    <w:rsid w:val="009C5D68"/>
    <w:rsid w:val="009E2EE7"/>
    <w:rsid w:val="009F6929"/>
    <w:rsid w:val="009F735F"/>
    <w:rsid w:val="00A17E42"/>
    <w:rsid w:val="00A3478A"/>
    <w:rsid w:val="00A46998"/>
    <w:rsid w:val="00A51138"/>
    <w:rsid w:val="00A95498"/>
    <w:rsid w:val="00A9789D"/>
    <w:rsid w:val="00AA1DF8"/>
    <w:rsid w:val="00AB46BD"/>
    <w:rsid w:val="00AC10AA"/>
    <w:rsid w:val="00AC7437"/>
    <w:rsid w:val="00AD0406"/>
    <w:rsid w:val="00AE2794"/>
    <w:rsid w:val="00AF51C4"/>
    <w:rsid w:val="00B0601A"/>
    <w:rsid w:val="00B17FBE"/>
    <w:rsid w:val="00B315C9"/>
    <w:rsid w:val="00B438BE"/>
    <w:rsid w:val="00B543E4"/>
    <w:rsid w:val="00B71D5C"/>
    <w:rsid w:val="00B72ED7"/>
    <w:rsid w:val="00B75BBE"/>
    <w:rsid w:val="00B769ED"/>
    <w:rsid w:val="00B77DD4"/>
    <w:rsid w:val="00B8511C"/>
    <w:rsid w:val="00BC1F2B"/>
    <w:rsid w:val="00BD0BD7"/>
    <w:rsid w:val="00C06ACB"/>
    <w:rsid w:val="00C22DB5"/>
    <w:rsid w:val="00C5055F"/>
    <w:rsid w:val="00C62D9B"/>
    <w:rsid w:val="00C63D4F"/>
    <w:rsid w:val="00C67BB7"/>
    <w:rsid w:val="00C92FD4"/>
    <w:rsid w:val="00CA6947"/>
    <w:rsid w:val="00CC3141"/>
    <w:rsid w:val="00D146CF"/>
    <w:rsid w:val="00D23EC5"/>
    <w:rsid w:val="00D25A45"/>
    <w:rsid w:val="00D30871"/>
    <w:rsid w:val="00D407F8"/>
    <w:rsid w:val="00D57A56"/>
    <w:rsid w:val="00D6246B"/>
    <w:rsid w:val="00DA0CF4"/>
    <w:rsid w:val="00DA5DF1"/>
    <w:rsid w:val="00DB0CA4"/>
    <w:rsid w:val="00DB5733"/>
    <w:rsid w:val="00DC3D62"/>
    <w:rsid w:val="00DD7C36"/>
    <w:rsid w:val="00DE5B3A"/>
    <w:rsid w:val="00E06121"/>
    <w:rsid w:val="00E12F93"/>
    <w:rsid w:val="00E23377"/>
    <w:rsid w:val="00E27256"/>
    <w:rsid w:val="00E41B04"/>
    <w:rsid w:val="00E72AAB"/>
    <w:rsid w:val="00E73AD7"/>
    <w:rsid w:val="00E85FA7"/>
    <w:rsid w:val="00E9046C"/>
    <w:rsid w:val="00E9164E"/>
    <w:rsid w:val="00E959E0"/>
    <w:rsid w:val="00EC3718"/>
    <w:rsid w:val="00ED19B6"/>
    <w:rsid w:val="00ED2562"/>
    <w:rsid w:val="00F12526"/>
    <w:rsid w:val="00F17A74"/>
    <w:rsid w:val="00F27ACE"/>
    <w:rsid w:val="00F35DD2"/>
    <w:rsid w:val="00F4182E"/>
    <w:rsid w:val="00F47599"/>
    <w:rsid w:val="00F540F4"/>
    <w:rsid w:val="00F67E0D"/>
    <w:rsid w:val="00F725C8"/>
    <w:rsid w:val="00F942AF"/>
    <w:rsid w:val="00FA16C7"/>
    <w:rsid w:val="00FC2AE0"/>
    <w:rsid w:val="00FE09F0"/>
    <w:rsid w:val="00FE7740"/>
    <w:rsid w:val="00FF6AA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30694"/>
  <w15:chartTrackingRefBased/>
  <w15:docId w15:val="{15A485DA-5EEB-45EA-B719-0E258ABBE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349"/>
    <w:pPr>
      <w:spacing w:after="0" w:line="240" w:lineRule="auto"/>
      <w:jc w:val="both"/>
    </w:pPr>
    <w:rPr>
      <w:rFonts w:ascii="Times New Roman" w:eastAsia="Times New Roman" w:hAnsi="Times New Roman" w:cs="Times New Roman"/>
      <w:kern w:val="0"/>
      <w:sz w:val="28"/>
      <w:szCs w:val="24"/>
      <w:lang w:val="ru-RU" w:eastAsia="ru-RU"/>
      <w14:ligatures w14:val="none"/>
    </w:rPr>
  </w:style>
  <w:style w:type="paragraph" w:styleId="Heading1">
    <w:name w:val="heading 1"/>
    <w:basedOn w:val="Normal"/>
    <w:next w:val="Normal"/>
    <w:link w:val="Heading1Char"/>
    <w:uiPriority w:val="9"/>
    <w:qFormat/>
    <w:rsid w:val="008108F2"/>
    <w:pPr>
      <w:keepNext/>
      <w:keepLines/>
      <w:spacing w:before="360" w:after="12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8108F2"/>
    <w:pPr>
      <w:keepNext/>
      <w:keepLines/>
      <w:spacing w:before="160" w:after="120"/>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108F2"/>
    <w:pPr>
      <w:keepNext/>
      <w:keepLines/>
      <w:spacing w:before="160" w:after="120"/>
      <w:outlineLvl w:val="2"/>
    </w:pPr>
    <w:rPr>
      <w:rFonts w:eastAsiaTheme="majorEastAsia" w:cstheme="majorBidi"/>
      <w:b/>
      <w:color w:val="000000" w:themeColor="text1"/>
    </w:rPr>
  </w:style>
  <w:style w:type="paragraph" w:styleId="Heading4">
    <w:name w:val="heading 4"/>
    <w:basedOn w:val="Normal"/>
    <w:next w:val="Normal"/>
    <w:link w:val="Heading4Char"/>
    <w:uiPriority w:val="9"/>
    <w:semiHidden/>
    <w:unhideWhenUsed/>
    <w:qFormat/>
    <w:rsid w:val="008A33CC"/>
    <w:pPr>
      <w:keepNext/>
      <w:keepLines/>
      <w:spacing w:before="40"/>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F6114"/>
    <w:pPr>
      <w:keepNext/>
      <w:keepLines/>
      <w:spacing w:before="40"/>
      <w:outlineLvl w:val="4"/>
    </w:pPr>
    <w:rPr>
      <w:rFonts w:asciiTheme="majorHAnsi" w:eastAsiaTheme="majorEastAsia" w:hAnsiTheme="majorHAnsi" w:cstheme="majorBidi"/>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D0406"/>
    <w:rPr>
      <w:i/>
      <w:iCs/>
    </w:rPr>
  </w:style>
  <w:style w:type="character" w:customStyle="1" w:styleId="Heading1Char">
    <w:name w:val="Heading 1 Char"/>
    <w:basedOn w:val="DefaultParagraphFont"/>
    <w:link w:val="Heading1"/>
    <w:uiPriority w:val="9"/>
    <w:rsid w:val="008108F2"/>
    <w:rPr>
      <w:rFonts w:ascii="Times New Roman" w:eastAsiaTheme="majorEastAsia" w:hAnsi="Times New Roman" w:cstheme="majorBidi"/>
      <w:b/>
      <w:kern w:val="0"/>
      <w:sz w:val="28"/>
      <w:szCs w:val="32"/>
      <w:lang w:val="ru-RU" w:eastAsia="ru-RU"/>
      <w14:ligatures w14:val="none"/>
    </w:rPr>
  </w:style>
  <w:style w:type="character" w:customStyle="1" w:styleId="Heading2Char">
    <w:name w:val="Heading 2 Char"/>
    <w:basedOn w:val="DefaultParagraphFont"/>
    <w:link w:val="Heading2"/>
    <w:uiPriority w:val="9"/>
    <w:rsid w:val="008108F2"/>
    <w:rPr>
      <w:rFonts w:ascii="Times New Roman" w:eastAsiaTheme="majorEastAsia" w:hAnsi="Times New Roman" w:cstheme="majorBidi"/>
      <w:b/>
      <w:kern w:val="0"/>
      <w:sz w:val="28"/>
      <w:szCs w:val="26"/>
      <w:lang w:val="ru-RU" w:eastAsia="ru-RU"/>
      <w14:ligatures w14:val="none"/>
    </w:rPr>
  </w:style>
  <w:style w:type="character" w:styleId="Hyperlink">
    <w:name w:val="Hyperlink"/>
    <w:basedOn w:val="DefaultParagraphFont"/>
    <w:uiPriority w:val="99"/>
    <w:unhideWhenUsed/>
    <w:rsid w:val="00F540F4"/>
    <w:rPr>
      <w:color w:val="467886" w:themeColor="hyperlink"/>
      <w:u w:val="single"/>
    </w:rPr>
  </w:style>
  <w:style w:type="character" w:styleId="UnresolvedMention">
    <w:name w:val="Unresolved Mention"/>
    <w:basedOn w:val="DefaultParagraphFont"/>
    <w:uiPriority w:val="99"/>
    <w:semiHidden/>
    <w:unhideWhenUsed/>
    <w:rsid w:val="00F540F4"/>
    <w:rPr>
      <w:color w:val="605E5C"/>
      <w:shd w:val="clear" w:color="auto" w:fill="E1DFDD"/>
    </w:rPr>
  </w:style>
  <w:style w:type="paragraph" w:styleId="ListParagraph">
    <w:name w:val="List Paragraph"/>
    <w:basedOn w:val="Normal"/>
    <w:uiPriority w:val="34"/>
    <w:qFormat/>
    <w:rsid w:val="00617C4B"/>
    <w:pPr>
      <w:ind w:left="720"/>
      <w:contextualSpacing/>
    </w:pPr>
  </w:style>
  <w:style w:type="character" w:customStyle="1" w:styleId="Heading3Char">
    <w:name w:val="Heading 3 Char"/>
    <w:basedOn w:val="DefaultParagraphFont"/>
    <w:link w:val="Heading3"/>
    <w:uiPriority w:val="9"/>
    <w:rsid w:val="008108F2"/>
    <w:rPr>
      <w:rFonts w:ascii="Times New Roman" w:eastAsiaTheme="majorEastAsia" w:hAnsi="Times New Roman" w:cstheme="majorBidi"/>
      <w:b/>
      <w:color w:val="000000" w:themeColor="text1"/>
      <w:kern w:val="0"/>
      <w:sz w:val="28"/>
      <w:szCs w:val="24"/>
      <w:lang w:val="ru-RU" w:eastAsia="ru-RU"/>
      <w14:ligatures w14:val="none"/>
    </w:rPr>
  </w:style>
  <w:style w:type="character" w:customStyle="1" w:styleId="Heading4Char">
    <w:name w:val="Heading 4 Char"/>
    <w:basedOn w:val="DefaultParagraphFont"/>
    <w:link w:val="Heading4"/>
    <w:uiPriority w:val="9"/>
    <w:semiHidden/>
    <w:rsid w:val="008A33CC"/>
    <w:rPr>
      <w:rFonts w:asciiTheme="majorHAnsi" w:eastAsiaTheme="majorEastAsia" w:hAnsiTheme="majorHAnsi" w:cstheme="majorBidi"/>
      <w:i/>
      <w:iCs/>
      <w:color w:val="0F4761" w:themeColor="accent1" w:themeShade="BF"/>
      <w:kern w:val="0"/>
      <w:sz w:val="28"/>
      <w:szCs w:val="24"/>
      <w:lang w:val="ru-RU" w:eastAsia="ru-RU"/>
      <w14:ligatures w14:val="none"/>
    </w:rPr>
  </w:style>
  <w:style w:type="paragraph" w:styleId="NormalWeb">
    <w:name w:val="Normal (Web)"/>
    <w:basedOn w:val="Normal"/>
    <w:uiPriority w:val="99"/>
    <w:semiHidden/>
    <w:unhideWhenUsed/>
    <w:rsid w:val="00E9046C"/>
    <w:pPr>
      <w:spacing w:before="100" w:beforeAutospacing="1" w:after="100" w:afterAutospacing="1"/>
    </w:pPr>
    <w:rPr>
      <w:sz w:val="24"/>
      <w:lang w:val="uk-UA" w:eastAsia="uk-UA"/>
    </w:rPr>
  </w:style>
  <w:style w:type="paragraph" w:styleId="TOCHeading">
    <w:name w:val="TOC Heading"/>
    <w:basedOn w:val="Heading1"/>
    <w:next w:val="Normal"/>
    <w:uiPriority w:val="39"/>
    <w:unhideWhenUsed/>
    <w:qFormat/>
    <w:rsid w:val="00FC2AE0"/>
    <w:pPr>
      <w:spacing w:line="259" w:lineRule="auto"/>
      <w:jc w:val="left"/>
      <w:outlineLvl w:val="9"/>
    </w:pPr>
    <w:rPr>
      <w:rFonts w:asciiTheme="majorHAnsi" w:hAnsiTheme="majorHAnsi"/>
      <w:b w:val="0"/>
      <w:color w:val="0F4761" w:themeColor="accent1" w:themeShade="BF"/>
      <w:sz w:val="32"/>
      <w:lang w:val="en-US" w:eastAsia="en-US"/>
    </w:rPr>
  </w:style>
  <w:style w:type="paragraph" w:styleId="TOC1">
    <w:name w:val="toc 1"/>
    <w:basedOn w:val="Normal"/>
    <w:next w:val="Normal"/>
    <w:autoRedefine/>
    <w:uiPriority w:val="39"/>
    <w:unhideWhenUsed/>
    <w:rsid w:val="00FC2AE0"/>
    <w:pPr>
      <w:spacing w:after="100"/>
    </w:pPr>
  </w:style>
  <w:style w:type="paragraph" w:styleId="NoSpacing">
    <w:name w:val="No Spacing"/>
    <w:uiPriority w:val="1"/>
    <w:qFormat/>
    <w:rsid w:val="00FC2AE0"/>
    <w:pPr>
      <w:spacing w:after="0" w:line="240" w:lineRule="auto"/>
    </w:pPr>
    <w:rPr>
      <w:rFonts w:ascii="Times New Roman" w:eastAsia="Times New Roman" w:hAnsi="Times New Roman" w:cs="Times New Roman"/>
      <w:kern w:val="0"/>
      <w:sz w:val="28"/>
      <w:szCs w:val="24"/>
      <w:lang w:val="ru-RU" w:eastAsia="ru-RU"/>
      <w14:ligatures w14:val="none"/>
    </w:rPr>
  </w:style>
  <w:style w:type="paragraph" w:styleId="TOC2">
    <w:name w:val="toc 2"/>
    <w:basedOn w:val="Normal"/>
    <w:next w:val="Normal"/>
    <w:autoRedefine/>
    <w:uiPriority w:val="39"/>
    <w:unhideWhenUsed/>
    <w:rsid w:val="008735A1"/>
    <w:pPr>
      <w:spacing w:after="100"/>
      <w:ind w:left="280"/>
    </w:pPr>
  </w:style>
  <w:style w:type="paragraph" w:styleId="TOC3">
    <w:name w:val="toc 3"/>
    <w:basedOn w:val="Normal"/>
    <w:next w:val="Normal"/>
    <w:autoRedefine/>
    <w:uiPriority w:val="39"/>
    <w:unhideWhenUsed/>
    <w:rsid w:val="008735A1"/>
    <w:pPr>
      <w:spacing w:after="100"/>
      <w:ind w:left="560"/>
    </w:pPr>
  </w:style>
  <w:style w:type="character" w:customStyle="1" w:styleId="Heading5Char">
    <w:name w:val="Heading 5 Char"/>
    <w:basedOn w:val="DefaultParagraphFont"/>
    <w:link w:val="Heading5"/>
    <w:uiPriority w:val="9"/>
    <w:semiHidden/>
    <w:rsid w:val="007F6114"/>
    <w:rPr>
      <w:rFonts w:asciiTheme="majorHAnsi" w:eastAsiaTheme="majorEastAsia" w:hAnsiTheme="majorHAnsi" w:cstheme="majorBidi"/>
      <w:color w:val="0F4761" w:themeColor="accent1" w:themeShade="BF"/>
      <w:kern w:val="0"/>
      <w:sz w:val="28"/>
      <w:szCs w:val="24"/>
      <w:lang w:val="ru-RU" w:eastAsia="ru-RU"/>
      <w14:ligatures w14:val="none"/>
    </w:rPr>
  </w:style>
  <w:style w:type="character" w:styleId="CommentReference">
    <w:name w:val="annotation reference"/>
    <w:basedOn w:val="DefaultParagraphFont"/>
    <w:uiPriority w:val="99"/>
    <w:semiHidden/>
    <w:unhideWhenUsed/>
    <w:rsid w:val="00794344"/>
    <w:rPr>
      <w:sz w:val="16"/>
      <w:szCs w:val="16"/>
    </w:rPr>
  </w:style>
  <w:style w:type="paragraph" w:styleId="CommentText">
    <w:name w:val="annotation text"/>
    <w:basedOn w:val="Normal"/>
    <w:link w:val="CommentTextChar"/>
    <w:uiPriority w:val="99"/>
    <w:semiHidden/>
    <w:unhideWhenUsed/>
    <w:rsid w:val="00794344"/>
    <w:rPr>
      <w:sz w:val="20"/>
      <w:szCs w:val="20"/>
    </w:rPr>
  </w:style>
  <w:style w:type="character" w:customStyle="1" w:styleId="CommentTextChar">
    <w:name w:val="Comment Text Char"/>
    <w:basedOn w:val="DefaultParagraphFont"/>
    <w:link w:val="CommentText"/>
    <w:uiPriority w:val="99"/>
    <w:semiHidden/>
    <w:rsid w:val="00794344"/>
    <w:rPr>
      <w:rFonts w:ascii="Times New Roman" w:eastAsia="Times New Roman" w:hAnsi="Times New Roman" w:cs="Times New Roman"/>
      <w:kern w:val="0"/>
      <w:sz w:val="20"/>
      <w:szCs w:val="20"/>
      <w:lang w:val="ru-RU" w:eastAsia="ru-RU"/>
      <w14:ligatures w14:val="none"/>
    </w:rPr>
  </w:style>
  <w:style w:type="paragraph" w:styleId="CommentSubject">
    <w:name w:val="annotation subject"/>
    <w:basedOn w:val="CommentText"/>
    <w:next w:val="CommentText"/>
    <w:link w:val="CommentSubjectChar"/>
    <w:uiPriority w:val="99"/>
    <w:semiHidden/>
    <w:unhideWhenUsed/>
    <w:rsid w:val="00794344"/>
    <w:rPr>
      <w:b/>
      <w:bCs/>
    </w:rPr>
  </w:style>
  <w:style w:type="character" w:customStyle="1" w:styleId="CommentSubjectChar">
    <w:name w:val="Comment Subject Char"/>
    <w:basedOn w:val="CommentTextChar"/>
    <w:link w:val="CommentSubject"/>
    <w:uiPriority w:val="99"/>
    <w:semiHidden/>
    <w:rsid w:val="00794344"/>
    <w:rPr>
      <w:rFonts w:ascii="Times New Roman" w:eastAsia="Times New Roman" w:hAnsi="Times New Roman" w:cs="Times New Roman"/>
      <w:b/>
      <w:bCs/>
      <w:kern w:val="0"/>
      <w:sz w:val="20"/>
      <w:szCs w:val="20"/>
      <w:lang w:val="ru-RU" w:eastAsia="ru-RU"/>
      <w14:ligatures w14:val="none"/>
    </w:rPr>
  </w:style>
  <w:style w:type="paragraph" w:styleId="BalloonText">
    <w:name w:val="Balloon Text"/>
    <w:basedOn w:val="Normal"/>
    <w:link w:val="BalloonTextChar"/>
    <w:uiPriority w:val="99"/>
    <w:semiHidden/>
    <w:unhideWhenUsed/>
    <w:rsid w:val="0079434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4344"/>
    <w:rPr>
      <w:rFonts w:ascii="Segoe UI" w:eastAsia="Times New Roman" w:hAnsi="Segoe UI" w:cs="Segoe UI"/>
      <w:kern w:val="0"/>
      <w:sz w:val="18"/>
      <w:szCs w:val="18"/>
      <w:lang w:val="ru-RU" w:eastAsia="ru-RU"/>
      <w14:ligatures w14:val="none"/>
    </w:rPr>
  </w:style>
  <w:style w:type="paragraph" w:styleId="Revision">
    <w:name w:val="Revision"/>
    <w:hidden/>
    <w:uiPriority w:val="99"/>
    <w:semiHidden/>
    <w:rsid w:val="0021105F"/>
    <w:pPr>
      <w:spacing w:after="0" w:line="240" w:lineRule="auto"/>
    </w:pPr>
    <w:rPr>
      <w:rFonts w:ascii="Times New Roman" w:eastAsia="Times New Roman" w:hAnsi="Times New Roman" w:cs="Times New Roman"/>
      <w:kern w:val="0"/>
      <w:sz w:val="28"/>
      <w:szCs w:val="24"/>
      <w:lang w:val="ru-RU" w:eastAsia="ru-RU"/>
      <w14:ligatures w14:val="none"/>
    </w:rPr>
  </w:style>
  <w:style w:type="paragraph" w:styleId="Footer">
    <w:name w:val="footer"/>
    <w:basedOn w:val="Normal"/>
    <w:link w:val="FooterChar"/>
    <w:uiPriority w:val="99"/>
    <w:semiHidden/>
    <w:unhideWhenUsed/>
    <w:rsid w:val="00365B7F"/>
    <w:pPr>
      <w:tabs>
        <w:tab w:val="center" w:pos="4819"/>
        <w:tab w:val="right" w:pos="9639"/>
      </w:tabs>
    </w:pPr>
  </w:style>
  <w:style w:type="character" w:customStyle="1" w:styleId="FooterChar">
    <w:name w:val="Footer Char"/>
    <w:basedOn w:val="DefaultParagraphFont"/>
    <w:link w:val="Footer"/>
    <w:uiPriority w:val="99"/>
    <w:semiHidden/>
    <w:rsid w:val="00365B7F"/>
    <w:rPr>
      <w:rFonts w:ascii="Times New Roman" w:eastAsia="Times New Roman" w:hAnsi="Times New Roman" w:cs="Times New Roman"/>
      <w:kern w:val="0"/>
      <w:sz w:val="28"/>
      <w:szCs w:val="24"/>
      <w:lang w:val="ru-RU" w:eastAsia="ru-RU"/>
      <w14:ligatures w14:val="none"/>
    </w:rPr>
  </w:style>
  <w:style w:type="character" w:styleId="Strong">
    <w:name w:val="Strong"/>
    <w:basedOn w:val="DefaultParagraphFont"/>
    <w:uiPriority w:val="22"/>
    <w:qFormat/>
    <w:rsid w:val="001C65EE"/>
    <w:rPr>
      <w:b/>
      <w:bCs/>
    </w:rPr>
  </w:style>
  <w:style w:type="paragraph" w:styleId="HTMLPreformatted">
    <w:name w:val="HTML Preformatted"/>
    <w:basedOn w:val="Normal"/>
    <w:link w:val="HTMLPreformattedChar"/>
    <w:uiPriority w:val="99"/>
    <w:semiHidden/>
    <w:unhideWhenUsed/>
    <w:rsid w:val="00C06ACB"/>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06ACB"/>
    <w:rPr>
      <w:rFonts w:ascii="Consolas" w:eastAsia="Times New Roman" w:hAnsi="Consolas" w:cs="Times New Roman"/>
      <w:kern w:val="0"/>
      <w:sz w:val="20"/>
      <w:szCs w:val="20"/>
      <w:lang w:val="ru-RU"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4932">
      <w:bodyDiv w:val="1"/>
      <w:marLeft w:val="0"/>
      <w:marRight w:val="0"/>
      <w:marTop w:val="0"/>
      <w:marBottom w:val="0"/>
      <w:divBdr>
        <w:top w:val="none" w:sz="0" w:space="0" w:color="auto"/>
        <w:left w:val="none" w:sz="0" w:space="0" w:color="auto"/>
        <w:bottom w:val="none" w:sz="0" w:space="0" w:color="auto"/>
        <w:right w:val="none" w:sz="0" w:space="0" w:color="auto"/>
      </w:divBdr>
    </w:div>
    <w:div w:id="58405398">
      <w:bodyDiv w:val="1"/>
      <w:marLeft w:val="0"/>
      <w:marRight w:val="0"/>
      <w:marTop w:val="0"/>
      <w:marBottom w:val="0"/>
      <w:divBdr>
        <w:top w:val="none" w:sz="0" w:space="0" w:color="auto"/>
        <w:left w:val="none" w:sz="0" w:space="0" w:color="auto"/>
        <w:bottom w:val="none" w:sz="0" w:space="0" w:color="auto"/>
        <w:right w:val="none" w:sz="0" w:space="0" w:color="auto"/>
      </w:divBdr>
    </w:div>
    <w:div w:id="71972051">
      <w:bodyDiv w:val="1"/>
      <w:marLeft w:val="0"/>
      <w:marRight w:val="0"/>
      <w:marTop w:val="0"/>
      <w:marBottom w:val="0"/>
      <w:divBdr>
        <w:top w:val="none" w:sz="0" w:space="0" w:color="auto"/>
        <w:left w:val="none" w:sz="0" w:space="0" w:color="auto"/>
        <w:bottom w:val="none" w:sz="0" w:space="0" w:color="auto"/>
        <w:right w:val="none" w:sz="0" w:space="0" w:color="auto"/>
      </w:divBdr>
    </w:div>
    <w:div w:id="117068868">
      <w:bodyDiv w:val="1"/>
      <w:marLeft w:val="0"/>
      <w:marRight w:val="0"/>
      <w:marTop w:val="0"/>
      <w:marBottom w:val="0"/>
      <w:divBdr>
        <w:top w:val="none" w:sz="0" w:space="0" w:color="auto"/>
        <w:left w:val="none" w:sz="0" w:space="0" w:color="auto"/>
        <w:bottom w:val="none" w:sz="0" w:space="0" w:color="auto"/>
        <w:right w:val="none" w:sz="0" w:space="0" w:color="auto"/>
      </w:divBdr>
    </w:div>
    <w:div w:id="149099627">
      <w:bodyDiv w:val="1"/>
      <w:marLeft w:val="0"/>
      <w:marRight w:val="0"/>
      <w:marTop w:val="0"/>
      <w:marBottom w:val="0"/>
      <w:divBdr>
        <w:top w:val="none" w:sz="0" w:space="0" w:color="auto"/>
        <w:left w:val="none" w:sz="0" w:space="0" w:color="auto"/>
        <w:bottom w:val="none" w:sz="0" w:space="0" w:color="auto"/>
        <w:right w:val="none" w:sz="0" w:space="0" w:color="auto"/>
      </w:divBdr>
    </w:div>
    <w:div w:id="155465843">
      <w:bodyDiv w:val="1"/>
      <w:marLeft w:val="0"/>
      <w:marRight w:val="0"/>
      <w:marTop w:val="0"/>
      <w:marBottom w:val="0"/>
      <w:divBdr>
        <w:top w:val="none" w:sz="0" w:space="0" w:color="auto"/>
        <w:left w:val="none" w:sz="0" w:space="0" w:color="auto"/>
        <w:bottom w:val="none" w:sz="0" w:space="0" w:color="auto"/>
        <w:right w:val="none" w:sz="0" w:space="0" w:color="auto"/>
      </w:divBdr>
    </w:div>
    <w:div w:id="173305191">
      <w:bodyDiv w:val="1"/>
      <w:marLeft w:val="0"/>
      <w:marRight w:val="0"/>
      <w:marTop w:val="0"/>
      <w:marBottom w:val="0"/>
      <w:divBdr>
        <w:top w:val="none" w:sz="0" w:space="0" w:color="auto"/>
        <w:left w:val="none" w:sz="0" w:space="0" w:color="auto"/>
        <w:bottom w:val="none" w:sz="0" w:space="0" w:color="auto"/>
        <w:right w:val="none" w:sz="0" w:space="0" w:color="auto"/>
      </w:divBdr>
    </w:div>
    <w:div w:id="174342106">
      <w:bodyDiv w:val="1"/>
      <w:marLeft w:val="0"/>
      <w:marRight w:val="0"/>
      <w:marTop w:val="0"/>
      <w:marBottom w:val="0"/>
      <w:divBdr>
        <w:top w:val="none" w:sz="0" w:space="0" w:color="auto"/>
        <w:left w:val="none" w:sz="0" w:space="0" w:color="auto"/>
        <w:bottom w:val="none" w:sz="0" w:space="0" w:color="auto"/>
        <w:right w:val="none" w:sz="0" w:space="0" w:color="auto"/>
      </w:divBdr>
    </w:div>
    <w:div w:id="193079096">
      <w:bodyDiv w:val="1"/>
      <w:marLeft w:val="0"/>
      <w:marRight w:val="0"/>
      <w:marTop w:val="0"/>
      <w:marBottom w:val="0"/>
      <w:divBdr>
        <w:top w:val="none" w:sz="0" w:space="0" w:color="auto"/>
        <w:left w:val="none" w:sz="0" w:space="0" w:color="auto"/>
        <w:bottom w:val="none" w:sz="0" w:space="0" w:color="auto"/>
        <w:right w:val="none" w:sz="0" w:space="0" w:color="auto"/>
      </w:divBdr>
    </w:div>
    <w:div w:id="211235416">
      <w:bodyDiv w:val="1"/>
      <w:marLeft w:val="0"/>
      <w:marRight w:val="0"/>
      <w:marTop w:val="0"/>
      <w:marBottom w:val="0"/>
      <w:divBdr>
        <w:top w:val="none" w:sz="0" w:space="0" w:color="auto"/>
        <w:left w:val="none" w:sz="0" w:space="0" w:color="auto"/>
        <w:bottom w:val="none" w:sz="0" w:space="0" w:color="auto"/>
        <w:right w:val="none" w:sz="0" w:space="0" w:color="auto"/>
      </w:divBdr>
    </w:div>
    <w:div w:id="249893448">
      <w:bodyDiv w:val="1"/>
      <w:marLeft w:val="0"/>
      <w:marRight w:val="0"/>
      <w:marTop w:val="0"/>
      <w:marBottom w:val="0"/>
      <w:divBdr>
        <w:top w:val="none" w:sz="0" w:space="0" w:color="auto"/>
        <w:left w:val="none" w:sz="0" w:space="0" w:color="auto"/>
        <w:bottom w:val="none" w:sz="0" w:space="0" w:color="auto"/>
        <w:right w:val="none" w:sz="0" w:space="0" w:color="auto"/>
      </w:divBdr>
    </w:div>
    <w:div w:id="273172315">
      <w:bodyDiv w:val="1"/>
      <w:marLeft w:val="0"/>
      <w:marRight w:val="0"/>
      <w:marTop w:val="0"/>
      <w:marBottom w:val="0"/>
      <w:divBdr>
        <w:top w:val="none" w:sz="0" w:space="0" w:color="auto"/>
        <w:left w:val="none" w:sz="0" w:space="0" w:color="auto"/>
        <w:bottom w:val="none" w:sz="0" w:space="0" w:color="auto"/>
        <w:right w:val="none" w:sz="0" w:space="0" w:color="auto"/>
      </w:divBdr>
    </w:div>
    <w:div w:id="299769310">
      <w:bodyDiv w:val="1"/>
      <w:marLeft w:val="0"/>
      <w:marRight w:val="0"/>
      <w:marTop w:val="0"/>
      <w:marBottom w:val="0"/>
      <w:divBdr>
        <w:top w:val="none" w:sz="0" w:space="0" w:color="auto"/>
        <w:left w:val="none" w:sz="0" w:space="0" w:color="auto"/>
        <w:bottom w:val="none" w:sz="0" w:space="0" w:color="auto"/>
        <w:right w:val="none" w:sz="0" w:space="0" w:color="auto"/>
      </w:divBdr>
    </w:div>
    <w:div w:id="316692688">
      <w:bodyDiv w:val="1"/>
      <w:marLeft w:val="0"/>
      <w:marRight w:val="0"/>
      <w:marTop w:val="0"/>
      <w:marBottom w:val="0"/>
      <w:divBdr>
        <w:top w:val="none" w:sz="0" w:space="0" w:color="auto"/>
        <w:left w:val="none" w:sz="0" w:space="0" w:color="auto"/>
        <w:bottom w:val="none" w:sz="0" w:space="0" w:color="auto"/>
        <w:right w:val="none" w:sz="0" w:space="0" w:color="auto"/>
      </w:divBdr>
    </w:div>
    <w:div w:id="394088956">
      <w:bodyDiv w:val="1"/>
      <w:marLeft w:val="0"/>
      <w:marRight w:val="0"/>
      <w:marTop w:val="0"/>
      <w:marBottom w:val="0"/>
      <w:divBdr>
        <w:top w:val="none" w:sz="0" w:space="0" w:color="auto"/>
        <w:left w:val="none" w:sz="0" w:space="0" w:color="auto"/>
        <w:bottom w:val="none" w:sz="0" w:space="0" w:color="auto"/>
        <w:right w:val="none" w:sz="0" w:space="0" w:color="auto"/>
      </w:divBdr>
    </w:div>
    <w:div w:id="415832464">
      <w:bodyDiv w:val="1"/>
      <w:marLeft w:val="0"/>
      <w:marRight w:val="0"/>
      <w:marTop w:val="0"/>
      <w:marBottom w:val="0"/>
      <w:divBdr>
        <w:top w:val="none" w:sz="0" w:space="0" w:color="auto"/>
        <w:left w:val="none" w:sz="0" w:space="0" w:color="auto"/>
        <w:bottom w:val="none" w:sz="0" w:space="0" w:color="auto"/>
        <w:right w:val="none" w:sz="0" w:space="0" w:color="auto"/>
      </w:divBdr>
    </w:div>
    <w:div w:id="443773326">
      <w:bodyDiv w:val="1"/>
      <w:marLeft w:val="0"/>
      <w:marRight w:val="0"/>
      <w:marTop w:val="0"/>
      <w:marBottom w:val="0"/>
      <w:divBdr>
        <w:top w:val="none" w:sz="0" w:space="0" w:color="auto"/>
        <w:left w:val="none" w:sz="0" w:space="0" w:color="auto"/>
        <w:bottom w:val="none" w:sz="0" w:space="0" w:color="auto"/>
        <w:right w:val="none" w:sz="0" w:space="0" w:color="auto"/>
      </w:divBdr>
    </w:div>
    <w:div w:id="458888021">
      <w:bodyDiv w:val="1"/>
      <w:marLeft w:val="0"/>
      <w:marRight w:val="0"/>
      <w:marTop w:val="0"/>
      <w:marBottom w:val="0"/>
      <w:divBdr>
        <w:top w:val="none" w:sz="0" w:space="0" w:color="auto"/>
        <w:left w:val="none" w:sz="0" w:space="0" w:color="auto"/>
        <w:bottom w:val="none" w:sz="0" w:space="0" w:color="auto"/>
        <w:right w:val="none" w:sz="0" w:space="0" w:color="auto"/>
      </w:divBdr>
    </w:div>
    <w:div w:id="465126136">
      <w:bodyDiv w:val="1"/>
      <w:marLeft w:val="0"/>
      <w:marRight w:val="0"/>
      <w:marTop w:val="0"/>
      <w:marBottom w:val="0"/>
      <w:divBdr>
        <w:top w:val="none" w:sz="0" w:space="0" w:color="auto"/>
        <w:left w:val="none" w:sz="0" w:space="0" w:color="auto"/>
        <w:bottom w:val="none" w:sz="0" w:space="0" w:color="auto"/>
        <w:right w:val="none" w:sz="0" w:space="0" w:color="auto"/>
      </w:divBdr>
    </w:div>
    <w:div w:id="471751415">
      <w:bodyDiv w:val="1"/>
      <w:marLeft w:val="0"/>
      <w:marRight w:val="0"/>
      <w:marTop w:val="0"/>
      <w:marBottom w:val="0"/>
      <w:divBdr>
        <w:top w:val="none" w:sz="0" w:space="0" w:color="auto"/>
        <w:left w:val="none" w:sz="0" w:space="0" w:color="auto"/>
        <w:bottom w:val="none" w:sz="0" w:space="0" w:color="auto"/>
        <w:right w:val="none" w:sz="0" w:space="0" w:color="auto"/>
      </w:divBdr>
    </w:div>
    <w:div w:id="486434113">
      <w:bodyDiv w:val="1"/>
      <w:marLeft w:val="0"/>
      <w:marRight w:val="0"/>
      <w:marTop w:val="0"/>
      <w:marBottom w:val="0"/>
      <w:divBdr>
        <w:top w:val="none" w:sz="0" w:space="0" w:color="auto"/>
        <w:left w:val="none" w:sz="0" w:space="0" w:color="auto"/>
        <w:bottom w:val="none" w:sz="0" w:space="0" w:color="auto"/>
        <w:right w:val="none" w:sz="0" w:space="0" w:color="auto"/>
      </w:divBdr>
    </w:div>
    <w:div w:id="502822916">
      <w:bodyDiv w:val="1"/>
      <w:marLeft w:val="0"/>
      <w:marRight w:val="0"/>
      <w:marTop w:val="0"/>
      <w:marBottom w:val="0"/>
      <w:divBdr>
        <w:top w:val="none" w:sz="0" w:space="0" w:color="auto"/>
        <w:left w:val="none" w:sz="0" w:space="0" w:color="auto"/>
        <w:bottom w:val="none" w:sz="0" w:space="0" w:color="auto"/>
        <w:right w:val="none" w:sz="0" w:space="0" w:color="auto"/>
      </w:divBdr>
    </w:div>
    <w:div w:id="519008448">
      <w:bodyDiv w:val="1"/>
      <w:marLeft w:val="0"/>
      <w:marRight w:val="0"/>
      <w:marTop w:val="0"/>
      <w:marBottom w:val="0"/>
      <w:divBdr>
        <w:top w:val="none" w:sz="0" w:space="0" w:color="auto"/>
        <w:left w:val="none" w:sz="0" w:space="0" w:color="auto"/>
        <w:bottom w:val="none" w:sz="0" w:space="0" w:color="auto"/>
        <w:right w:val="none" w:sz="0" w:space="0" w:color="auto"/>
      </w:divBdr>
    </w:div>
    <w:div w:id="536356496">
      <w:bodyDiv w:val="1"/>
      <w:marLeft w:val="0"/>
      <w:marRight w:val="0"/>
      <w:marTop w:val="0"/>
      <w:marBottom w:val="0"/>
      <w:divBdr>
        <w:top w:val="none" w:sz="0" w:space="0" w:color="auto"/>
        <w:left w:val="none" w:sz="0" w:space="0" w:color="auto"/>
        <w:bottom w:val="none" w:sz="0" w:space="0" w:color="auto"/>
        <w:right w:val="none" w:sz="0" w:space="0" w:color="auto"/>
      </w:divBdr>
      <w:divsChild>
        <w:div w:id="27026119">
          <w:marLeft w:val="0"/>
          <w:marRight w:val="0"/>
          <w:marTop w:val="0"/>
          <w:marBottom w:val="0"/>
          <w:divBdr>
            <w:top w:val="none" w:sz="0" w:space="0" w:color="auto"/>
            <w:left w:val="none" w:sz="0" w:space="0" w:color="auto"/>
            <w:bottom w:val="none" w:sz="0" w:space="0" w:color="auto"/>
            <w:right w:val="none" w:sz="0" w:space="0" w:color="auto"/>
          </w:divBdr>
          <w:divsChild>
            <w:div w:id="1814328915">
              <w:marLeft w:val="0"/>
              <w:marRight w:val="0"/>
              <w:marTop w:val="0"/>
              <w:marBottom w:val="0"/>
              <w:divBdr>
                <w:top w:val="none" w:sz="0" w:space="0" w:color="auto"/>
                <w:left w:val="none" w:sz="0" w:space="0" w:color="auto"/>
                <w:bottom w:val="none" w:sz="0" w:space="0" w:color="auto"/>
                <w:right w:val="none" w:sz="0" w:space="0" w:color="auto"/>
              </w:divBdr>
              <w:divsChild>
                <w:div w:id="197278346">
                  <w:marLeft w:val="0"/>
                  <w:marRight w:val="0"/>
                  <w:marTop w:val="0"/>
                  <w:marBottom w:val="0"/>
                  <w:divBdr>
                    <w:top w:val="none" w:sz="0" w:space="0" w:color="auto"/>
                    <w:left w:val="none" w:sz="0" w:space="0" w:color="auto"/>
                    <w:bottom w:val="none" w:sz="0" w:space="0" w:color="auto"/>
                    <w:right w:val="none" w:sz="0" w:space="0" w:color="auto"/>
                  </w:divBdr>
                  <w:divsChild>
                    <w:div w:id="267196878">
                      <w:marLeft w:val="0"/>
                      <w:marRight w:val="0"/>
                      <w:marTop w:val="0"/>
                      <w:marBottom w:val="0"/>
                      <w:divBdr>
                        <w:top w:val="none" w:sz="0" w:space="0" w:color="auto"/>
                        <w:left w:val="none" w:sz="0" w:space="0" w:color="auto"/>
                        <w:bottom w:val="none" w:sz="0" w:space="0" w:color="auto"/>
                        <w:right w:val="none" w:sz="0" w:space="0" w:color="auto"/>
                      </w:divBdr>
                      <w:divsChild>
                        <w:div w:id="810947766">
                          <w:marLeft w:val="0"/>
                          <w:marRight w:val="0"/>
                          <w:marTop w:val="0"/>
                          <w:marBottom w:val="0"/>
                          <w:divBdr>
                            <w:top w:val="none" w:sz="0" w:space="0" w:color="auto"/>
                            <w:left w:val="none" w:sz="0" w:space="0" w:color="auto"/>
                            <w:bottom w:val="none" w:sz="0" w:space="0" w:color="auto"/>
                            <w:right w:val="none" w:sz="0" w:space="0" w:color="auto"/>
                          </w:divBdr>
                          <w:divsChild>
                            <w:div w:id="51439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3951003">
      <w:bodyDiv w:val="1"/>
      <w:marLeft w:val="0"/>
      <w:marRight w:val="0"/>
      <w:marTop w:val="0"/>
      <w:marBottom w:val="0"/>
      <w:divBdr>
        <w:top w:val="none" w:sz="0" w:space="0" w:color="auto"/>
        <w:left w:val="none" w:sz="0" w:space="0" w:color="auto"/>
        <w:bottom w:val="none" w:sz="0" w:space="0" w:color="auto"/>
        <w:right w:val="none" w:sz="0" w:space="0" w:color="auto"/>
      </w:divBdr>
    </w:div>
    <w:div w:id="557935208">
      <w:bodyDiv w:val="1"/>
      <w:marLeft w:val="0"/>
      <w:marRight w:val="0"/>
      <w:marTop w:val="0"/>
      <w:marBottom w:val="0"/>
      <w:divBdr>
        <w:top w:val="none" w:sz="0" w:space="0" w:color="auto"/>
        <w:left w:val="none" w:sz="0" w:space="0" w:color="auto"/>
        <w:bottom w:val="none" w:sz="0" w:space="0" w:color="auto"/>
        <w:right w:val="none" w:sz="0" w:space="0" w:color="auto"/>
      </w:divBdr>
    </w:div>
    <w:div w:id="602036758">
      <w:bodyDiv w:val="1"/>
      <w:marLeft w:val="0"/>
      <w:marRight w:val="0"/>
      <w:marTop w:val="0"/>
      <w:marBottom w:val="0"/>
      <w:divBdr>
        <w:top w:val="none" w:sz="0" w:space="0" w:color="auto"/>
        <w:left w:val="none" w:sz="0" w:space="0" w:color="auto"/>
        <w:bottom w:val="none" w:sz="0" w:space="0" w:color="auto"/>
        <w:right w:val="none" w:sz="0" w:space="0" w:color="auto"/>
      </w:divBdr>
    </w:div>
    <w:div w:id="634531569">
      <w:bodyDiv w:val="1"/>
      <w:marLeft w:val="0"/>
      <w:marRight w:val="0"/>
      <w:marTop w:val="0"/>
      <w:marBottom w:val="0"/>
      <w:divBdr>
        <w:top w:val="none" w:sz="0" w:space="0" w:color="auto"/>
        <w:left w:val="none" w:sz="0" w:space="0" w:color="auto"/>
        <w:bottom w:val="none" w:sz="0" w:space="0" w:color="auto"/>
        <w:right w:val="none" w:sz="0" w:space="0" w:color="auto"/>
      </w:divBdr>
    </w:div>
    <w:div w:id="662782190">
      <w:bodyDiv w:val="1"/>
      <w:marLeft w:val="0"/>
      <w:marRight w:val="0"/>
      <w:marTop w:val="0"/>
      <w:marBottom w:val="0"/>
      <w:divBdr>
        <w:top w:val="none" w:sz="0" w:space="0" w:color="auto"/>
        <w:left w:val="none" w:sz="0" w:space="0" w:color="auto"/>
        <w:bottom w:val="none" w:sz="0" w:space="0" w:color="auto"/>
        <w:right w:val="none" w:sz="0" w:space="0" w:color="auto"/>
      </w:divBdr>
    </w:div>
    <w:div w:id="674109493">
      <w:bodyDiv w:val="1"/>
      <w:marLeft w:val="0"/>
      <w:marRight w:val="0"/>
      <w:marTop w:val="0"/>
      <w:marBottom w:val="0"/>
      <w:divBdr>
        <w:top w:val="none" w:sz="0" w:space="0" w:color="auto"/>
        <w:left w:val="none" w:sz="0" w:space="0" w:color="auto"/>
        <w:bottom w:val="none" w:sz="0" w:space="0" w:color="auto"/>
        <w:right w:val="none" w:sz="0" w:space="0" w:color="auto"/>
      </w:divBdr>
    </w:div>
    <w:div w:id="750855058">
      <w:bodyDiv w:val="1"/>
      <w:marLeft w:val="0"/>
      <w:marRight w:val="0"/>
      <w:marTop w:val="0"/>
      <w:marBottom w:val="0"/>
      <w:divBdr>
        <w:top w:val="none" w:sz="0" w:space="0" w:color="auto"/>
        <w:left w:val="none" w:sz="0" w:space="0" w:color="auto"/>
        <w:bottom w:val="none" w:sz="0" w:space="0" w:color="auto"/>
        <w:right w:val="none" w:sz="0" w:space="0" w:color="auto"/>
      </w:divBdr>
    </w:div>
    <w:div w:id="819346796">
      <w:bodyDiv w:val="1"/>
      <w:marLeft w:val="0"/>
      <w:marRight w:val="0"/>
      <w:marTop w:val="0"/>
      <w:marBottom w:val="0"/>
      <w:divBdr>
        <w:top w:val="none" w:sz="0" w:space="0" w:color="auto"/>
        <w:left w:val="none" w:sz="0" w:space="0" w:color="auto"/>
        <w:bottom w:val="none" w:sz="0" w:space="0" w:color="auto"/>
        <w:right w:val="none" w:sz="0" w:space="0" w:color="auto"/>
      </w:divBdr>
    </w:div>
    <w:div w:id="877620276">
      <w:bodyDiv w:val="1"/>
      <w:marLeft w:val="0"/>
      <w:marRight w:val="0"/>
      <w:marTop w:val="0"/>
      <w:marBottom w:val="0"/>
      <w:divBdr>
        <w:top w:val="none" w:sz="0" w:space="0" w:color="auto"/>
        <w:left w:val="none" w:sz="0" w:space="0" w:color="auto"/>
        <w:bottom w:val="none" w:sz="0" w:space="0" w:color="auto"/>
        <w:right w:val="none" w:sz="0" w:space="0" w:color="auto"/>
      </w:divBdr>
    </w:div>
    <w:div w:id="904610047">
      <w:bodyDiv w:val="1"/>
      <w:marLeft w:val="0"/>
      <w:marRight w:val="0"/>
      <w:marTop w:val="0"/>
      <w:marBottom w:val="0"/>
      <w:divBdr>
        <w:top w:val="none" w:sz="0" w:space="0" w:color="auto"/>
        <w:left w:val="none" w:sz="0" w:space="0" w:color="auto"/>
        <w:bottom w:val="none" w:sz="0" w:space="0" w:color="auto"/>
        <w:right w:val="none" w:sz="0" w:space="0" w:color="auto"/>
      </w:divBdr>
    </w:div>
    <w:div w:id="909197098">
      <w:bodyDiv w:val="1"/>
      <w:marLeft w:val="0"/>
      <w:marRight w:val="0"/>
      <w:marTop w:val="0"/>
      <w:marBottom w:val="0"/>
      <w:divBdr>
        <w:top w:val="none" w:sz="0" w:space="0" w:color="auto"/>
        <w:left w:val="none" w:sz="0" w:space="0" w:color="auto"/>
        <w:bottom w:val="none" w:sz="0" w:space="0" w:color="auto"/>
        <w:right w:val="none" w:sz="0" w:space="0" w:color="auto"/>
      </w:divBdr>
    </w:div>
    <w:div w:id="912349197">
      <w:bodyDiv w:val="1"/>
      <w:marLeft w:val="0"/>
      <w:marRight w:val="0"/>
      <w:marTop w:val="0"/>
      <w:marBottom w:val="0"/>
      <w:divBdr>
        <w:top w:val="none" w:sz="0" w:space="0" w:color="auto"/>
        <w:left w:val="none" w:sz="0" w:space="0" w:color="auto"/>
        <w:bottom w:val="none" w:sz="0" w:space="0" w:color="auto"/>
        <w:right w:val="none" w:sz="0" w:space="0" w:color="auto"/>
      </w:divBdr>
    </w:div>
    <w:div w:id="941763295">
      <w:bodyDiv w:val="1"/>
      <w:marLeft w:val="0"/>
      <w:marRight w:val="0"/>
      <w:marTop w:val="0"/>
      <w:marBottom w:val="0"/>
      <w:divBdr>
        <w:top w:val="none" w:sz="0" w:space="0" w:color="auto"/>
        <w:left w:val="none" w:sz="0" w:space="0" w:color="auto"/>
        <w:bottom w:val="none" w:sz="0" w:space="0" w:color="auto"/>
        <w:right w:val="none" w:sz="0" w:space="0" w:color="auto"/>
      </w:divBdr>
      <w:divsChild>
        <w:div w:id="788864457">
          <w:marLeft w:val="0"/>
          <w:marRight w:val="0"/>
          <w:marTop w:val="0"/>
          <w:marBottom w:val="0"/>
          <w:divBdr>
            <w:top w:val="none" w:sz="0" w:space="0" w:color="auto"/>
            <w:left w:val="none" w:sz="0" w:space="0" w:color="auto"/>
            <w:bottom w:val="none" w:sz="0" w:space="0" w:color="auto"/>
            <w:right w:val="none" w:sz="0" w:space="0" w:color="auto"/>
          </w:divBdr>
        </w:div>
      </w:divsChild>
    </w:div>
    <w:div w:id="974142464">
      <w:bodyDiv w:val="1"/>
      <w:marLeft w:val="0"/>
      <w:marRight w:val="0"/>
      <w:marTop w:val="0"/>
      <w:marBottom w:val="0"/>
      <w:divBdr>
        <w:top w:val="none" w:sz="0" w:space="0" w:color="auto"/>
        <w:left w:val="none" w:sz="0" w:space="0" w:color="auto"/>
        <w:bottom w:val="none" w:sz="0" w:space="0" w:color="auto"/>
        <w:right w:val="none" w:sz="0" w:space="0" w:color="auto"/>
      </w:divBdr>
    </w:div>
    <w:div w:id="993292576">
      <w:bodyDiv w:val="1"/>
      <w:marLeft w:val="0"/>
      <w:marRight w:val="0"/>
      <w:marTop w:val="0"/>
      <w:marBottom w:val="0"/>
      <w:divBdr>
        <w:top w:val="none" w:sz="0" w:space="0" w:color="auto"/>
        <w:left w:val="none" w:sz="0" w:space="0" w:color="auto"/>
        <w:bottom w:val="none" w:sz="0" w:space="0" w:color="auto"/>
        <w:right w:val="none" w:sz="0" w:space="0" w:color="auto"/>
      </w:divBdr>
    </w:div>
    <w:div w:id="1000548429">
      <w:bodyDiv w:val="1"/>
      <w:marLeft w:val="0"/>
      <w:marRight w:val="0"/>
      <w:marTop w:val="0"/>
      <w:marBottom w:val="0"/>
      <w:divBdr>
        <w:top w:val="none" w:sz="0" w:space="0" w:color="auto"/>
        <w:left w:val="none" w:sz="0" w:space="0" w:color="auto"/>
        <w:bottom w:val="none" w:sz="0" w:space="0" w:color="auto"/>
        <w:right w:val="none" w:sz="0" w:space="0" w:color="auto"/>
      </w:divBdr>
    </w:div>
    <w:div w:id="1009060136">
      <w:bodyDiv w:val="1"/>
      <w:marLeft w:val="0"/>
      <w:marRight w:val="0"/>
      <w:marTop w:val="0"/>
      <w:marBottom w:val="0"/>
      <w:divBdr>
        <w:top w:val="none" w:sz="0" w:space="0" w:color="auto"/>
        <w:left w:val="none" w:sz="0" w:space="0" w:color="auto"/>
        <w:bottom w:val="none" w:sz="0" w:space="0" w:color="auto"/>
        <w:right w:val="none" w:sz="0" w:space="0" w:color="auto"/>
      </w:divBdr>
    </w:div>
    <w:div w:id="1055004392">
      <w:bodyDiv w:val="1"/>
      <w:marLeft w:val="0"/>
      <w:marRight w:val="0"/>
      <w:marTop w:val="0"/>
      <w:marBottom w:val="0"/>
      <w:divBdr>
        <w:top w:val="none" w:sz="0" w:space="0" w:color="auto"/>
        <w:left w:val="none" w:sz="0" w:space="0" w:color="auto"/>
        <w:bottom w:val="none" w:sz="0" w:space="0" w:color="auto"/>
        <w:right w:val="none" w:sz="0" w:space="0" w:color="auto"/>
      </w:divBdr>
    </w:div>
    <w:div w:id="1067340482">
      <w:bodyDiv w:val="1"/>
      <w:marLeft w:val="0"/>
      <w:marRight w:val="0"/>
      <w:marTop w:val="0"/>
      <w:marBottom w:val="0"/>
      <w:divBdr>
        <w:top w:val="none" w:sz="0" w:space="0" w:color="auto"/>
        <w:left w:val="none" w:sz="0" w:space="0" w:color="auto"/>
        <w:bottom w:val="none" w:sz="0" w:space="0" w:color="auto"/>
        <w:right w:val="none" w:sz="0" w:space="0" w:color="auto"/>
      </w:divBdr>
    </w:div>
    <w:div w:id="1071272092">
      <w:bodyDiv w:val="1"/>
      <w:marLeft w:val="0"/>
      <w:marRight w:val="0"/>
      <w:marTop w:val="0"/>
      <w:marBottom w:val="0"/>
      <w:divBdr>
        <w:top w:val="none" w:sz="0" w:space="0" w:color="auto"/>
        <w:left w:val="none" w:sz="0" w:space="0" w:color="auto"/>
        <w:bottom w:val="none" w:sz="0" w:space="0" w:color="auto"/>
        <w:right w:val="none" w:sz="0" w:space="0" w:color="auto"/>
      </w:divBdr>
    </w:div>
    <w:div w:id="1200048616">
      <w:bodyDiv w:val="1"/>
      <w:marLeft w:val="0"/>
      <w:marRight w:val="0"/>
      <w:marTop w:val="0"/>
      <w:marBottom w:val="0"/>
      <w:divBdr>
        <w:top w:val="none" w:sz="0" w:space="0" w:color="auto"/>
        <w:left w:val="none" w:sz="0" w:space="0" w:color="auto"/>
        <w:bottom w:val="none" w:sz="0" w:space="0" w:color="auto"/>
        <w:right w:val="none" w:sz="0" w:space="0" w:color="auto"/>
      </w:divBdr>
    </w:div>
    <w:div w:id="1301615230">
      <w:bodyDiv w:val="1"/>
      <w:marLeft w:val="0"/>
      <w:marRight w:val="0"/>
      <w:marTop w:val="0"/>
      <w:marBottom w:val="0"/>
      <w:divBdr>
        <w:top w:val="none" w:sz="0" w:space="0" w:color="auto"/>
        <w:left w:val="none" w:sz="0" w:space="0" w:color="auto"/>
        <w:bottom w:val="none" w:sz="0" w:space="0" w:color="auto"/>
        <w:right w:val="none" w:sz="0" w:space="0" w:color="auto"/>
      </w:divBdr>
    </w:div>
    <w:div w:id="1316832879">
      <w:bodyDiv w:val="1"/>
      <w:marLeft w:val="0"/>
      <w:marRight w:val="0"/>
      <w:marTop w:val="0"/>
      <w:marBottom w:val="0"/>
      <w:divBdr>
        <w:top w:val="none" w:sz="0" w:space="0" w:color="auto"/>
        <w:left w:val="none" w:sz="0" w:space="0" w:color="auto"/>
        <w:bottom w:val="none" w:sz="0" w:space="0" w:color="auto"/>
        <w:right w:val="none" w:sz="0" w:space="0" w:color="auto"/>
      </w:divBdr>
    </w:div>
    <w:div w:id="1317029114">
      <w:bodyDiv w:val="1"/>
      <w:marLeft w:val="0"/>
      <w:marRight w:val="0"/>
      <w:marTop w:val="0"/>
      <w:marBottom w:val="0"/>
      <w:divBdr>
        <w:top w:val="none" w:sz="0" w:space="0" w:color="auto"/>
        <w:left w:val="none" w:sz="0" w:space="0" w:color="auto"/>
        <w:bottom w:val="none" w:sz="0" w:space="0" w:color="auto"/>
        <w:right w:val="none" w:sz="0" w:space="0" w:color="auto"/>
      </w:divBdr>
    </w:div>
    <w:div w:id="1319460356">
      <w:bodyDiv w:val="1"/>
      <w:marLeft w:val="0"/>
      <w:marRight w:val="0"/>
      <w:marTop w:val="0"/>
      <w:marBottom w:val="0"/>
      <w:divBdr>
        <w:top w:val="none" w:sz="0" w:space="0" w:color="auto"/>
        <w:left w:val="none" w:sz="0" w:space="0" w:color="auto"/>
        <w:bottom w:val="none" w:sz="0" w:space="0" w:color="auto"/>
        <w:right w:val="none" w:sz="0" w:space="0" w:color="auto"/>
      </w:divBdr>
    </w:div>
    <w:div w:id="1325815377">
      <w:bodyDiv w:val="1"/>
      <w:marLeft w:val="0"/>
      <w:marRight w:val="0"/>
      <w:marTop w:val="0"/>
      <w:marBottom w:val="0"/>
      <w:divBdr>
        <w:top w:val="none" w:sz="0" w:space="0" w:color="auto"/>
        <w:left w:val="none" w:sz="0" w:space="0" w:color="auto"/>
        <w:bottom w:val="none" w:sz="0" w:space="0" w:color="auto"/>
        <w:right w:val="none" w:sz="0" w:space="0" w:color="auto"/>
      </w:divBdr>
    </w:div>
    <w:div w:id="1333337220">
      <w:bodyDiv w:val="1"/>
      <w:marLeft w:val="0"/>
      <w:marRight w:val="0"/>
      <w:marTop w:val="0"/>
      <w:marBottom w:val="0"/>
      <w:divBdr>
        <w:top w:val="none" w:sz="0" w:space="0" w:color="auto"/>
        <w:left w:val="none" w:sz="0" w:space="0" w:color="auto"/>
        <w:bottom w:val="none" w:sz="0" w:space="0" w:color="auto"/>
        <w:right w:val="none" w:sz="0" w:space="0" w:color="auto"/>
      </w:divBdr>
    </w:div>
    <w:div w:id="1393238823">
      <w:bodyDiv w:val="1"/>
      <w:marLeft w:val="0"/>
      <w:marRight w:val="0"/>
      <w:marTop w:val="0"/>
      <w:marBottom w:val="0"/>
      <w:divBdr>
        <w:top w:val="none" w:sz="0" w:space="0" w:color="auto"/>
        <w:left w:val="none" w:sz="0" w:space="0" w:color="auto"/>
        <w:bottom w:val="none" w:sz="0" w:space="0" w:color="auto"/>
        <w:right w:val="none" w:sz="0" w:space="0" w:color="auto"/>
      </w:divBdr>
    </w:div>
    <w:div w:id="1414669657">
      <w:bodyDiv w:val="1"/>
      <w:marLeft w:val="0"/>
      <w:marRight w:val="0"/>
      <w:marTop w:val="0"/>
      <w:marBottom w:val="0"/>
      <w:divBdr>
        <w:top w:val="none" w:sz="0" w:space="0" w:color="auto"/>
        <w:left w:val="none" w:sz="0" w:space="0" w:color="auto"/>
        <w:bottom w:val="none" w:sz="0" w:space="0" w:color="auto"/>
        <w:right w:val="none" w:sz="0" w:space="0" w:color="auto"/>
      </w:divBdr>
    </w:div>
    <w:div w:id="1426270690">
      <w:bodyDiv w:val="1"/>
      <w:marLeft w:val="0"/>
      <w:marRight w:val="0"/>
      <w:marTop w:val="0"/>
      <w:marBottom w:val="0"/>
      <w:divBdr>
        <w:top w:val="none" w:sz="0" w:space="0" w:color="auto"/>
        <w:left w:val="none" w:sz="0" w:space="0" w:color="auto"/>
        <w:bottom w:val="none" w:sz="0" w:space="0" w:color="auto"/>
        <w:right w:val="none" w:sz="0" w:space="0" w:color="auto"/>
      </w:divBdr>
    </w:div>
    <w:div w:id="1433866105">
      <w:bodyDiv w:val="1"/>
      <w:marLeft w:val="0"/>
      <w:marRight w:val="0"/>
      <w:marTop w:val="0"/>
      <w:marBottom w:val="0"/>
      <w:divBdr>
        <w:top w:val="none" w:sz="0" w:space="0" w:color="auto"/>
        <w:left w:val="none" w:sz="0" w:space="0" w:color="auto"/>
        <w:bottom w:val="none" w:sz="0" w:space="0" w:color="auto"/>
        <w:right w:val="none" w:sz="0" w:space="0" w:color="auto"/>
      </w:divBdr>
    </w:div>
    <w:div w:id="1452045652">
      <w:bodyDiv w:val="1"/>
      <w:marLeft w:val="0"/>
      <w:marRight w:val="0"/>
      <w:marTop w:val="0"/>
      <w:marBottom w:val="0"/>
      <w:divBdr>
        <w:top w:val="none" w:sz="0" w:space="0" w:color="auto"/>
        <w:left w:val="none" w:sz="0" w:space="0" w:color="auto"/>
        <w:bottom w:val="none" w:sz="0" w:space="0" w:color="auto"/>
        <w:right w:val="none" w:sz="0" w:space="0" w:color="auto"/>
      </w:divBdr>
    </w:div>
    <w:div w:id="1469664163">
      <w:bodyDiv w:val="1"/>
      <w:marLeft w:val="0"/>
      <w:marRight w:val="0"/>
      <w:marTop w:val="0"/>
      <w:marBottom w:val="0"/>
      <w:divBdr>
        <w:top w:val="none" w:sz="0" w:space="0" w:color="auto"/>
        <w:left w:val="none" w:sz="0" w:space="0" w:color="auto"/>
        <w:bottom w:val="none" w:sz="0" w:space="0" w:color="auto"/>
        <w:right w:val="none" w:sz="0" w:space="0" w:color="auto"/>
      </w:divBdr>
    </w:div>
    <w:div w:id="1488400714">
      <w:bodyDiv w:val="1"/>
      <w:marLeft w:val="0"/>
      <w:marRight w:val="0"/>
      <w:marTop w:val="0"/>
      <w:marBottom w:val="0"/>
      <w:divBdr>
        <w:top w:val="none" w:sz="0" w:space="0" w:color="auto"/>
        <w:left w:val="none" w:sz="0" w:space="0" w:color="auto"/>
        <w:bottom w:val="none" w:sz="0" w:space="0" w:color="auto"/>
        <w:right w:val="none" w:sz="0" w:space="0" w:color="auto"/>
      </w:divBdr>
      <w:divsChild>
        <w:div w:id="80684450">
          <w:marLeft w:val="0"/>
          <w:marRight w:val="0"/>
          <w:marTop w:val="0"/>
          <w:marBottom w:val="0"/>
          <w:divBdr>
            <w:top w:val="none" w:sz="0" w:space="0" w:color="auto"/>
            <w:left w:val="none" w:sz="0" w:space="0" w:color="auto"/>
            <w:bottom w:val="none" w:sz="0" w:space="0" w:color="auto"/>
            <w:right w:val="none" w:sz="0" w:space="0" w:color="auto"/>
          </w:divBdr>
        </w:div>
      </w:divsChild>
    </w:div>
    <w:div w:id="1566404649">
      <w:bodyDiv w:val="1"/>
      <w:marLeft w:val="0"/>
      <w:marRight w:val="0"/>
      <w:marTop w:val="0"/>
      <w:marBottom w:val="0"/>
      <w:divBdr>
        <w:top w:val="none" w:sz="0" w:space="0" w:color="auto"/>
        <w:left w:val="none" w:sz="0" w:space="0" w:color="auto"/>
        <w:bottom w:val="none" w:sz="0" w:space="0" w:color="auto"/>
        <w:right w:val="none" w:sz="0" w:space="0" w:color="auto"/>
      </w:divBdr>
    </w:div>
    <w:div w:id="1606644823">
      <w:bodyDiv w:val="1"/>
      <w:marLeft w:val="0"/>
      <w:marRight w:val="0"/>
      <w:marTop w:val="0"/>
      <w:marBottom w:val="0"/>
      <w:divBdr>
        <w:top w:val="none" w:sz="0" w:space="0" w:color="auto"/>
        <w:left w:val="none" w:sz="0" w:space="0" w:color="auto"/>
        <w:bottom w:val="none" w:sz="0" w:space="0" w:color="auto"/>
        <w:right w:val="none" w:sz="0" w:space="0" w:color="auto"/>
      </w:divBdr>
    </w:div>
    <w:div w:id="1611468570">
      <w:bodyDiv w:val="1"/>
      <w:marLeft w:val="0"/>
      <w:marRight w:val="0"/>
      <w:marTop w:val="0"/>
      <w:marBottom w:val="0"/>
      <w:divBdr>
        <w:top w:val="none" w:sz="0" w:space="0" w:color="auto"/>
        <w:left w:val="none" w:sz="0" w:space="0" w:color="auto"/>
        <w:bottom w:val="none" w:sz="0" w:space="0" w:color="auto"/>
        <w:right w:val="none" w:sz="0" w:space="0" w:color="auto"/>
      </w:divBdr>
    </w:div>
    <w:div w:id="1637834681">
      <w:bodyDiv w:val="1"/>
      <w:marLeft w:val="0"/>
      <w:marRight w:val="0"/>
      <w:marTop w:val="0"/>
      <w:marBottom w:val="0"/>
      <w:divBdr>
        <w:top w:val="none" w:sz="0" w:space="0" w:color="auto"/>
        <w:left w:val="none" w:sz="0" w:space="0" w:color="auto"/>
        <w:bottom w:val="none" w:sz="0" w:space="0" w:color="auto"/>
        <w:right w:val="none" w:sz="0" w:space="0" w:color="auto"/>
      </w:divBdr>
    </w:div>
    <w:div w:id="1797334866">
      <w:bodyDiv w:val="1"/>
      <w:marLeft w:val="0"/>
      <w:marRight w:val="0"/>
      <w:marTop w:val="0"/>
      <w:marBottom w:val="0"/>
      <w:divBdr>
        <w:top w:val="none" w:sz="0" w:space="0" w:color="auto"/>
        <w:left w:val="none" w:sz="0" w:space="0" w:color="auto"/>
        <w:bottom w:val="none" w:sz="0" w:space="0" w:color="auto"/>
        <w:right w:val="none" w:sz="0" w:space="0" w:color="auto"/>
      </w:divBdr>
    </w:div>
    <w:div w:id="1852061415">
      <w:bodyDiv w:val="1"/>
      <w:marLeft w:val="0"/>
      <w:marRight w:val="0"/>
      <w:marTop w:val="0"/>
      <w:marBottom w:val="0"/>
      <w:divBdr>
        <w:top w:val="none" w:sz="0" w:space="0" w:color="auto"/>
        <w:left w:val="none" w:sz="0" w:space="0" w:color="auto"/>
        <w:bottom w:val="none" w:sz="0" w:space="0" w:color="auto"/>
        <w:right w:val="none" w:sz="0" w:space="0" w:color="auto"/>
      </w:divBdr>
    </w:div>
    <w:div w:id="1868785987">
      <w:bodyDiv w:val="1"/>
      <w:marLeft w:val="0"/>
      <w:marRight w:val="0"/>
      <w:marTop w:val="0"/>
      <w:marBottom w:val="0"/>
      <w:divBdr>
        <w:top w:val="none" w:sz="0" w:space="0" w:color="auto"/>
        <w:left w:val="none" w:sz="0" w:space="0" w:color="auto"/>
        <w:bottom w:val="none" w:sz="0" w:space="0" w:color="auto"/>
        <w:right w:val="none" w:sz="0" w:space="0" w:color="auto"/>
      </w:divBdr>
    </w:div>
    <w:div w:id="1896240028">
      <w:bodyDiv w:val="1"/>
      <w:marLeft w:val="0"/>
      <w:marRight w:val="0"/>
      <w:marTop w:val="0"/>
      <w:marBottom w:val="0"/>
      <w:divBdr>
        <w:top w:val="none" w:sz="0" w:space="0" w:color="auto"/>
        <w:left w:val="none" w:sz="0" w:space="0" w:color="auto"/>
        <w:bottom w:val="none" w:sz="0" w:space="0" w:color="auto"/>
        <w:right w:val="none" w:sz="0" w:space="0" w:color="auto"/>
      </w:divBdr>
    </w:div>
    <w:div w:id="1900938858">
      <w:bodyDiv w:val="1"/>
      <w:marLeft w:val="0"/>
      <w:marRight w:val="0"/>
      <w:marTop w:val="0"/>
      <w:marBottom w:val="0"/>
      <w:divBdr>
        <w:top w:val="none" w:sz="0" w:space="0" w:color="auto"/>
        <w:left w:val="none" w:sz="0" w:space="0" w:color="auto"/>
        <w:bottom w:val="none" w:sz="0" w:space="0" w:color="auto"/>
        <w:right w:val="none" w:sz="0" w:space="0" w:color="auto"/>
      </w:divBdr>
    </w:div>
    <w:div w:id="1902986046">
      <w:bodyDiv w:val="1"/>
      <w:marLeft w:val="0"/>
      <w:marRight w:val="0"/>
      <w:marTop w:val="0"/>
      <w:marBottom w:val="0"/>
      <w:divBdr>
        <w:top w:val="none" w:sz="0" w:space="0" w:color="auto"/>
        <w:left w:val="none" w:sz="0" w:space="0" w:color="auto"/>
        <w:bottom w:val="none" w:sz="0" w:space="0" w:color="auto"/>
        <w:right w:val="none" w:sz="0" w:space="0" w:color="auto"/>
      </w:divBdr>
    </w:div>
    <w:div w:id="1929533970">
      <w:bodyDiv w:val="1"/>
      <w:marLeft w:val="0"/>
      <w:marRight w:val="0"/>
      <w:marTop w:val="0"/>
      <w:marBottom w:val="0"/>
      <w:divBdr>
        <w:top w:val="none" w:sz="0" w:space="0" w:color="auto"/>
        <w:left w:val="none" w:sz="0" w:space="0" w:color="auto"/>
        <w:bottom w:val="none" w:sz="0" w:space="0" w:color="auto"/>
        <w:right w:val="none" w:sz="0" w:space="0" w:color="auto"/>
      </w:divBdr>
    </w:div>
    <w:div w:id="1932812549">
      <w:bodyDiv w:val="1"/>
      <w:marLeft w:val="0"/>
      <w:marRight w:val="0"/>
      <w:marTop w:val="0"/>
      <w:marBottom w:val="0"/>
      <w:divBdr>
        <w:top w:val="none" w:sz="0" w:space="0" w:color="auto"/>
        <w:left w:val="none" w:sz="0" w:space="0" w:color="auto"/>
        <w:bottom w:val="none" w:sz="0" w:space="0" w:color="auto"/>
        <w:right w:val="none" w:sz="0" w:space="0" w:color="auto"/>
      </w:divBdr>
    </w:div>
    <w:div w:id="2004891468">
      <w:bodyDiv w:val="1"/>
      <w:marLeft w:val="0"/>
      <w:marRight w:val="0"/>
      <w:marTop w:val="0"/>
      <w:marBottom w:val="0"/>
      <w:divBdr>
        <w:top w:val="none" w:sz="0" w:space="0" w:color="auto"/>
        <w:left w:val="none" w:sz="0" w:space="0" w:color="auto"/>
        <w:bottom w:val="none" w:sz="0" w:space="0" w:color="auto"/>
        <w:right w:val="none" w:sz="0" w:space="0" w:color="auto"/>
      </w:divBdr>
    </w:div>
    <w:div w:id="2052339219">
      <w:bodyDiv w:val="1"/>
      <w:marLeft w:val="0"/>
      <w:marRight w:val="0"/>
      <w:marTop w:val="0"/>
      <w:marBottom w:val="0"/>
      <w:divBdr>
        <w:top w:val="none" w:sz="0" w:space="0" w:color="auto"/>
        <w:left w:val="none" w:sz="0" w:space="0" w:color="auto"/>
        <w:bottom w:val="none" w:sz="0" w:space="0" w:color="auto"/>
        <w:right w:val="none" w:sz="0" w:space="0" w:color="auto"/>
      </w:divBdr>
    </w:div>
    <w:div w:id="2060590056">
      <w:bodyDiv w:val="1"/>
      <w:marLeft w:val="0"/>
      <w:marRight w:val="0"/>
      <w:marTop w:val="0"/>
      <w:marBottom w:val="0"/>
      <w:divBdr>
        <w:top w:val="none" w:sz="0" w:space="0" w:color="auto"/>
        <w:left w:val="none" w:sz="0" w:space="0" w:color="auto"/>
        <w:bottom w:val="none" w:sz="0" w:space="0" w:color="auto"/>
        <w:right w:val="none" w:sz="0" w:space="0" w:color="auto"/>
      </w:divBdr>
    </w:div>
    <w:div w:id="2069762067">
      <w:bodyDiv w:val="1"/>
      <w:marLeft w:val="0"/>
      <w:marRight w:val="0"/>
      <w:marTop w:val="0"/>
      <w:marBottom w:val="0"/>
      <w:divBdr>
        <w:top w:val="none" w:sz="0" w:space="0" w:color="auto"/>
        <w:left w:val="none" w:sz="0" w:space="0" w:color="auto"/>
        <w:bottom w:val="none" w:sz="0" w:space="0" w:color="auto"/>
        <w:right w:val="none" w:sz="0" w:space="0" w:color="auto"/>
      </w:divBdr>
    </w:div>
    <w:div w:id="2101175278">
      <w:bodyDiv w:val="1"/>
      <w:marLeft w:val="0"/>
      <w:marRight w:val="0"/>
      <w:marTop w:val="0"/>
      <w:marBottom w:val="0"/>
      <w:divBdr>
        <w:top w:val="none" w:sz="0" w:space="0" w:color="auto"/>
        <w:left w:val="none" w:sz="0" w:space="0" w:color="auto"/>
        <w:bottom w:val="none" w:sz="0" w:space="0" w:color="auto"/>
        <w:right w:val="none" w:sz="0" w:space="0" w:color="auto"/>
      </w:divBdr>
    </w:div>
    <w:div w:id="2103599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package" Target="embeddings/Microsoft_Visio_Drawing2.vsdx"/><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4.emf"/><Relationship Id="rId25" Type="http://schemas.openxmlformats.org/officeDocument/2006/relationships/footer" Target="footer1.xml"/><Relationship Id="rId2" Type="http://schemas.openxmlformats.org/officeDocument/2006/relationships/numbering" Target="numbering.xml"/><Relationship Id="rId16" Type="http://schemas.microsoft.com/office/2007/relationships/hdphoto" Target="media/hdphoto1.wdp"/><Relationship Id="rId20" Type="http://schemas.openxmlformats.org/officeDocument/2006/relationships/package" Target="embeddings/Microsoft_Visio_Drawing3.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package" Target="embeddings/Microsoft_Visio_Drawing5.vsdx"/><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7.emf"/><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5.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package" Target="embeddings/Microsoft_Visio_Drawing1.vsdx"/><Relationship Id="rId22" Type="http://schemas.openxmlformats.org/officeDocument/2006/relationships/package" Target="embeddings/Microsoft_Visio_Drawing4.vsdx"/><Relationship Id="rId27" Type="http://schemas.microsoft.com/office/2011/relationships/people" Target="peop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FC347-CC98-4D05-924B-14656BF15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5278</TotalTime>
  <Pages>68</Pages>
  <Words>61152</Words>
  <Characters>34857</Characters>
  <Application>Microsoft Office Word</Application>
  <DocSecurity>0</DocSecurity>
  <Lines>290</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Ярмола Юрій Юрійович</dc:creator>
  <cp:keywords/>
  <dc:description/>
  <cp:lastModifiedBy>Ярмола Юрій Юрійович</cp:lastModifiedBy>
  <cp:revision>104</cp:revision>
  <dcterms:created xsi:type="dcterms:W3CDTF">2024-09-15T17:37:00Z</dcterms:created>
  <dcterms:modified xsi:type="dcterms:W3CDTF">2025-05-28T10:38:00Z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15a25aa-e944-415d-b7a7-40f6b9180b6b_Enabled">
    <vt:lpwstr>true</vt:lpwstr>
  </property>
  <property fmtid="{D5CDD505-2E9C-101B-9397-08002B2CF9AE}" pid="3" name="MSIP_Label_a15a25aa-e944-415d-b7a7-40f6b9180b6b_SetDate">
    <vt:lpwstr>2025-05-04 19:46:06Z</vt:lpwstr>
  </property>
  <property fmtid="{D5CDD505-2E9C-101B-9397-08002B2CF9AE}" pid="4" name="MSIP_Label_a15a25aa-e944-415d-b7a7-40f6b9180b6b_Method">
    <vt:lpwstr>Privileged</vt:lpwstr>
  </property>
  <property fmtid="{D5CDD505-2E9C-101B-9397-08002B2CF9AE}" pid="5" name="MSIP_Label_a15a25aa-e944-415d-b7a7-40f6b9180b6b_Name">
    <vt:lpwstr>a15a25aa-e944-415d-b7a7-40f6b9180b6b</vt:lpwstr>
  </property>
  <property fmtid="{D5CDD505-2E9C-101B-9397-08002B2CF9AE}" pid="6" name="MSIP_Label_a15a25aa-e944-415d-b7a7-40f6b9180b6b_SiteId">
    <vt:lpwstr>eeb8d0e8-3544-41d3-aac6-934c309faf5a</vt:lpwstr>
  </property>
  <property fmtid="{D5CDD505-2E9C-101B-9397-08002B2CF9AE}" pid="7" name="MSIP_Label_a15a25aa-e944-415d-b7a7-40f6b9180b6b_ActionId">
    <vt:lpwstr>2f1ee0f3-aaa1-4fb3-b035-0249e4bc3e8e</vt:lpwstr>
  </property>
  <property fmtid="{D5CDD505-2E9C-101B-9397-08002B2CF9AE}" pid="8" name="MSIP_Label_a15a25aa-e944-415d-b7a7-40f6b9180b6b_ContentBits">
    <vt:lpwstr>0</vt:lpwstr>
  </property>
</Properties>
</file>